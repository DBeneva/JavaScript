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4127" w14:textId="1E6B65F0" w:rsidR="00670E3C" w:rsidRDefault="00670E3C" w:rsidP="00670E3C">
      <w:pPr>
        <w:pStyle w:val="Heading1"/>
        <w:jc w:val="center"/>
      </w:pPr>
      <w:r w:rsidRPr="00E1170F">
        <w:t>JS Advanced</w:t>
      </w:r>
      <w:r>
        <w:t xml:space="preserve"> Exam Retake</w:t>
      </w:r>
    </w:p>
    <w:p w14:paraId="5FFB9472" w14:textId="7DE414FB" w:rsidR="00101F84" w:rsidRDefault="00101F84" w:rsidP="00101F84">
      <w:pPr>
        <w:pStyle w:val="Heading2"/>
        <w:numPr>
          <w:ilvl w:val="0"/>
          <w:numId w:val="0"/>
        </w:numPr>
      </w:pPr>
      <w:r>
        <w:t>Problem 2.</w:t>
      </w:r>
      <w:ins w:id="0" w:author="dell" w:date="2023-11-15T10:59:00Z">
        <w:r w:rsidR="004779F0">
          <w:t xml:space="preserve"> </w:t>
        </w:r>
      </w:ins>
      <w:proofErr w:type="gramStart"/>
      <w:r w:rsidRPr="00F059DB">
        <w:t>Fashion</w:t>
      </w:r>
      <w:proofErr w:type="gramEnd"/>
      <w:r w:rsidRPr="00F059DB">
        <w:t xml:space="preserve"> Retail Management</w:t>
      </w:r>
    </w:p>
    <w:p w14:paraId="517ABA25" w14:textId="77777777" w:rsidR="00101F84" w:rsidRPr="00AF6F86" w:rsidRDefault="00101F84" w:rsidP="00101F84">
      <w:r>
        <w:rPr>
          <w:noProof/>
          <w:lang w:val="bg-BG" w:eastAsia="bg-BG"/>
        </w:rPr>
        <w:drawing>
          <wp:inline distT="0" distB="0" distL="0" distR="0" wp14:anchorId="7CFA88B7" wp14:editId="325BBF8E">
            <wp:extent cx="2768403" cy="746825"/>
            <wp:effectExtent l="0" t="0" r="0" b="0"/>
            <wp:docPr id="9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0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A62" w14:textId="6516ED23" w:rsidR="00101F84" w:rsidRPr="006A5696" w:rsidRDefault="00101F84" w:rsidP="00101F84">
      <w:pPr>
        <w:rPr>
          <w:lang w:eastAsia="hi-IN"/>
        </w:rPr>
      </w:pPr>
      <w:r w:rsidRPr="00F059DB">
        <w:rPr>
          <w:lang w:eastAsia="hi-IN"/>
        </w:rPr>
        <w:t xml:space="preserve">In the dynamic world of fashion retail, efficiently managing inventory is pivotal for catering to the ever-evolving demands of customers who seek clothing, shoes, and accessories. To meet these demands, </w:t>
      </w:r>
      <w:ins w:id="1" w:author="dell" w:date="2023-11-15T12:10:00Z">
        <w:r w:rsidR="007D61CD">
          <w:rPr>
            <w:lang w:eastAsia="hi-IN"/>
          </w:rPr>
          <w:t xml:space="preserve">you need to design </w:t>
        </w:r>
      </w:ins>
      <w:r w:rsidRPr="00F059DB">
        <w:rPr>
          <w:lang w:eastAsia="hi-IN"/>
        </w:rPr>
        <w:t xml:space="preserve">a </w:t>
      </w:r>
      <w:r w:rsidRPr="00F059DB">
        <w:rPr>
          <w:b/>
          <w:lang w:eastAsia="hi-IN"/>
        </w:rPr>
        <w:t>class</w:t>
      </w:r>
      <w:r w:rsidRPr="00F059DB">
        <w:rPr>
          <w:lang w:eastAsia="hi-IN"/>
        </w:rPr>
        <w:t xml:space="preserve"> named "</w:t>
      </w:r>
      <w:proofErr w:type="spellStart"/>
      <w:r w:rsidRPr="00F059DB">
        <w:rPr>
          <w:b/>
          <w:lang w:eastAsia="hi-IN"/>
        </w:rPr>
        <w:t>FashionRetailInventory</w:t>
      </w:r>
      <w:proofErr w:type="spellEnd"/>
      <w:r w:rsidRPr="00F059DB">
        <w:rPr>
          <w:lang w:eastAsia="hi-IN"/>
        </w:rPr>
        <w:t xml:space="preserve">" </w:t>
      </w:r>
      <w:del w:id="2" w:author="dell" w:date="2023-11-15T12:10:00Z">
        <w:r w:rsidRPr="00F059DB" w:rsidDel="007D61CD">
          <w:rPr>
            <w:lang w:eastAsia="hi-IN"/>
          </w:rPr>
          <w:delText xml:space="preserve">has been designed </w:delText>
        </w:r>
      </w:del>
      <w:r w:rsidRPr="00F059DB">
        <w:rPr>
          <w:lang w:eastAsia="hi-IN"/>
        </w:rPr>
        <w:t>with updated functionality tailored to this specialized environment.</w:t>
      </w:r>
    </w:p>
    <w:p w14:paraId="094F55DB" w14:textId="77777777" w:rsidR="00101F84" w:rsidRDefault="00101F84" w:rsidP="00101F84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439D5699" w14:textId="77777777" w:rsidR="00101F84" w:rsidRPr="00D43E27" w:rsidRDefault="00101F84" w:rsidP="00101F84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06101396" w14:textId="77777777" w:rsidR="00101F84" w:rsidRDefault="00101F84" w:rsidP="00101F84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31CC1977" w14:textId="2742BB76" w:rsidR="00101F84" w:rsidRDefault="00101F84" w:rsidP="00101F84">
      <w:pPr>
        <w:pStyle w:val="ListParagraph"/>
        <w:numPr>
          <w:ilvl w:val="0"/>
          <w:numId w:val="5"/>
        </w:numPr>
        <w:spacing w:line="360" w:lineRule="auto"/>
      </w:pPr>
      <w:r w:rsidRPr="009F6A75">
        <w:rPr>
          <w:rFonts w:ascii="Consolas" w:hAnsi="Consolas"/>
          <w:b/>
        </w:rPr>
        <w:t>storehouse</w:t>
      </w:r>
      <w:r w:rsidRPr="00F059DB">
        <w:rPr>
          <w:rFonts w:ascii="Consolas" w:hAnsi="Consolas"/>
          <w:b/>
        </w:rPr>
        <w:t xml:space="preserve"> </w:t>
      </w:r>
      <w:del w:id="3" w:author="dell" w:date="2023-11-15T12:09:00Z">
        <w:r w:rsidDel="007D61CD">
          <w:rPr>
            <w:rFonts w:ascii="Consolas" w:hAnsi="Consolas"/>
            <w:b/>
          </w:rPr>
          <w:delText xml:space="preserve"> </w:delText>
        </w:r>
      </w:del>
      <w:del w:id="4" w:author="dell" w:date="2023-11-15T12:10:00Z">
        <w:r w:rsidDel="007D61CD">
          <w:rPr>
            <w:rFonts w:ascii="Consolas" w:hAnsi="Consolas"/>
            <w:b/>
          </w:rPr>
          <w:delText xml:space="preserve">- </w:delText>
        </w:r>
      </w:del>
      <w:ins w:id="5" w:author="dell" w:date="2023-11-15T12:10:00Z">
        <w:r w:rsidR="007D61CD">
          <w:rPr>
            <w:rFonts w:ascii="Consolas" w:hAnsi="Consolas"/>
            <w:b/>
          </w:rPr>
          <w:t>(</w:t>
        </w:r>
      </w:ins>
      <w:r>
        <w:rPr>
          <w:rFonts w:ascii="Consolas" w:hAnsi="Consolas"/>
          <w:b/>
        </w:rPr>
        <w:t>string</w:t>
      </w:r>
      <w:ins w:id="6" w:author="dell" w:date="2023-11-15T12:10:00Z">
        <w:r w:rsidR="007D61CD">
          <w:rPr>
            <w:rFonts w:ascii="Consolas" w:hAnsi="Consolas"/>
            <w:b/>
          </w:rPr>
          <w:t>)</w:t>
        </w:r>
      </w:ins>
      <w:ins w:id="7" w:author="dell" w:date="2023-11-15T12:14:00Z">
        <w:r w:rsidR="00630F50">
          <w:rPr>
            <w:rFonts w:ascii="Consolas" w:hAnsi="Consolas"/>
            <w:b/>
          </w:rPr>
          <w:t>;</w:t>
        </w:r>
      </w:ins>
    </w:p>
    <w:p w14:paraId="7DF9B801" w14:textId="39DDDF78" w:rsidR="00101F84" w:rsidRDefault="00101F84" w:rsidP="00101F84">
      <w:pPr>
        <w:pStyle w:val="ListParagraph"/>
        <w:numPr>
          <w:ilvl w:val="0"/>
          <w:numId w:val="5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 xml:space="preserve">ocation </w:t>
      </w:r>
      <w:del w:id="8" w:author="dell" w:date="2023-11-15T12:10:00Z">
        <w:r w:rsidDel="007D61CD">
          <w:rPr>
            <w:rFonts w:ascii="Consolas" w:hAnsi="Consolas"/>
            <w:b/>
          </w:rPr>
          <w:delText xml:space="preserve">- </w:delText>
        </w:r>
      </w:del>
      <w:ins w:id="9" w:author="dell" w:date="2023-11-15T12:10:00Z">
        <w:r w:rsidR="007D61CD">
          <w:rPr>
            <w:rFonts w:ascii="Consolas" w:hAnsi="Consolas"/>
            <w:b/>
          </w:rPr>
          <w:t>(</w:t>
        </w:r>
      </w:ins>
      <w:r>
        <w:rPr>
          <w:rFonts w:ascii="Consolas" w:hAnsi="Consolas"/>
          <w:b/>
        </w:rPr>
        <w:t>string</w:t>
      </w:r>
      <w:ins w:id="10" w:author="dell" w:date="2023-11-15T12:10:00Z">
        <w:r w:rsidR="007D61CD">
          <w:rPr>
            <w:rFonts w:ascii="Consolas" w:hAnsi="Consolas"/>
            <w:b/>
          </w:rPr>
          <w:t>)</w:t>
        </w:r>
      </w:ins>
      <w:ins w:id="11" w:author="dell" w:date="2023-11-15T12:14:00Z">
        <w:r w:rsidR="00630F50">
          <w:rPr>
            <w:rFonts w:ascii="Consolas" w:hAnsi="Consolas"/>
            <w:b/>
          </w:rPr>
          <w:t>;</w:t>
        </w:r>
      </w:ins>
    </w:p>
    <w:p w14:paraId="7014ED08" w14:textId="7F9C08C1" w:rsidR="00101F84" w:rsidRDefault="00101F84" w:rsidP="00101F84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F059DB">
        <w:rPr>
          <w:rFonts w:ascii="Consolas" w:hAnsi="Consolas"/>
          <w:b/>
        </w:rPr>
        <w:t>productStock</w:t>
      </w:r>
      <w:proofErr w:type="spellEnd"/>
      <w:r w:rsidRPr="00F059DB">
        <w:rPr>
          <w:rFonts w:ascii="Consolas" w:hAnsi="Consolas"/>
          <w:b/>
        </w:rPr>
        <w:t xml:space="preserve"> </w:t>
      </w:r>
      <w:del w:id="12" w:author="dell" w:date="2023-11-15T12:09:00Z">
        <w:r w:rsidDel="007D61CD">
          <w:rPr>
            <w:rFonts w:ascii="Consolas" w:hAnsi="Consolas"/>
            <w:b/>
          </w:rPr>
          <w:delText xml:space="preserve"> </w:delText>
        </w:r>
      </w:del>
      <w:del w:id="13" w:author="dell" w:date="2023-11-15T12:10:00Z">
        <w:r w:rsidDel="007D61CD">
          <w:rPr>
            <w:rFonts w:ascii="Consolas" w:eastAsia="Calibri" w:hAnsi="Consolas" w:cs="Times New Roman"/>
            <w:b/>
            <w:bCs/>
            <w:noProof/>
          </w:rPr>
          <w:delText xml:space="preserve">- </w:delText>
        </w:r>
      </w:del>
      <w:ins w:id="14" w:author="dell" w:date="2023-11-15T12:11:00Z">
        <w:r w:rsidR="007D61CD">
          <w:rPr>
            <w:rFonts w:ascii="Consolas" w:eastAsia="Calibri" w:hAnsi="Consolas" w:cs="Times New Roman"/>
            <w:b/>
            <w:bCs/>
            <w:noProof/>
          </w:rPr>
          <w:t>(</w:t>
        </w:r>
      </w:ins>
      <w:r w:rsidRPr="003D102E">
        <w:rPr>
          <w:rFonts w:ascii="Consolas" w:hAnsi="Consolas"/>
          <w:b/>
        </w:rPr>
        <w:t>empty array</w:t>
      </w:r>
      <w:ins w:id="15" w:author="dell" w:date="2023-11-15T12:11:00Z">
        <w:r w:rsidR="007D61CD">
          <w:rPr>
            <w:rFonts w:ascii="Consolas" w:hAnsi="Consolas"/>
            <w:b/>
          </w:rPr>
          <w:t>)</w:t>
        </w:r>
      </w:ins>
      <w:ins w:id="16" w:author="dell" w:date="2023-11-15T12:14:00Z">
        <w:r w:rsidR="00630F50">
          <w:rPr>
            <w:rFonts w:ascii="Consolas" w:hAnsi="Consolas"/>
            <w:b/>
          </w:rPr>
          <w:t>;</w:t>
        </w:r>
      </w:ins>
    </w:p>
    <w:p w14:paraId="6DD630AF" w14:textId="759AE4CD" w:rsidR="00101F84" w:rsidRPr="003D102E" w:rsidRDefault="00101F84" w:rsidP="00101F84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/>
        </w:rPr>
      </w:pPr>
      <w:proofErr w:type="spellStart"/>
      <w:r w:rsidRPr="00F059DB">
        <w:rPr>
          <w:rStyle w:val="jlqj4b"/>
          <w:rFonts w:ascii="Consolas" w:hAnsi="Consolas"/>
          <w:b/>
          <w:lang w:val="en"/>
        </w:rPr>
        <w:t>listOfSuppliers</w:t>
      </w:r>
      <w:proofErr w:type="spellEnd"/>
      <w:r w:rsidRPr="00F059DB">
        <w:rPr>
          <w:rStyle w:val="jlqj4b"/>
          <w:rFonts w:ascii="Consolas" w:hAnsi="Consolas"/>
          <w:b/>
          <w:lang w:val="en"/>
        </w:rPr>
        <w:t xml:space="preserve"> </w:t>
      </w:r>
      <w:del w:id="17" w:author="dell" w:date="2023-11-15T12:11:00Z">
        <w:r w:rsidDel="007D61CD">
          <w:rPr>
            <w:rFonts w:ascii="Consolas" w:hAnsi="Consolas"/>
            <w:b/>
          </w:rPr>
          <w:delText xml:space="preserve">- </w:delText>
        </w:r>
      </w:del>
      <w:ins w:id="18" w:author="dell" w:date="2023-11-15T12:11:00Z">
        <w:r w:rsidR="007D61CD">
          <w:rPr>
            <w:rFonts w:ascii="Consolas" w:hAnsi="Consolas"/>
            <w:b/>
          </w:rPr>
          <w:t>(</w:t>
        </w:r>
      </w:ins>
      <w:r w:rsidRPr="003D102E">
        <w:rPr>
          <w:rFonts w:ascii="Consolas" w:hAnsi="Consolas"/>
          <w:b/>
        </w:rPr>
        <w:t>empty array</w:t>
      </w:r>
      <w:ins w:id="19" w:author="dell" w:date="2023-11-15T12:11:00Z">
        <w:r w:rsidR="007D61CD">
          <w:rPr>
            <w:rFonts w:ascii="Consolas" w:hAnsi="Consolas"/>
            <w:b/>
          </w:rPr>
          <w:t>)</w:t>
        </w:r>
      </w:ins>
      <w:ins w:id="20" w:author="dell" w:date="2023-11-15T12:14:00Z">
        <w:r w:rsidR="00630F50">
          <w:rPr>
            <w:rFonts w:ascii="Consolas" w:hAnsi="Consolas"/>
            <w:b/>
          </w:rPr>
          <w:t>;</w:t>
        </w:r>
      </w:ins>
    </w:p>
    <w:p w14:paraId="4D168F40" w14:textId="77777777" w:rsidR="00101F84" w:rsidRPr="00520AFA" w:rsidRDefault="00101F84" w:rsidP="00101F84">
      <w:pPr>
        <w:spacing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 w:rsidRPr="00F059DB">
        <w:rPr>
          <w:b/>
          <w:lang w:eastAsia="hi-IN"/>
        </w:rPr>
        <w:t>FashionRetailInventory</w:t>
      </w:r>
      <w:proofErr w:type="spellEnd"/>
      <w:r w:rsidRPr="008F7175">
        <w:rPr>
          <w:rFonts w:eastAsia="Calibri" w:cstheme="minorHAnsi"/>
          <w:bCs/>
        </w:rPr>
        <w:t xml:space="preserve"> </w:t>
      </w:r>
      <w:r w:rsidRPr="00F059DB">
        <w:rPr>
          <w:rFonts w:eastAsia="Calibri" w:cstheme="minorHAnsi"/>
          <w:b/>
          <w:bCs/>
        </w:rPr>
        <w:t>class</w:t>
      </w:r>
      <w:r w:rsidRPr="008F7175">
        <w:rPr>
          <w:rFonts w:eastAsia="Calibri" w:cstheme="minorHAnsi"/>
          <w:bCs/>
        </w:rPr>
        <w:t xml:space="preserve">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</w:t>
      </w:r>
      <w:r>
        <w:rPr>
          <w:rFonts w:eastAsia="Calibri" w:cstheme="minorHAnsi"/>
          <w:bCs/>
        </w:rPr>
        <w:t>accepts</w:t>
      </w:r>
      <w:del w:id="21" w:author="dell" w:date="2023-11-15T12:09:00Z">
        <w:r w:rsidDel="007D61CD">
          <w:rPr>
            <w:rFonts w:eastAsia="Calibri" w:cstheme="minorHAnsi"/>
            <w:bCs/>
          </w:rPr>
          <w:delText xml:space="preserve"> </w:delText>
        </w:r>
        <w:r w:rsidRPr="00442913" w:rsidDel="007D61CD">
          <w:rPr>
            <w:rFonts w:eastAsia="Calibri" w:cstheme="minorHAnsi"/>
            <w:bCs/>
          </w:rPr>
          <w:delText>the</w:delText>
        </w:r>
      </w:del>
      <w:r w:rsidRPr="00442913">
        <w:rPr>
          <w:rFonts w:eastAsia="Calibri" w:cstheme="minorHAnsi"/>
          <w:bCs/>
        </w:rPr>
        <w:t xml:space="preserve"> </w:t>
      </w:r>
      <w:r w:rsidRPr="009F6A75">
        <w:rPr>
          <w:rFonts w:ascii="Consolas" w:hAnsi="Consolas"/>
          <w:b/>
        </w:rPr>
        <w:t>storehouse</w:t>
      </w:r>
      <w:r>
        <w:rPr>
          <w:rFonts w:ascii="Consolas" w:hAnsi="Consolas"/>
          <w:b/>
        </w:rPr>
        <w:t xml:space="preserve"> </w:t>
      </w:r>
      <w:r w:rsidRPr="00442913">
        <w:rPr>
          <w:rFonts w:cstheme="minorHAnsi"/>
        </w:rPr>
        <w:t xml:space="preserve">and </w:t>
      </w:r>
      <w:r w:rsidRPr="007D61CD">
        <w:rPr>
          <w:rStyle w:val="CodeChar"/>
          <w:rPrChange w:id="22" w:author="dell" w:date="2023-11-15T12:09:00Z">
            <w:rPr>
              <w:rFonts w:cstheme="minorHAnsi"/>
              <w:b/>
            </w:rPr>
          </w:rPrChange>
        </w:rPr>
        <w:t>location</w:t>
      </w:r>
      <w:r w:rsidRPr="007D61CD">
        <w:rPr>
          <w:rPrChange w:id="23" w:author="dell" w:date="2023-11-15T12:09:00Z">
            <w:rPr>
              <w:rFonts w:eastAsia="Calibri" w:cstheme="minorHAnsi"/>
              <w:b/>
              <w:bCs/>
            </w:rPr>
          </w:rPrChange>
        </w:rPr>
        <w:t xml:space="preserve">. </w:t>
      </w:r>
    </w:p>
    <w:p w14:paraId="758276D1" w14:textId="77777777" w:rsidR="00101F84" w:rsidRPr="00D97097" w:rsidRDefault="00101F84" w:rsidP="00101F84">
      <w:pPr>
        <w:rPr>
          <w:rStyle w:val="jlqj4b"/>
          <w:rFonts w:cstheme="minorHAnsi"/>
          <w:b/>
        </w:rPr>
      </w:pPr>
    </w:p>
    <w:p w14:paraId="291537B3" w14:textId="77777777" w:rsidR="00101F84" w:rsidRPr="00D740E6" w:rsidRDefault="00101F84" w:rsidP="00101F84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r w:rsidRPr="00F059DB">
        <w:rPr>
          <w:rFonts w:ascii="Calibri" w:eastAsia="Calibri" w:hAnsi="Calibri" w:cs="Calibri"/>
          <w:color w:val="A34A0D"/>
          <w:sz w:val="28"/>
          <w:szCs w:val="28"/>
        </w:rPr>
        <w:t>addProduct</w:t>
      </w:r>
      <w:proofErr w:type="spellEnd"/>
      <w:del w:id="24" w:author="dell" w:date="2023-11-15T12:09:00Z">
        <w:r w:rsidRPr="00F059DB" w:rsidDel="007D61CD">
          <w:rPr>
            <w:rFonts w:ascii="Calibri" w:eastAsia="Calibri" w:hAnsi="Calibri" w:cs="Calibri"/>
            <w:color w:val="A34A0D"/>
            <w:sz w:val="28"/>
            <w:szCs w:val="28"/>
          </w:rPr>
          <w:delText xml:space="preserve"> </w:delText>
        </w:r>
      </w:del>
      <w:r w:rsidRPr="00F059DB">
        <w:rPr>
          <w:rFonts w:ascii="Calibri" w:eastAsia="Calibri" w:hAnsi="Calibri" w:cs="Calibri"/>
          <w:color w:val="A34A0D"/>
          <w:sz w:val="28"/>
          <w:szCs w:val="28"/>
        </w:rPr>
        <w:t>(</w:t>
      </w:r>
      <w:proofErr w:type="spellStart"/>
      <w:r w:rsidRPr="00F059DB">
        <w:rPr>
          <w:rFonts w:ascii="Calibri" w:eastAsia="Calibri" w:hAnsi="Calibri" w:cs="Calibri"/>
          <w:color w:val="A34A0D"/>
          <w:sz w:val="28"/>
          <w:szCs w:val="28"/>
        </w:rPr>
        <w:t>productName</w:t>
      </w:r>
      <w:proofErr w:type="spellEnd"/>
      <w:r w:rsidRPr="00F059DB">
        <w:rPr>
          <w:rFonts w:ascii="Calibri" w:eastAsia="Calibri" w:hAnsi="Calibri" w:cs="Calibri"/>
          <w:color w:val="A34A0D"/>
          <w:sz w:val="28"/>
          <w:szCs w:val="28"/>
        </w:rPr>
        <w:t>, size, quantity, price)</w:t>
      </w:r>
    </w:p>
    <w:p w14:paraId="2E06869A" w14:textId="77777777" w:rsidR="00101F84" w:rsidRDefault="00101F84" w:rsidP="00101F84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059DB">
        <w:rPr>
          <w:rFonts w:eastAsiaTheme="majorEastAsia" w:cstheme="majorBidi"/>
          <w:iCs/>
          <w:color w:val="000000" w:themeColor="text1"/>
        </w:rPr>
        <w:t>This method adds a fashion product to the store's inventory. The method accepts four arguments:</w:t>
      </w:r>
    </w:p>
    <w:p w14:paraId="4B667ABE" w14:textId="77777777" w:rsidR="00101F84" w:rsidRPr="00CA41FA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productN</w:t>
      </w: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ame</w:t>
      </w:r>
      <w:proofErr w:type="spell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57F98BA" w14:textId="77777777" w:rsidR="00101F84" w:rsidRPr="00DA5A67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size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B12D8E8" w14:textId="77777777" w:rsidR="00101F84" w:rsidRPr="00F059DB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quantity (number);</w:t>
      </w:r>
    </w:p>
    <w:p w14:paraId="1D18251C" w14:textId="77777777" w:rsidR="00101F84" w:rsidRPr="00F059DB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059DB">
        <w:rPr>
          <w:rFonts w:ascii="Consolas" w:eastAsiaTheme="majorEastAsia" w:hAnsi="Consolas" w:cstheme="majorBidi"/>
          <w:b/>
          <w:iCs/>
          <w:color w:val="000000" w:themeColor="text1"/>
        </w:rPr>
        <w:t>price (number);</w:t>
      </w:r>
    </w:p>
    <w:p w14:paraId="42545B25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</w:pPr>
      <w:r w:rsidRPr="00F059DB">
        <w:t xml:space="preserve">If a product with the same name and size already exists in the </w:t>
      </w:r>
      <w:proofErr w:type="spellStart"/>
      <w:r w:rsidRPr="00F059DB">
        <w:rPr>
          <w:b/>
        </w:rPr>
        <w:t>productStock</w:t>
      </w:r>
      <w:proofErr w:type="spellEnd"/>
      <w:r w:rsidRPr="00F059DB">
        <w:t>,</w:t>
      </w:r>
      <w:r>
        <w:t xml:space="preserve"> add the quantity to the product and</w:t>
      </w:r>
      <w:r w:rsidRPr="00F059DB">
        <w:t xml:space="preserve"> </w:t>
      </w:r>
      <w:r w:rsidRPr="00F059DB">
        <w:rPr>
          <w:b/>
        </w:rPr>
        <w:t>return</w:t>
      </w:r>
      <w:r w:rsidRPr="00F059DB">
        <w:t xml:space="preserve"> the following message:</w:t>
      </w:r>
    </w:p>
    <w:p w14:paraId="39396838" w14:textId="77777777" w:rsidR="00101F84" w:rsidRPr="00101F84" w:rsidRDefault="00101F84" w:rsidP="00101F84">
      <w:pPr>
        <w:spacing w:line="360" w:lineRule="auto"/>
        <w:ind w:left="-948"/>
        <w:jc w:val="center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`You added ${quantity} more pieces of product ${productName}</w:t>
      </w:r>
      <w:r>
        <w:t xml:space="preserve"> </w:t>
      </w:r>
      <w:r w:rsidRPr="004157C5">
        <w:rPr>
          <w:rFonts w:ascii="Consolas" w:hAnsi="Consolas"/>
          <w:b/>
          <w:noProof/>
        </w:rPr>
        <w:t>size ${size}</w:t>
      </w:r>
      <w:r>
        <w:rPr>
          <w:rFonts w:ascii="Consolas" w:hAnsi="Consolas"/>
          <w:b/>
          <w:noProof/>
        </w:rPr>
        <w:t>`</w:t>
      </w:r>
    </w:p>
    <w:p w14:paraId="6A5FF4A6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8A7AEA">
        <w:rPr>
          <w:rFonts w:eastAsiaTheme="majorEastAsia" w:cstheme="majorBidi"/>
          <w:iCs/>
          <w:color w:val="000000" w:themeColor="text1"/>
        </w:rPr>
        <w:t xml:space="preserve">Otherwise, </w:t>
      </w:r>
      <w:r w:rsidRPr="008A7AEA">
        <w:rPr>
          <w:rFonts w:eastAsiaTheme="majorEastAsia" w:cstheme="majorBidi"/>
          <w:b/>
          <w:iCs/>
          <w:color w:val="000000" w:themeColor="text1"/>
        </w:rPr>
        <w:t>add</w:t>
      </w:r>
      <w:r w:rsidRPr="008A7AEA">
        <w:rPr>
          <w:rFonts w:eastAsiaTheme="majorEastAsia" w:cstheme="majorBidi"/>
          <w:iCs/>
          <w:color w:val="000000" w:themeColor="text1"/>
        </w:rPr>
        <w:t xml:space="preserve"> the product with properties: </w:t>
      </w:r>
      <w:r w:rsidRPr="008A7AEA">
        <w:rPr>
          <w:rFonts w:eastAsiaTheme="majorEastAsia" w:cstheme="majorBidi"/>
          <w:b/>
          <w:iCs/>
          <w:color w:val="000000" w:themeColor="text1"/>
        </w:rPr>
        <w:t>{</w:t>
      </w:r>
      <w:proofErr w:type="spellStart"/>
      <w:r w:rsidRPr="008A7AEA">
        <w:rPr>
          <w:rFonts w:eastAsiaTheme="majorEastAsia" w:cstheme="majorBidi"/>
          <w:b/>
          <w:iCs/>
          <w:color w:val="000000" w:themeColor="text1"/>
        </w:rPr>
        <w:t>productName</w:t>
      </w:r>
      <w:proofErr w:type="spellEnd"/>
      <w:r w:rsidRPr="008A7AEA">
        <w:rPr>
          <w:rFonts w:eastAsiaTheme="majorEastAsia" w:cstheme="majorBidi"/>
          <w:b/>
          <w:iCs/>
          <w:color w:val="000000" w:themeColor="text1"/>
        </w:rPr>
        <w:t>, size, quantity, price}</w:t>
      </w:r>
      <w:r w:rsidRPr="008A7AEA">
        <w:rPr>
          <w:rFonts w:eastAsiaTheme="majorEastAsia" w:cstheme="majorBidi"/>
          <w:iCs/>
          <w:color w:val="000000" w:themeColor="text1"/>
        </w:rPr>
        <w:t xml:space="preserve"> to the </w:t>
      </w:r>
      <w:proofErr w:type="spellStart"/>
      <w:r w:rsidRPr="008A7AEA">
        <w:rPr>
          <w:rFonts w:eastAsiaTheme="majorEastAsia" w:cstheme="majorBidi"/>
          <w:b/>
          <w:iCs/>
          <w:color w:val="000000" w:themeColor="text1"/>
        </w:rPr>
        <w:t>productStock</w:t>
      </w:r>
      <w:proofErr w:type="spellEnd"/>
      <w:r w:rsidRPr="008A7AEA">
        <w:rPr>
          <w:rFonts w:eastAsiaTheme="majorEastAsia" w:cstheme="majorBidi"/>
          <w:iCs/>
          <w:color w:val="000000" w:themeColor="text1"/>
        </w:rPr>
        <w:t xml:space="preserve"> and </w:t>
      </w:r>
      <w:r w:rsidRPr="008A7AEA">
        <w:rPr>
          <w:rFonts w:eastAsiaTheme="majorEastAsia" w:cstheme="majorBidi"/>
          <w:b/>
          <w:iCs/>
          <w:color w:val="000000" w:themeColor="text1"/>
        </w:rPr>
        <w:t>return</w:t>
      </w:r>
      <w:r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F059DB">
        <w:t>the following message</w:t>
      </w:r>
      <w:r w:rsidRPr="008A7AEA">
        <w:rPr>
          <w:rFonts w:eastAsiaTheme="majorEastAsia" w:cstheme="majorBidi"/>
          <w:iCs/>
          <w:color w:val="000000" w:themeColor="text1"/>
        </w:rPr>
        <w:t xml:space="preserve">: </w:t>
      </w:r>
    </w:p>
    <w:p w14:paraId="7E396901" w14:textId="77777777" w:rsidR="00101F84" w:rsidRDefault="00101F84" w:rsidP="00101F84">
      <w:pPr>
        <w:pStyle w:val="ListParagraph"/>
        <w:spacing w:line="360" w:lineRule="auto"/>
        <w:rPr>
          <w:rFonts w:eastAsiaTheme="majorEastAsia" w:cstheme="majorBidi"/>
          <w:iCs/>
          <w:color w:val="000000" w:themeColor="text1"/>
        </w:rPr>
      </w:pPr>
    </w:p>
    <w:p w14:paraId="7B7E505C" w14:textId="77777777" w:rsidR="00101F84" w:rsidRPr="008A7AEA" w:rsidRDefault="00101F84" w:rsidP="00101F84">
      <w:pPr>
        <w:spacing w:line="360" w:lineRule="auto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Pr="00AA44AE">
        <w:rPr>
          <w:rFonts w:ascii="Consolas" w:hAnsi="Consolas"/>
          <w:b/>
          <w:noProof/>
        </w:rPr>
        <w:t>The product ${productName}, size ${size} was successfully added to the inventory</w:t>
      </w:r>
      <w:r>
        <w:rPr>
          <w:rFonts w:ascii="Consolas" w:hAnsi="Consolas"/>
          <w:b/>
          <w:noProof/>
        </w:rPr>
        <w:t>`</w:t>
      </w:r>
    </w:p>
    <w:p w14:paraId="37DDC326" w14:textId="1AFF48CF" w:rsidR="00101F84" w:rsidRPr="00D740E6" w:rsidRDefault="00101F84" w:rsidP="00101F84">
      <w:pPr>
        <w:pStyle w:val="Heading3"/>
        <w:spacing w:line="360" w:lineRule="auto"/>
        <w:rPr>
          <w:rFonts w:eastAsia="Calibri" w:cstheme="minorHAnsi"/>
          <w:b w:val="0"/>
          <w:color w:val="A34A0D"/>
          <w:sz w:val="28"/>
          <w:szCs w:val="28"/>
        </w:rPr>
      </w:pPr>
      <w:proofErr w:type="spellStart"/>
      <w:r>
        <w:rPr>
          <w:rFonts w:eastAsia="Calibri" w:cstheme="minorHAnsi"/>
          <w:color w:val="A34A0D"/>
          <w:sz w:val="28"/>
          <w:szCs w:val="28"/>
        </w:rPr>
        <w:lastRenderedPageBreak/>
        <w:t>send</w:t>
      </w:r>
      <w:r w:rsidRPr="008A7AEA">
        <w:rPr>
          <w:rFonts w:eastAsia="Calibri" w:cstheme="minorHAnsi"/>
          <w:color w:val="A34A0D"/>
          <w:sz w:val="28"/>
          <w:szCs w:val="28"/>
        </w:rPr>
        <w:t>Product</w:t>
      </w:r>
      <w:proofErr w:type="spellEnd"/>
      <w:del w:id="25" w:author="dell" w:date="2023-11-15T12:14:00Z">
        <w:r w:rsidRPr="008A7AEA" w:rsidDel="00630F50">
          <w:rPr>
            <w:rFonts w:eastAsia="Calibri" w:cstheme="minorHAnsi"/>
            <w:color w:val="A34A0D"/>
            <w:sz w:val="28"/>
            <w:szCs w:val="28"/>
          </w:rPr>
          <w:delText xml:space="preserve"> </w:delText>
        </w:r>
      </w:del>
      <w:r w:rsidRPr="008A7AEA">
        <w:rPr>
          <w:rFonts w:eastAsia="Calibri" w:cstheme="minorHAnsi"/>
          <w:color w:val="A34A0D"/>
          <w:sz w:val="28"/>
          <w:szCs w:val="28"/>
        </w:rPr>
        <w:t>(</w:t>
      </w:r>
      <w:proofErr w:type="spellStart"/>
      <w:r w:rsidRPr="008A7AEA">
        <w:rPr>
          <w:rFonts w:eastAsia="Calibri" w:cstheme="minorHAnsi"/>
          <w:color w:val="A34A0D"/>
          <w:sz w:val="28"/>
          <w:szCs w:val="28"/>
        </w:rPr>
        <w:t>productName</w:t>
      </w:r>
      <w:proofErr w:type="spellEnd"/>
      <w:r w:rsidRPr="008A7AEA">
        <w:rPr>
          <w:rFonts w:eastAsia="Calibri" w:cstheme="minorHAnsi"/>
          <w:color w:val="A34A0D"/>
          <w:sz w:val="28"/>
          <w:szCs w:val="28"/>
        </w:rPr>
        <w:t>, size)</w:t>
      </w:r>
      <w:del w:id="26" w:author="dell" w:date="2023-11-15T11:52:00Z">
        <w:r w:rsidRPr="000F5886" w:rsidDel="00FE3E7C">
          <w:delText xml:space="preserve"> </w:delText>
        </w:r>
        <w:r w:rsidRPr="000F5886" w:rsidDel="00FE3E7C">
          <w:rPr>
            <w:rFonts w:eastAsia="Calibri" w:cstheme="minorHAnsi"/>
            <w:color w:val="A34A0D"/>
            <w:sz w:val="28"/>
            <w:szCs w:val="28"/>
          </w:rPr>
          <w:delText>findProductBySize(size)</w:delText>
        </w:r>
      </w:del>
    </w:p>
    <w:p w14:paraId="519447AB" w14:textId="77777777" w:rsidR="00101F84" w:rsidRDefault="00101F84" w:rsidP="00101F84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8A7AEA">
        <w:rPr>
          <w:rFonts w:eastAsiaTheme="majorEastAsia" w:cstheme="majorBidi"/>
          <w:iCs/>
          <w:color w:val="000000" w:themeColor="text1"/>
        </w:rPr>
        <w:t xml:space="preserve">This method allows the </w:t>
      </w:r>
      <w:r>
        <w:rPr>
          <w:rFonts w:eastAsiaTheme="majorEastAsia" w:cstheme="majorBidi"/>
          <w:iCs/>
          <w:color w:val="000000" w:themeColor="text1"/>
        </w:rPr>
        <w:t>sending</w:t>
      </w:r>
      <w:r w:rsidRPr="008A7AEA">
        <w:rPr>
          <w:rFonts w:eastAsiaTheme="majorEastAsia" w:cstheme="majorBidi"/>
          <w:iCs/>
          <w:color w:val="000000" w:themeColor="text1"/>
        </w:rPr>
        <w:t xml:space="preserve"> of a product from the store's inventory. The method accepts two arguments:</w:t>
      </w:r>
    </w:p>
    <w:p w14:paraId="408E542C" w14:textId="77777777" w:rsidR="00101F84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productN</w:t>
      </w: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ame</w:t>
      </w:r>
      <w:proofErr w:type="spell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2F3FE8CA" w14:textId="77777777" w:rsidR="00101F84" w:rsidRPr="008A7AEA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8A7AEA">
        <w:rPr>
          <w:rFonts w:ascii="Consolas" w:eastAsiaTheme="majorEastAsia" w:hAnsi="Consolas" w:cstheme="majorBidi"/>
          <w:b/>
          <w:iCs/>
          <w:color w:val="000000" w:themeColor="text1"/>
        </w:rPr>
        <w:t>size (string);</w:t>
      </w:r>
    </w:p>
    <w:p w14:paraId="41D247D4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</w:pPr>
      <w:r w:rsidRPr="008A7AEA">
        <w:t xml:space="preserve">If the product with the given name and size is not present in the </w:t>
      </w:r>
      <w:proofErr w:type="spellStart"/>
      <w:r w:rsidRPr="00F159E9">
        <w:rPr>
          <w:b/>
        </w:rPr>
        <w:t>productStock</w:t>
      </w:r>
      <w:proofErr w:type="spellEnd"/>
      <w:r w:rsidRPr="008A7AEA">
        <w:t xml:space="preserve">, </w:t>
      </w:r>
      <w:r w:rsidRPr="00F159E9">
        <w:rPr>
          <w:b/>
        </w:rPr>
        <w:t>throw</w:t>
      </w:r>
      <w:r w:rsidRPr="008A7AEA">
        <w:t xml:space="preserve"> an </w:t>
      </w:r>
      <w:r w:rsidRPr="00F159E9">
        <w:rPr>
          <w:b/>
        </w:rPr>
        <w:t>error</w:t>
      </w:r>
      <w:r w:rsidRPr="008A7AEA">
        <w:t xml:space="preserve"> with the following message:</w:t>
      </w:r>
    </w:p>
    <w:p w14:paraId="3B1A5D91" w14:textId="77777777" w:rsidR="00101F84" w:rsidRDefault="00101F84" w:rsidP="00101F84">
      <w:pPr>
        <w:pStyle w:val="ListParagraph"/>
        <w:spacing w:line="360" w:lineRule="auto"/>
      </w:pPr>
    </w:p>
    <w:p w14:paraId="7D845D70" w14:textId="77777777" w:rsidR="00101F84" w:rsidRDefault="00101F84" w:rsidP="00101F84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The product ${</w:t>
      </w:r>
      <w:proofErr w:type="spellStart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productName</w:t>
      </w:r>
      <w:proofErr w:type="spellEnd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}, size ${size} is not in the inventory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5A0182C1" w14:textId="77777777" w:rsidR="00101F84" w:rsidRPr="00F159E9" w:rsidRDefault="00101F84" w:rsidP="00101F84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070203B4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  <w:rPr>
          <w:rFonts w:ascii="Calibri" w:eastAsia="Calibri" w:hAnsi="Calibri" w:cs="Calibri"/>
        </w:rPr>
      </w:pPr>
      <w:r w:rsidRPr="00F159E9">
        <w:rPr>
          <w:rFonts w:ascii="Calibri" w:eastAsia="Calibri" w:hAnsi="Calibri" w:cs="Calibri"/>
        </w:rPr>
        <w:t xml:space="preserve">Otherwise, remove the product from the </w:t>
      </w:r>
      <w:proofErr w:type="spellStart"/>
      <w:r w:rsidRPr="00F159E9">
        <w:rPr>
          <w:rFonts w:ascii="Calibri" w:eastAsia="Calibri" w:hAnsi="Calibri" w:cs="Calibri"/>
          <w:b/>
        </w:rPr>
        <w:t>productStock</w:t>
      </w:r>
      <w:proofErr w:type="spellEnd"/>
      <w:r w:rsidRPr="00F159E9">
        <w:rPr>
          <w:rFonts w:ascii="Calibri" w:eastAsia="Calibri" w:hAnsi="Calibri" w:cs="Calibri"/>
        </w:rPr>
        <w:t xml:space="preserve"> and </w:t>
      </w:r>
      <w:r w:rsidRPr="00F159E9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/>
        </w:rPr>
        <w:t xml:space="preserve"> </w:t>
      </w:r>
      <w:r w:rsidRPr="00F059DB">
        <w:t>the following message</w:t>
      </w:r>
      <w:r w:rsidRPr="00F159E9">
        <w:rPr>
          <w:rFonts w:ascii="Calibri" w:eastAsia="Calibri" w:hAnsi="Calibri" w:cs="Calibri"/>
        </w:rPr>
        <w:t>:</w:t>
      </w:r>
    </w:p>
    <w:p w14:paraId="7354BED8" w14:textId="77777777" w:rsidR="00101F84" w:rsidRPr="000F5886" w:rsidRDefault="00101F84" w:rsidP="00101F84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The product ${</w:t>
      </w:r>
      <w:proofErr w:type="spellStart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productName</w:t>
      </w:r>
      <w:proofErr w:type="spellEnd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}, size ${size} was successfully removed from the inventory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152A55FD" w14:textId="77777777" w:rsidR="00101F84" w:rsidRDefault="00101F84" w:rsidP="00101F84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4318595" w14:textId="77777777" w:rsidR="00101F84" w:rsidRPr="00D740E6" w:rsidRDefault="00101F84" w:rsidP="00101F84">
      <w:pPr>
        <w:pStyle w:val="Heading3"/>
        <w:spacing w:line="360" w:lineRule="auto"/>
        <w:rPr>
          <w:rFonts w:eastAsia="Calibri" w:cstheme="minorHAnsi"/>
          <w:b w:val="0"/>
          <w:color w:val="A34A0D"/>
          <w:sz w:val="28"/>
          <w:szCs w:val="28"/>
        </w:rPr>
      </w:pPr>
      <w:proofErr w:type="spellStart"/>
      <w:r w:rsidRPr="000F5886">
        <w:rPr>
          <w:rFonts w:eastAsia="Calibri" w:cstheme="minorHAnsi"/>
          <w:color w:val="A34A0D"/>
          <w:sz w:val="28"/>
          <w:szCs w:val="28"/>
        </w:rPr>
        <w:t>findProduct</w:t>
      </w:r>
      <w:r>
        <w:rPr>
          <w:rFonts w:eastAsia="Calibri" w:cstheme="minorHAnsi"/>
          <w:color w:val="A34A0D"/>
          <w:sz w:val="28"/>
          <w:szCs w:val="28"/>
        </w:rPr>
        <w:t>s</w:t>
      </w:r>
      <w:r w:rsidRPr="000F5886">
        <w:rPr>
          <w:rFonts w:eastAsia="Calibri" w:cstheme="minorHAnsi"/>
          <w:color w:val="A34A0D"/>
          <w:sz w:val="28"/>
          <w:szCs w:val="28"/>
        </w:rPr>
        <w:t>BySize</w:t>
      </w:r>
      <w:proofErr w:type="spellEnd"/>
      <w:r w:rsidRPr="000F5886">
        <w:rPr>
          <w:rFonts w:eastAsia="Calibri" w:cstheme="minorHAnsi"/>
          <w:color w:val="A34A0D"/>
          <w:sz w:val="28"/>
          <w:szCs w:val="28"/>
        </w:rPr>
        <w:t>(size)</w:t>
      </w:r>
    </w:p>
    <w:p w14:paraId="4ADE6139" w14:textId="1507B850" w:rsidR="00101F84" w:rsidRDefault="00101F84" w:rsidP="00101F84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8A7AEA">
        <w:rPr>
          <w:rFonts w:eastAsiaTheme="majorEastAsia" w:cstheme="majorBidi"/>
          <w:iCs/>
          <w:color w:val="000000" w:themeColor="text1"/>
        </w:rPr>
        <w:t xml:space="preserve">The method accepts </w:t>
      </w:r>
      <w:r>
        <w:rPr>
          <w:rFonts w:eastAsiaTheme="majorEastAsia" w:cstheme="majorBidi"/>
          <w:iCs/>
          <w:color w:val="000000" w:themeColor="text1"/>
        </w:rPr>
        <w:t>one</w:t>
      </w:r>
      <w:r w:rsidRPr="008A7AEA">
        <w:rPr>
          <w:rFonts w:eastAsiaTheme="majorEastAsia" w:cstheme="majorBidi"/>
          <w:iCs/>
          <w:color w:val="000000" w:themeColor="text1"/>
        </w:rPr>
        <w:t xml:space="preserve"> argument</w:t>
      </w:r>
      <w:del w:id="27" w:author="dell" w:date="2023-11-15T12:15:00Z">
        <w:r w:rsidRPr="008A7AEA" w:rsidDel="00630F50">
          <w:rPr>
            <w:rFonts w:eastAsiaTheme="majorEastAsia" w:cstheme="majorBidi"/>
            <w:iCs/>
            <w:color w:val="000000" w:themeColor="text1"/>
          </w:rPr>
          <w:delText>s</w:delText>
        </w:r>
      </w:del>
      <w:r w:rsidRPr="008A7AEA">
        <w:rPr>
          <w:rFonts w:eastAsiaTheme="majorEastAsia" w:cstheme="majorBidi"/>
          <w:iCs/>
          <w:color w:val="000000" w:themeColor="text1"/>
        </w:rPr>
        <w:t>:</w:t>
      </w:r>
    </w:p>
    <w:p w14:paraId="5044951B" w14:textId="77777777" w:rsidR="00101F84" w:rsidRPr="000F5886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size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2191EFF" w14:textId="77777777" w:rsidR="00101F84" w:rsidRPr="000F5886" w:rsidRDefault="00101F84" w:rsidP="00101F84">
      <w:pPr>
        <w:pStyle w:val="ListParagraph"/>
        <w:spacing w:line="360" w:lineRule="auto"/>
        <w:ind w:left="1668"/>
        <w:rPr>
          <w:rStyle w:val="jlqj4b"/>
          <w:rFonts w:ascii="Consolas" w:eastAsiaTheme="majorEastAsia" w:hAnsi="Consolas" w:cstheme="majorBidi"/>
          <w:iCs/>
          <w:color w:val="000000" w:themeColor="text1"/>
        </w:rPr>
      </w:pPr>
    </w:p>
    <w:p w14:paraId="48C715F2" w14:textId="77777777" w:rsidR="00101F84" w:rsidRPr="000F5886" w:rsidRDefault="00101F84" w:rsidP="00101F84">
      <w:pPr>
        <w:pStyle w:val="ListParagraph"/>
        <w:numPr>
          <w:ilvl w:val="0"/>
          <w:numId w:val="49"/>
        </w:numPr>
        <w:spacing w:line="360" w:lineRule="auto"/>
        <w:rPr>
          <w:rStyle w:val="jlqj4b"/>
        </w:rPr>
      </w:pPr>
      <w:r w:rsidRPr="000F5886">
        <w:rPr>
          <w:rStyle w:val="jlqj4b"/>
          <w:lang w:val="en"/>
        </w:rPr>
        <w:t xml:space="preserve">Iterate through the </w:t>
      </w:r>
      <w:proofErr w:type="spellStart"/>
      <w:r w:rsidRPr="000F5886">
        <w:rPr>
          <w:rStyle w:val="jlqj4b"/>
          <w:b/>
          <w:lang w:val="en"/>
        </w:rPr>
        <w:t>productStock</w:t>
      </w:r>
      <w:proofErr w:type="spellEnd"/>
      <w:r w:rsidRPr="000F5886">
        <w:rPr>
          <w:rStyle w:val="jlqj4b"/>
          <w:lang w:val="en"/>
        </w:rPr>
        <w:t xml:space="preserve"> array and find all products that match the specified size and </w:t>
      </w:r>
      <w:r w:rsidRPr="000F5886">
        <w:rPr>
          <w:rStyle w:val="jlqj4b"/>
          <w:b/>
          <w:lang w:val="en"/>
        </w:rPr>
        <w:t>return</w:t>
      </w:r>
      <w:r w:rsidRPr="000F5886">
        <w:rPr>
          <w:rStyle w:val="jlqj4b"/>
          <w:lang w:val="en"/>
        </w:rPr>
        <w:t xml:space="preserve"> a list of the products that match the given size</w:t>
      </w:r>
      <w:r>
        <w:rPr>
          <w:rStyle w:val="jlqj4b"/>
          <w:lang w:val="en"/>
        </w:rPr>
        <w:t xml:space="preserve"> in the format:</w:t>
      </w:r>
    </w:p>
    <w:p w14:paraId="18A1C1C1" w14:textId="77777777" w:rsidR="00101F84" w:rsidRPr="000F5886" w:rsidRDefault="00101F84" w:rsidP="00101F84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0F5886">
        <w:rPr>
          <w:rStyle w:val="jlqj4b"/>
          <w:lang w:val="en"/>
        </w:rPr>
        <w:br/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`${product1}-${quantity} pieces, ${product2}-${quantity}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</w:rPr>
        <w:t>pieces,…</w:t>
      </w:r>
      <w:proofErr w:type="gramEnd"/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1092BE9E" w14:textId="77777777" w:rsidR="00101F84" w:rsidRDefault="00101F84" w:rsidP="00101F84">
      <w:pPr>
        <w:spacing w:line="360" w:lineRule="auto"/>
      </w:pPr>
    </w:p>
    <w:p w14:paraId="68A75B09" w14:textId="77777777" w:rsidR="00101F84" w:rsidRPr="00484CA9" w:rsidRDefault="00101F84" w:rsidP="00101F84">
      <w:pPr>
        <w:pStyle w:val="ListParagraph"/>
        <w:numPr>
          <w:ilvl w:val="0"/>
          <w:numId w:val="49"/>
        </w:numPr>
        <w:spacing w:line="360" w:lineRule="auto"/>
      </w:pPr>
      <w:r w:rsidRPr="00484CA9">
        <w:t xml:space="preserve">If no products matching the specified size are found in the </w:t>
      </w:r>
      <w:proofErr w:type="spellStart"/>
      <w:r w:rsidRPr="00484CA9">
        <w:rPr>
          <w:b/>
        </w:rPr>
        <w:t>productStock</w:t>
      </w:r>
      <w:proofErr w:type="spellEnd"/>
      <w:r w:rsidRPr="00484CA9">
        <w:t xml:space="preserve">, </w:t>
      </w:r>
      <w:r w:rsidRPr="00484CA9">
        <w:rPr>
          <w:b/>
        </w:rPr>
        <w:t>return</w:t>
      </w:r>
      <w:r>
        <w:rPr>
          <w:b/>
        </w:rPr>
        <w:t>:</w:t>
      </w:r>
    </w:p>
    <w:p w14:paraId="775C457A" w14:textId="77777777" w:rsidR="00101F84" w:rsidRPr="00484CA9" w:rsidRDefault="00101F84" w:rsidP="00101F84">
      <w:pPr>
        <w:spacing w:line="360" w:lineRule="auto"/>
        <w:jc w:val="center"/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`T</w:t>
      </w:r>
      <w:r w:rsidRPr="00484CA9">
        <w:rPr>
          <w:rFonts w:ascii="Consolas" w:eastAsiaTheme="majorEastAsia" w:hAnsi="Consolas" w:cstheme="majorBidi"/>
          <w:b/>
          <w:iCs/>
          <w:color w:val="000000" w:themeColor="text1"/>
        </w:rPr>
        <w:t>here are no products available in that size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29E25807" w14:textId="3503D309" w:rsidR="00101F84" w:rsidRDefault="00101F84" w:rsidP="00101F84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</w:rPr>
      </w:pPr>
      <w:proofErr w:type="spellStart"/>
      <w:r>
        <w:rPr>
          <w:rFonts w:ascii="Calibri" w:eastAsia="SimSun" w:hAnsi="Calibri" w:cs="Times New Roman"/>
          <w:b/>
          <w:color w:val="8F400B"/>
          <w:sz w:val="28"/>
          <w:szCs w:val="28"/>
        </w:rPr>
        <w:t>listProducts</w:t>
      </w:r>
      <w:proofErr w:type="spellEnd"/>
      <w:del w:id="28" w:author="dell" w:date="2023-11-15T12:15:00Z">
        <w:r w:rsidRPr="000E6B95" w:rsidDel="00630F50">
          <w:rPr>
            <w:rFonts w:ascii="Calibri" w:eastAsia="SimSun" w:hAnsi="Calibri" w:cs="Times New Roman"/>
            <w:b/>
            <w:color w:val="8F400B"/>
            <w:sz w:val="28"/>
            <w:szCs w:val="28"/>
          </w:rPr>
          <w:delText xml:space="preserve"> </w:delText>
        </w:r>
      </w:del>
      <w:r w:rsidRPr="000E6B95">
        <w:rPr>
          <w:rFonts w:ascii="Calibri" w:eastAsia="SimSun" w:hAnsi="Calibri" w:cs="Times New Roman"/>
          <w:b/>
          <w:color w:val="8F400B"/>
          <w:sz w:val="28"/>
          <w:szCs w:val="28"/>
        </w:rPr>
        <w:t xml:space="preserve">() </w:t>
      </w:r>
    </w:p>
    <w:p w14:paraId="6B57BE03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</w:pPr>
      <w:r>
        <w:t xml:space="preserve">If there are no products in stock, </w:t>
      </w:r>
      <w:r w:rsidRPr="00AA44AE">
        <w:rPr>
          <w:b/>
        </w:rPr>
        <w:t>return</w:t>
      </w:r>
      <w:r>
        <w:t>:</w:t>
      </w:r>
    </w:p>
    <w:p w14:paraId="20215F25" w14:textId="77777777" w:rsidR="00101F84" w:rsidRPr="00AA44AE" w:rsidRDefault="00101F84" w:rsidP="00101F84">
      <w:pPr>
        <w:pStyle w:val="ListParagraph"/>
        <w:spacing w:line="360" w:lineRule="auto"/>
        <w:ind w:firstLine="696"/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`${</w:t>
      </w:r>
      <w:r w:rsidRPr="00AA44AE">
        <w:rPr>
          <w:rFonts w:ascii="Consolas" w:eastAsiaTheme="majorEastAsia" w:hAnsi="Consolas" w:cstheme="majorBidi"/>
          <w:b/>
          <w:iCs/>
          <w:color w:val="000000" w:themeColor="text1"/>
        </w:rPr>
        <w:t>storehouse} storehouse is empty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3B4BD134" w14:textId="58A55360" w:rsidR="00101F84" w:rsidRDefault="00101F84" w:rsidP="00101F84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Otherwise, </w:t>
      </w:r>
      <w:ins w:id="29" w:author="dell" w:date="2023-11-15T12:15:00Z">
        <w:r w:rsidR="00630F50">
          <w:rPr>
            <w:rFonts w:ascii="Calibri" w:eastAsia="Calibri" w:hAnsi="Calibri" w:cs="Calibri"/>
          </w:rPr>
          <w:t>on</w:t>
        </w:r>
      </w:ins>
      <w:del w:id="30" w:author="dell" w:date="2023-11-15T12:15:00Z">
        <w:r w:rsidDel="00630F50">
          <w:rPr>
            <w:rFonts w:ascii="Calibri" w:eastAsia="Calibri" w:hAnsi="Calibri" w:cs="Calibri"/>
          </w:rPr>
          <w:delText>at</w:delText>
        </w:r>
      </w:del>
      <w:r>
        <w:rPr>
          <w:rFonts w:ascii="Calibri" w:eastAsia="Calibri" w:hAnsi="Calibri" w:cs="Calibri"/>
        </w:rPr>
        <w:t xml:space="preserve"> the first line </w:t>
      </w:r>
      <w:r w:rsidRPr="00484CA9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>:</w:t>
      </w:r>
    </w:p>
    <w:p w14:paraId="66A58BA9" w14:textId="77777777" w:rsidR="00101F84" w:rsidRDefault="00101F84" w:rsidP="00101F84">
      <w:pPr>
        <w:ind w:left="720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`${</w:t>
      </w:r>
      <w:r w:rsidRPr="009F6A75">
        <w:rPr>
          <w:rFonts w:ascii="Consolas" w:hAnsi="Consolas" w:cs="Times New Roman"/>
          <w:b/>
        </w:rPr>
        <w:t>storehouse</w:t>
      </w:r>
      <w:r>
        <w:rPr>
          <w:rFonts w:ascii="Consolas" w:hAnsi="Consolas" w:cs="Times New Roman"/>
          <w:b/>
        </w:rPr>
        <w:t xml:space="preserve">} storehouse in ${location} available </w:t>
      </w:r>
      <w:proofErr w:type="gramStart"/>
      <w:r>
        <w:rPr>
          <w:rFonts w:ascii="Consolas" w:hAnsi="Consolas" w:cs="Times New Roman"/>
          <w:b/>
        </w:rPr>
        <w:t>products:`</w:t>
      </w:r>
      <w:proofErr w:type="gramEnd"/>
    </w:p>
    <w:p w14:paraId="77EBAF14" w14:textId="692A4075" w:rsidR="00101F84" w:rsidRPr="005411A1" w:rsidRDefault="00101F84" w:rsidP="00101F84">
      <w:pPr>
        <w:numPr>
          <w:ilvl w:val="0"/>
          <w:numId w:val="25"/>
        </w:numPr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 xml:space="preserve">On the </w:t>
      </w:r>
      <w:ins w:id="31" w:author="dell" w:date="2023-11-15T12:15:00Z">
        <w:r w:rsidR="00630F50">
          <w:rPr>
            <w:rFonts w:eastAsia="Calibri" w:cstheme="minorHAnsi"/>
            <w:color w:val="00000A"/>
          </w:rPr>
          <w:t xml:space="preserve">next </w:t>
        </w:r>
      </w:ins>
      <w:r w:rsidRPr="005411A1">
        <w:rPr>
          <w:rFonts w:eastAsia="Calibri" w:cstheme="minorHAnsi"/>
          <w:color w:val="00000A"/>
        </w:rPr>
        <w:t>lines, display inf</w:t>
      </w:r>
      <w:r>
        <w:rPr>
          <w:rFonts w:eastAsia="Calibri" w:cstheme="minorHAnsi"/>
          <w:color w:val="00000A"/>
        </w:rPr>
        <w:t xml:space="preserve">ormation about each </w:t>
      </w:r>
      <w:r>
        <w:rPr>
          <w:rFonts w:eastAsia="Calibri" w:cstheme="minorHAnsi"/>
          <w:b/>
          <w:color w:val="00000A"/>
        </w:rPr>
        <w:t xml:space="preserve">product, </w:t>
      </w:r>
      <w:r w:rsidRPr="00535E78">
        <w:rPr>
          <w:b/>
        </w:rPr>
        <w:t>sorted</w:t>
      </w:r>
      <w:r w:rsidRPr="00535E78">
        <w:t xml:space="preserve"> in </w:t>
      </w:r>
      <w:r w:rsidRPr="009F6A75">
        <w:rPr>
          <w:b/>
        </w:rPr>
        <w:t>alphabetical</w:t>
      </w:r>
      <w:r>
        <w:rPr>
          <w:b/>
        </w:rPr>
        <w:t xml:space="preserve"> </w:t>
      </w:r>
      <w:r w:rsidRPr="00535E78">
        <w:t xml:space="preserve">order by their </w:t>
      </w:r>
      <w:proofErr w:type="spellStart"/>
      <w:r>
        <w:rPr>
          <w:b/>
        </w:rPr>
        <w:t>productName</w:t>
      </w:r>
      <w:proofErr w:type="spellEnd"/>
      <w:r>
        <w:rPr>
          <w:rStyle w:val="FooterChar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27A8868E" w14:textId="77777777" w:rsidR="00101F84" w:rsidRPr="00B31EDF" w:rsidRDefault="00101F84" w:rsidP="00101F84">
      <w:pPr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`${productName}/</w:t>
      </w:r>
      <w:proofErr w:type="gramStart"/>
      <w:r>
        <w:rPr>
          <w:rFonts w:ascii="Consolas" w:eastAsia="Consolas" w:hAnsi="Consolas" w:cs="Consolas"/>
          <w:b/>
          <w:color w:val="00000A"/>
        </w:rPr>
        <w:t>Size:$</w:t>
      </w:r>
      <w:proofErr w:type="gramEnd"/>
      <w:r>
        <w:rPr>
          <w:rFonts w:ascii="Consolas" w:eastAsia="Consolas" w:hAnsi="Consolas" w:cs="Consolas"/>
          <w:b/>
          <w:color w:val="00000A"/>
        </w:rPr>
        <w:t>{size}/Quantity:${quantity}/Price:${</w:t>
      </w:r>
      <w:r w:rsidRPr="00E92BED">
        <w:rPr>
          <w:rFonts w:ascii="Consolas" w:eastAsia="Consolas" w:hAnsi="Consolas" w:cs="Consolas"/>
          <w:b/>
          <w:color w:val="00000A"/>
        </w:rPr>
        <w:t>price}$</w:t>
      </w:r>
      <w:r>
        <w:rPr>
          <w:rFonts w:ascii="Consolas" w:eastAsia="Consolas" w:hAnsi="Consolas" w:cs="Consolas"/>
          <w:b/>
          <w:color w:val="00000A"/>
        </w:rPr>
        <w:t>`</w:t>
      </w:r>
    </w:p>
    <w:p w14:paraId="073ECBD5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0F1E607B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1B6807B5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00FC6700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6E081FF9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48BF7D68" w14:textId="77777777" w:rsidR="00101F84" w:rsidRPr="003F5363" w:rsidRDefault="00101F84" w:rsidP="00101F84">
      <w:pPr>
        <w:pStyle w:val="Heading3"/>
        <w:spacing w:line="360" w:lineRule="auto"/>
        <w:rPr>
          <w:rFonts w:cstheme="minorHAnsi"/>
          <w:b w:val="0"/>
          <w:sz w:val="28"/>
          <w:szCs w:val="28"/>
        </w:rPr>
      </w:pPr>
      <w:r>
        <w:rPr>
          <w:color w:val="000000" w:themeColor="text1"/>
        </w:rPr>
        <w:t xml:space="preserve"> </w:t>
      </w:r>
      <w:r w:rsidRPr="003F5363">
        <w:rPr>
          <w:rFonts w:cstheme="minorHAnsi"/>
          <w:color w:val="A34A0D"/>
          <w:sz w:val="28"/>
          <w:szCs w:val="28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BA61CB" w14:paraId="6E64141F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53ADE03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101F84" w:rsidRPr="002A6533" w14:paraId="77CA8D14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064CCFF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  </w:t>
            </w:r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0618FD20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7B367BB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89F1FC4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Sweather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B9269D5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Sweather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1AF30319" w14:textId="77777777" w:rsidR="00101F84" w:rsidRPr="004157C5" w:rsidRDefault="00101F84" w:rsidP="00CE3DD0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</w:rPr>
            </w:pPr>
          </w:p>
        </w:tc>
      </w:tr>
    </w:tbl>
    <w:p w14:paraId="30931E8B" w14:textId="77777777" w:rsidR="00101F84" w:rsidRDefault="00101F84" w:rsidP="00101F84">
      <w:pPr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7079217" w14:textId="77777777" w:rsidR="00101F84" w:rsidRPr="000E6B95" w:rsidRDefault="00101F84" w:rsidP="00101F84">
      <w:pPr>
        <w:rPr>
          <w:rFonts w:ascii="Consolas" w:eastAsiaTheme="majorEastAsia" w:hAnsi="Consolas" w:cstheme="majorBidi"/>
          <w:b/>
          <w:iCs/>
          <w:color w:val="000000" w:themeColor="text1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BA61CB" w14:paraId="713519AD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87C3CCC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 1</w:t>
            </w:r>
          </w:p>
        </w:tc>
      </w:tr>
      <w:tr w:rsidR="00101F84" w:rsidRPr="002A6533" w14:paraId="401DFEFD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D26EB33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7919C5FC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6CCD592B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 xml:space="preserve">The product </w:t>
            </w:r>
            <w:proofErr w:type="spellStart"/>
            <w:r w:rsidRPr="004157C5">
              <w:rPr>
                <w:rFonts w:ascii="Consolas" w:hAnsi="Consolas"/>
                <w:color w:val="000000"/>
              </w:rPr>
              <w:t>Sweather</w:t>
            </w:r>
            <w:proofErr w:type="spellEnd"/>
            <w:r w:rsidRPr="004157C5">
              <w:rPr>
                <w:rFonts w:ascii="Consolas" w:hAnsi="Consolas"/>
                <w:color w:val="000000"/>
              </w:rPr>
              <w:t>, size M was successfully added to the inventory</w:t>
            </w:r>
          </w:p>
          <w:p w14:paraId="1CE2B3F2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 xml:space="preserve">You added 10 more pieces of product </w:t>
            </w:r>
            <w:proofErr w:type="spellStart"/>
            <w:r w:rsidRPr="004157C5">
              <w:rPr>
                <w:rFonts w:ascii="Consolas" w:hAnsi="Consolas"/>
                <w:color w:val="000000"/>
              </w:rPr>
              <w:t>Sweather</w:t>
            </w:r>
            <w:proofErr w:type="spellEnd"/>
            <w:r w:rsidRPr="004157C5">
              <w:rPr>
                <w:rFonts w:ascii="Consolas" w:hAnsi="Consolas"/>
                <w:color w:val="000000"/>
              </w:rPr>
              <w:t xml:space="preserve"> size M</w:t>
            </w:r>
          </w:p>
        </w:tc>
      </w:tr>
    </w:tbl>
    <w:p w14:paraId="59CC12F7" w14:textId="77777777" w:rsidR="00101F84" w:rsidRPr="00032C21" w:rsidRDefault="00101F84" w:rsidP="00101F84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BA61CB" w14:paraId="7C4FD52C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5006C85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101F84" w:rsidRPr="002A6533" w14:paraId="2CD5C146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DB1F54B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  </w:t>
            </w:r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4F1BFEE9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00F011F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AAAB8E2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storeHouse.sendProduct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2839FE6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storeHouse.sendProduct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Sweather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E9A3450" w14:textId="77777777" w:rsidR="00101F84" w:rsidRPr="004673D3" w:rsidRDefault="00101F84" w:rsidP="00CE3D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1F645699" w14:textId="77777777" w:rsidR="00101F84" w:rsidRPr="00D43E27" w:rsidRDefault="00101F84" w:rsidP="00101F84">
      <w:pPr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2919FB59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75AFFF3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101F84" w:rsidRPr="002A6533" w14:paraId="004F8485" w14:textId="77777777" w:rsidTr="00CE3DD0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4CC58A6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0E71D7E9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4074C5EF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T-Shirt, size M was successfully removed from the inventory</w:t>
            </w:r>
          </w:p>
          <w:p w14:paraId="5ADA35D1" w14:textId="77777777" w:rsidR="00101F84" w:rsidRPr="002A6533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FF0000"/>
              </w:rPr>
              <w:lastRenderedPageBreak/>
              <w:t xml:space="preserve">  </w:t>
            </w:r>
            <w:r w:rsidRPr="004157C5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4157C5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4157C5">
              <w:rPr>
                <w:rFonts w:ascii="Consolas" w:hAnsi="Consolas"/>
                <w:color w:val="FF0000"/>
              </w:rPr>
              <w:t xml:space="preserve">: The product </w:t>
            </w:r>
            <w:proofErr w:type="spellStart"/>
            <w:r w:rsidRPr="004157C5">
              <w:rPr>
                <w:rFonts w:ascii="Consolas" w:hAnsi="Consolas"/>
                <w:color w:val="FF0000"/>
              </w:rPr>
              <w:t>Sweather</w:t>
            </w:r>
            <w:proofErr w:type="spellEnd"/>
            <w:r w:rsidRPr="004157C5">
              <w:rPr>
                <w:rFonts w:ascii="Consolas" w:hAnsi="Consolas"/>
                <w:color w:val="FF0000"/>
              </w:rPr>
              <w:t>, size M is not in the inventory</w:t>
            </w:r>
          </w:p>
        </w:tc>
      </w:tr>
    </w:tbl>
    <w:p w14:paraId="059BA3E2" w14:textId="77777777" w:rsidR="00101F84" w:rsidRDefault="00101F84" w:rsidP="00101F84"/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101F84" w:rsidRPr="00C92FDC" w14:paraId="4FBEDA14" w14:textId="77777777" w:rsidTr="00CE3DD0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EAC61B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101F84" w:rsidRPr="004673D3" w14:paraId="4B3E4F55" w14:textId="77777777" w:rsidTr="00CE3DD0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C103E9" w14:textId="77777777" w:rsidR="00101F84" w:rsidRPr="00476AD5" w:rsidRDefault="00101F84" w:rsidP="00CE3DD0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</w:t>
            </w:r>
            <w:r w:rsidRPr="00476AD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bg-BG"/>
              </w:rPr>
              <w:t> </w:t>
            </w:r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72BFE8E5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47567E92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C4277BC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storeHouse.findProductsBySize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7CF8592F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storeHouse.findProductsBySize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"XL"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E8263DF" w14:textId="77777777" w:rsidR="00101F84" w:rsidRPr="004673D3" w:rsidRDefault="00101F84" w:rsidP="00CE3D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30764A3E" w14:textId="77777777" w:rsidR="00101F84" w:rsidRDefault="00101F84" w:rsidP="00101F84"/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53562B94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50B089C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101F84" w:rsidRPr="002A6533" w14:paraId="35D1BBF6" w14:textId="77777777" w:rsidTr="00CE3DD0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D29D9D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49F56980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66DD28B1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Shirt-10 pieces, T-Shirt-10 pieces</w:t>
            </w:r>
          </w:p>
          <w:p w14:paraId="4D6EFC4C" w14:textId="77777777" w:rsidR="00101F84" w:rsidRPr="002A6533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There are no products available in that size</w:t>
            </w:r>
          </w:p>
        </w:tc>
      </w:tr>
    </w:tbl>
    <w:p w14:paraId="4A24A9BA" w14:textId="77777777" w:rsidR="00101F84" w:rsidRDefault="00101F84" w:rsidP="00101F84"/>
    <w:p w14:paraId="7B902AD8" w14:textId="77777777" w:rsidR="00101F84" w:rsidRDefault="00101F84" w:rsidP="00101F84"/>
    <w:p w14:paraId="64C89E59" w14:textId="77777777" w:rsidR="00101F84" w:rsidRDefault="00101F84" w:rsidP="00101F84"/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77C6DD4F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6F9C29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101F84" w:rsidRPr="004673D3" w14:paraId="6D8CA721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32508D3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bg-BG"/>
              </w:rPr>
              <w:t xml:space="preserve">  </w:t>
            </w:r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5ED05A7F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7A2C9DCA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1CAE3E8E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"L"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5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30.0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3A27DEA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"Shoes"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"9"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8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50.0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BC559EA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storeHouse.sendProduct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"Shoes"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"9"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8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50.0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D175308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storeHouse.listProducts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());</w:t>
            </w:r>
          </w:p>
          <w:p w14:paraId="52D91878" w14:textId="77777777" w:rsidR="00101F84" w:rsidRPr="004673D3" w:rsidRDefault="00101F84" w:rsidP="00CE3D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47F4A0A3" w14:textId="77777777" w:rsidR="00101F84" w:rsidRDefault="00101F84" w:rsidP="00101F84"/>
    <w:p w14:paraId="0EC36C9A" w14:textId="77777777" w:rsidR="00101F84" w:rsidRDefault="00101F84" w:rsidP="00101F84"/>
    <w:p w14:paraId="7A2A0C2F" w14:textId="77777777" w:rsidR="00101F84" w:rsidRDefault="00101F84" w:rsidP="00101F84"/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551A5DF4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A2268C7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101F84" w:rsidRPr="002A6533" w14:paraId="15AEB60B" w14:textId="77777777" w:rsidTr="00CE3DD0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93344D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7D4A65EE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2A355452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Shirt, size L was successfully added to the inventory</w:t>
            </w:r>
          </w:p>
          <w:p w14:paraId="5AF0A72D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Shoes, size 9 was successfully added to the inventory</w:t>
            </w:r>
          </w:p>
          <w:p w14:paraId="5D4A5DEF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Shoes, size 9 was successfully removed from the inventory</w:t>
            </w:r>
          </w:p>
          <w:p w14:paraId="09028BF2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East storehouse in Milano available products:</w:t>
            </w:r>
          </w:p>
          <w:p w14:paraId="41BF6887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Shirt/</w:t>
            </w:r>
            <w:proofErr w:type="spellStart"/>
            <w:r w:rsidRPr="00476AD5">
              <w:rPr>
                <w:rFonts w:ascii="Consolas" w:hAnsi="Consolas"/>
                <w:color w:val="000000"/>
              </w:rPr>
              <w:t>Size:M</w:t>
            </w:r>
            <w:proofErr w:type="spellEnd"/>
            <w:r w:rsidRPr="00476AD5">
              <w:rPr>
                <w:rFonts w:ascii="Consolas" w:hAnsi="Consolas"/>
                <w:color w:val="000000"/>
              </w:rPr>
              <w:t>/Quantity:10/Price:25$</w:t>
            </w:r>
          </w:p>
          <w:p w14:paraId="6719E3EC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Shirt/</w:t>
            </w:r>
            <w:proofErr w:type="spellStart"/>
            <w:r w:rsidRPr="00476AD5">
              <w:rPr>
                <w:rFonts w:ascii="Consolas" w:hAnsi="Consolas"/>
                <w:color w:val="000000"/>
              </w:rPr>
              <w:t>Size:L</w:t>
            </w:r>
            <w:proofErr w:type="spellEnd"/>
            <w:r w:rsidRPr="00476AD5">
              <w:rPr>
                <w:rFonts w:ascii="Consolas" w:hAnsi="Consolas"/>
                <w:color w:val="000000"/>
              </w:rPr>
              <w:t>/Quantity:5/Price:30$</w:t>
            </w:r>
          </w:p>
          <w:p w14:paraId="6749CF9D" w14:textId="77777777" w:rsidR="00101F84" w:rsidRPr="002A6533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T-Shirt/</w:t>
            </w:r>
            <w:proofErr w:type="spellStart"/>
            <w:r w:rsidRPr="00476AD5">
              <w:rPr>
                <w:rFonts w:ascii="Consolas" w:hAnsi="Consolas"/>
                <w:color w:val="000000"/>
              </w:rPr>
              <w:t>Size:M</w:t>
            </w:r>
            <w:proofErr w:type="spellEnd"/>
            <w:r w:rsidRPr="00476AD5">
              <w:rPr>
                <w:rFonts w:ascii="Consolas" w:hAnsi="Consolas"/>
                <w:color w:val="000000"/>
              </w:rPr>
              <w:t>/Quantity:10/Price:25$</w:t>
            </w:r>
          </w:p>
        </w:tc>
      </w:tr>
    </w:tbl>
    <w:p w14:paraId="6A8A8F12" w14:textId="77777777" w:rsidR="00101F84" w:rsidRDefault="00101F84" w:rsidP="00101F84"/>
    <w:p w14:paraId="609FA5E4" w14:textId="77777777" w:rsidR="00101F84" w:rsidRDefault="00101F84" w:rsidP="00101F84"/>
    <w:p w14:paraId="67ABFB6F" w14:textId="77777777" w:rsidR="00101F84" w:rsidRDefault="00101F84" w:rsidP="00101F84"/>
    <w:p w14:paraId="4BD9C8D6" w14:textId="77777777" w:rsidR="00101F84" w:rsidRDefault="00101F84" w:rsidP="00101F84"/>
    <w:p w14:paraId="37B46D65" w14:textId="2C7AC3C8" w:rsidR="008D7147" w:rsidRPr="00284701" w:rsidRDefault="008D7147" w:rsidP="00284701"/>
    <w:sectPr w:rsidR="008D7147" w:rsidRPr="002847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B6A1" w14:textId="77777777" w:rsidR="002D328C" w:rsidRDefault="002D328C" w:rsidP="008068A2">
      <w:pPr>
        <w:spacing w:after="0" w:line="240" w:lineRule="auto"/>
      </w:pPr>
      <w:r>
        <w:separator/>
      </w:r>
    </w:p>
  </w:endnote>
  <w:endnote w:type="continuationSeparator" w:id="0">
    <w:p w14:paraId="63C80635" w14:textId="77777777" w:rsidR="002D328C" w:rsidRDefault="002D32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2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47AD95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E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E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47AD95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0E3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0E3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FDC4" w14:textId="77777777" w:rsidR="002D328C" w:rsidRDefault="002D328C" w:rsidP="008068A2">
      <w:pPr>
        <w:spacing w:after="0" w:line="240" w:lineRule="auto"/>
      </w:pPr>
      <w:r>
        <w:separator/>
      </w:r>
    </w:p>
  </w:footnote>
  <w:footnote w:type="continuationSeparator" w:id="0">
    <w:p w14:paraId="5A2DD906" w14:textId="77777777" w:rsidR="002D328C" w:rsidRDefault="002D32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C24508"/>
    <w:multiLevelType w:val="hybridMultilevel"/>
    <w:tmpl w:val="7A06C216"/>
    <w:lvl w:ilvl="0" w:tplc="0402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5FCC94FE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3E6F96"/>
    <w:multiLevelType w:val="hybridMultilevel"/>
    <w:tmpl w:val="9E441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7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6B0F"/>
    <w:multiLevelType w:val="hybridMultilevel"/>
    <w:tmpl w:val="F14EFA9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4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8668659">
    <w:abstractNumId w:val="8"/>
  </w:num>
  <w:num w:numId="2" w16cid:durableId="1199582090">
    <w:abstractNumId w:val="11"/>
  </w:num>
  <w:num w:numId="3" w16cid:durableId="83066737">
    <w:abstractNumId w:val="7"/>
  </w:num>
  <w:num w:numId="4" w16cid:durableId="1602758318">
    <w:abstractNumId w:val="3"/>
  </w:num>
  <w:num w:numId="5" w16cid:durableId="807553990">
    <w:abstractNumId w:val="42"/>
  </w:num>
  <w:num w:numId="6" w16cid:durableId="1301420692">
    <w:abstractNumId w:val="5"/>
  </w:num>
  <w:num w:numId="7" w16cid:durableId="178553637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9279308">
    <w:abstractNumId w:val="17"/>
  </w:num>
  <w:num w:numId="9" w16cid:durableId="297876260">
    <w:abstractNumId w:val="18"/>
  </w:num>
  <w:num w:numId="10" w16cid:durableId="25579736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021038">
    <w:abstractNumId w:val="26"/>
  </w:num>
  <w:num w:numId="12" w16cid:durableId="1901819511">
    <w:abstractNumId w:val="6"/>
  </w:num>
  <w:num w:numId="13" w16cid:durableId="1649944142">
    <w:abstractNumId w:val="39"/>
  </w:num>
  <w:num w:numId="14" w16cid:durableId="524559461">
    <w:abstractNumId w:val="19"/>
  </w:num>
  <w:num w:numId="15" w16cid:durableId="1162812512">
    <w:abstractNumId w:val="31"/>
  </w:num>
  <w:num w:numId="16" w16cid:durableId="172187475">
    <w:abstractNumId w:val="27"/>
  </w:num>
  <w:num w:numId="17" w16cid:durableId="794105260">
    <w:abstractNumId w:val="4"/>
  </w:num>
  <w:num w:numId="18" w16cid:durableId="1483934801">
    <w:abstractNumId w:val="13"/>
  </w:num>
  <w:num w:numId="19" w16cid:durableId="192573741">
    <w:abstractNumId w:val="1"/>
  </w:num>
  <w:num w:numId="20" w16cid:durableId="1597403968">
    <w:abstractNumId w:val="41"/>
  </w:num>
  <w:num w:numId="21" w16cid:durableId="1810517880">
    <w:abstractNumId w:val="9"/>
  </w:num>
  <w:num w:numId="22" w16cid:durableId="469518598">
    <w:abstractNumId w:val="23"/>
  </w:num>
  <w:num w:numId="23" w16cid:durableId="1533032054">
    <w:abstractNumId w:val="0"/>
  </w:num>
  <w:num w:numId="24" w16cid:durableId="1500384585">
    <w:abstractNumId w:val="49"/>
  </w:num>
  <w:num w:numId="25" w16cid:durableId="141655111">
    <w:abstractNumId w:val="12"/>
  </w:num>
  <w:num w:numId="26" w16cid:durableId="1464496786">
    <w:abstractNumId w:val="24"/>
  </w:num>
  <w:num w:numId="27" w16cid:durableId="1517233745">
    <w:abstractNumId w:val="47"/>
  </w:num>
  <w:num w:numId="28" w16cid:durableId="1960522744">
    <w:abstractNumId w:val="44"/>
  </w:num>
  <w:num w:numId="29" w16cid:durableId="1938906791">
    <w:abstractNumId w:val="28"/>
  </w:num>
  <w:num w:numId="30" w16cid:durableId="1918516802">
    <w:abstractNumId w:val="40"/>
  </w:num>
  <w:num w:numId="31" w16cid:durableId="349601777">
    <w:abstractNumId w:val="20"/>
  </w:num>
  <w:num w:numId="32" w16cid:durableId="574515869">
    <w:abstractNumId w:val="21"/>
  </w:num>
  <w:num w:numId="33" w16cid:durableId="1876697736">
    <w:abstractNumId w:val="32"/>
  </w:num>
  <w:num w:numId="34" w16cid:durableId="712660028">
    <w:abstractNumId w:val="25"/>
  </w:num>
  <w:num w:numId="35" w16cid:durableId="1913156196">
    <w:abstractNumId w:val="37"/>
  </w:num>
  <w:num w:numId="36" w16cid:durableId="589117462">
    <w:abstractNumId w:val="16"/>
  </w:num>
  <w:num w:numId="37" w16cid:durableId="583729897">
    <w:abstractNumId w:val="46"/>
  </w:num>
  <w:num w:numId="38" w16cid:durableId="1349716976">
    <w:abstractNumId w:val="22"/>
  </w:num>
  <w:num w:numId="39" w16cid:durableId="1635671566">
    <w:abstractNumId w:val="35"/>
  </w:num>
  <w:num w:numId="40" w16cid:durableId="667638420">
    <w:abstractNumId w:val="48"/>
  </w:num>
  <w:num w:numId="41" w16cid:durableId="507526384">
    <w:abstractNumId w:val="36"/>
  </w:num>
  <w:num w:numId="42" w16cid:durableId="44569833">
    <w:abstractNumId w:val="15"/>
  </w:num>
  <w:num w:numId="43" w16cid:durableId="587080599">
    <w:abstractNumId w:val="45"/>
  </w:num>
  <w:num w:numId="44" w16cid:durableId="915894564">
    <w:abstractNumId w:val="34"/>
  </w:num>
  <w:num w:numId="45" w16cid:durableId="1400638923">
    <w:abstractNumId w:val="2"/>
  </w:num>
  <w:num w:numId="46" w16cid:durableId="2051950081">
    <w:abstractNumId w:val="30"/>
  </w:num>
  <w:num w:numId="47" w16cid:durableId="984243757">
    <w:abstractNumId w:val="10"/>
  </w:num>
  <w:num w:numId="48" w16cid:durableId="1761827909">
    <w:abstractNumId w:val="43"/>
  </w:num>
  <w:num w:numId="49" w16cid:durableId="1778983471">
    <w:abstractNumId w:val="14"/>
  </w:num>
  <w:num w:numId="50" w16cid:durableId="1645231524">
    <w:abstractNumId w:val="2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1F8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B708B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0985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1D90"/>
    <w:rsid w:val="00263C3A"/>
    <w:rsid w:val="00264287"/>
    <w:rsid w:val="0026589D"/>
    <w:rsid w:val="002664E1"/>
    <w:rsid w:val="002674C4"/>
    <w:rsid w:val="002739D7"/>
    <w:rsid w:val="002819B5"/>
    <w:rsid w:val="00284701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D328C"/>
    <w:rsid w:val="002E0C99"/>
    <w:rsid w:val="002E1C1E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D00AE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779F0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34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0F50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0E3C"/>
    <w:rsid w:val="006711A4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42C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61CD"/>
    <w:rsid w:val="007D742F"/>
    <w:rsid w:val="007E0960"/>
    <w:rsid w:val="007E2D2D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2E68"/>
    <w:rsid w:val="009059E8"/>
    <w:rsid w:val="00910D30"/>
    <w:rsid w:val="00912BC6"/>
    <w:rsid w:val="0092145D"/>
    <w:rsid w:val="00924022"/>
    <w:rsid w:val="009254B7"/>
    <w:rsid w:val="00930CEE"/>
    <w:rsid w:val="00933C54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D15C84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55ABB"/>
  </w:style>
  <w:style w:type="paragraph" w:styleId="NoSpacing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7CAC"/>
  </w:style>
  <w:style w:type="paragraph" w:customStyle="1" w:styleId="PreformattedText">
    <w:name w:val="Preformatted Text"/>
    <w:basedOn w:val="Normal"/>
    <w:uiPriority w:val="99"/>
    <w:rsid w:val="00B5573A"/>
    <w:rPr>
      <w:rFonts w:ascii="Liberation Mono" w:eastAsia="Times New Roman" w:cs="Liberation Mono"/>
      <w:sz w:val="20"/>
      <w:szCs w:val="20"/>
    </w:rPr>
  </w:style>
  <w:style w:type="character" w:customStyle="1" w:styleId="viiyi">
    <w:name w:val="viiyi"/>
    <w:basedOn w:val="DefaultParagraphFont"/>
    <w:rsid w:val="00210985"/>
  </w:style>
  <w:style w:type="paragraph" w:styleId="Revision">
    <w:name w:val="Revision"/>
    <w:hidden/>
    <w:uiPriority w:val="99"/>
    <w:semiHidden/>
    <w:rsid w:val="004779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DA148-5CF1-487E-80C7-DD0A5802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dell</cp:lastModifiedBy>
  <cp:revision>40</cp:revision>
  <cp:lastPrinted>2023-04-24T07:55:00Z</cp:lastPrinted>
  <dcterms:created xsi:type="dcterms:W3CDTF">2021-09-07T12:37:00Z</dcterms:created>
  <dcterms:modified xsi:type="dcterms:W3CDTF">2023-11-15T10:16:00Z</dcterms:modified>
  <cp:category>computer programming;programming;software development;software engineering</cp:category>
</cp:coreProperties>
</file>