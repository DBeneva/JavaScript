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BAF9" w14:textId="3A79A5E9" w:rsidR="00DC5C8D" w:rsidRDefault="00DC5C8D" w:rsidP="00DC5C8D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>JS Advanced Exam</w:t>
      </w:r>
      <w:r w:rsidR="00C744B5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 Retake</w:t>
      </w:r>
    </w:p>
    <w:p w14:paraId="2787DA32" w14:textId="578E91FA" w:rsidR="00DC5C8D" w:rsidRDefault="00DC5C8D" w:rsidP="00DC5C8D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Problem 3. </w:t>
      </w:r>
      <w:r w:rsidR="00C744B5" w:rsidRPr="00C744B5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Pet Adoption Agency</w:t>
      </w:r>
    </w:p>
    <w:p w14:paraId="21CA6DD5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6DE44AA9" w14:textId="47E90923" w:rsidR="00DC5C8D" w:rsidRDefault="00C744B5" w:rsidP="00DC5C8D">
      <w:r w:rsidRPr="00C744B5">
        <w:t>Write JavaScript unit tests using Mocha and Chai to test the functionality of an</w:t>
      </w:r>
      <w:r>
        <w:t xml:space="preserve"> object named </w:t>
      </w:r>
      <w:r w:rsidRPr="00C744B5">
        <w:rPr>
          <w:b/>
        </w:rPr>
        <w:t>petAdoptionAgency</w:t>
      </w:r>
      <w:r w:rsidR="00B72FBC">
        <w:t>.</w:t>
      </w:r>
      <w:r w:rsidR="00DC5C8D">
        <w:t xml:space="preserve">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DC5C8D" w14:paraId="58F1CADC" w14:textId="77777777" w:rsidTr="00196612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1DC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DAFE975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509BEDA4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8F89901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4126878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113EAAC6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2C2A25FA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7FFBC90" w14:textId="77777777" w:rsidR="00DC5C8D" w:rsidRDefault="00DC5C8D" w:rsidP="0019661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F003F00" w14:textId="77777777" w:rsidR="00DC5C8D" w:rsidRDefault="00DC5C8D" w:rsidP="00DC5C8D"/>
    <w:p w14:paraId="577DBE1D" w14:textId="732AB4DF" w:rsidR="00DC5C8D" w:rsidRDefault="00C744B5" w:rsidP="00DC5C8D">
      <w:r w:rsidRPr="00C744B5">
        <w:t xml:space="preserve">The </w:t>
      </w:r>
      <w:r w:rsidRPr="00C744B5">
        <w:rPr>
          <w:b/>
        </w:rPr>
        <w:t>petAdoptionAgency</w:t>
      </w:r>
      <w:r w:rsidRPr="00C744B5">
        <w:t xml:space="preserve"> object simulates an animal adoption agency and provides several functions for managing pet adoption:</w:t>
      </w:r>
      <w:r w:rsidR="00DC5C8D">
        <w:t xml:space="preserve"> </w:t>
      </w:r>
    </w:p>
    <w:p w14:paraId="0DF33395" w14:textId="42F9AD18" w:rsidR="00DC5C8D" w:rsidRPr="00C744B5" w:rsidRDefault="00C744B5" w:rsidP="00C744B5">
      <w:pPr>
        <w:shd w:val="clear" w:color="auto" w:fill="FFFFFF"/>
        <w:spacing w:line="285" w:lineRule="atLeast"/>
        <w:rPr>
          <w:rFonts w:cstheme="minorHAnsi"/>
        </w:rPr>
      </w:pPr>
      <w:proofErr w:type="gramStart"/>
      <w:r w:rsidRPr="00886BAE">
        <w:rPr>
          <w:rStyle w:val="jlqj4b"/>
          <w:rFonts w:ascii="Consolas" w:hAnsi="Consolas"/>
          <w:b/>
        </w:rPr>
        <w:t>isPetAvailable</w:t>
      </w:r>
      <w:r w:rsidRPr="00C744B5">
        <w:rPr>
          <w:rStyle w:val="jlqj4b"/>
          <w:rFonts w:ascii="Consolas" w:hAnsi="Consolas"/>
          <w:b/>
          <w:lang w:val="en"/>
        </w:rPr>
        <w:t>(</w:t>
      </w:r>
      <w:proofErr w:type="gramEnd"/>
      <w:r w:rsidRPr="00C744B5">
        <w:rPr>
          <w:rStyle w:val="jlqj4b"/>
          <w:rFonts w:ascii="Consolas" w:hAnsi="Consolas"/>
          <w:b/>
          <w:lang w:val="en"/>
        </w:rPr>
        <w:t>pet, availableCount, vaccinated)</w:t>
      </w:r>
      <w:r w:rsidR="00DC5C8D">
        <w:rPr>
          <w:rFonts w:cstheme="minorHAnsi"/>
          <w:b/>
        </w:rPr>
        <w:t xml:space="preserve"> - </w:t>
      </w:r>
      <w:r w:rsidR="00B72FBC" w:rsidRPr="00B72FBC">
        <w:rPr>
          <w:rFonts w:cstheme="minorHAnsi"/>
        </w:rPr>
        <w:t xml:space="preserve"> A function that accepts </w:t>
      </w:r>
      <w:r>
        <w:rPr>
          <w:rFonts w:cstheme="minorHAnsi"/>
        </w:rPr>
        <w:t>three</w:t>
      </w:r>
      <w:r w:rsidR="00B72FBC" w:rsidRPr="00B72FBC">
        <w:rPr>
          <w:rFonts w:cstheme="minorHAnsi"/>
        </w:rPr>
        <w:t xml:space="preserve"> parameters: a </w:t>
      </w:r>
      <w:r w:rsidR="00B72FBC" w:rsidRPr="00B72FBC">
        <w:rPr>
          <w:rFonts w:cstheme="minorHAnsi"/>
          <w:b/>
        </w:rPr>
        <w:t>string</w:t>
      </w:r>
      <w:r w:rsidR="00B72FBC" w:rsidRPr="00B72FBC">
        <w:rPr>
          <w:rFonts w:cstheme="minorHAnsi"/>
        </w:rPr>
        <w:t xml:space="preserve"> </w:t>
      </w:r>
      <w:ins w:id="0" w:author="dell" w:date="2023-11-15T13:18:00Z">
        <w:r w:rsidR="001C326F">
          <w:rPr>
            <w:rFonts w:cstheme="minorHAnsi"/>
          </w:rPr>
          <w:t xml:space="preserve">that </w:t>
        </w:r>
      </w:ins>
      <w:r>
        <w:rPr>
          <w:rFonts w:cstheme="minorHAnsi"/>
        </w:rPr>
        <w:t>represents the type of pet,</w:t>
      </w:r>
      <w:ins w:id="1" w:author="dell" w:date="2023-11-15T13:18:00Z">
        <w:r w:rsidR="001C326F">
          <w:rPr>
            <w:rFonts w:cstheme="minorHAnsi"/>
            <w:lang w:val="bg-BG"/>
          </w:rPr>
          <w:t xml:space="preserve"> </w:t>
        </w:r>
        <w:r w:rsidR="001C326F">
          <w:rPr>
            <w:rFonts w:cstheme="minorHAnsi"/>
          </w:rPr>
          <w:t>a</w:t>
        </w:r>
      </w:ins>
      <w:r w:rsidR="00B72FBC" w:rsidRPr="00B72FBC">
        <w:rPr>
          <w:rFonts w:cstheme="minorHAnsi"/>
        </w:rPr>
        <w:t xml:space="preserve"> </w:t>
      </w:r>
      <w:r w:rsidR="00B72FBC" w:rsidRPr="00B72FBC">
        <w:rPr>
          <w:rFonts w:cstheme="minorHAnsi"/>
          <w:b/>
        </w:rPr>
        <w:t>number</w:t>
      </w:r>
      <w:r w:rsidR="00B72FBC" w:rsidRPr="00B72FBC">
        <w:rPr>
          <w:rFonts w:cstheme="minorHAnsi"/>
        </w:rPr>
        <w:t xml:space="preserve"> </w:t>
      </w:r>
      <w:ins w:id="2" w:author="dell" w:date="2023-11-15T13:18:00Z">
        <w:r w:rsidR="001C326F">
          <w:rPr>
            <w:rFonts w:cstheme="minorHAnsi"/>
          </w:rPr>
          <w:t xml:space="preserve">that </w:t>
        </w:r>
      </w:ins>
      <w:r>
        <w:rPr>
          <w:rFonts w:cstheme="minorHAnsi"/>
        </w:rPr>
        <w:t>i</w:t>
      </w:r>
      <w:r w:rsidRPr="00C744B5">
        <w:rPr>
          <w:rFonts w:cstheme="minorHAnsi"/>
        </w:rPr>
        <w:t>ndicates</w:t>
      </w:r>
      <w:r>
        <w:rPr>
          <w:rFonts w:cstheme="minorHAnsi"/>
        </w:rPr>
        <w:t xml:space="preserve"> the quantity of available pets and</w:t>
      </w:r>
      <w:ins w:id="3" w:author="dell" w:date="2023-11-15T13:18:00Z">
        <w:r w:rsidR="001C326F">
          <w:rPr>
            <w:rFonts w:cstheme="minorHAnsi"/>
          </w:rPr>
          <w:t xml:space="preserve"> a</w:t>
        </w:r>
      </w:ins>
      <w:r>
        <w:rPr>
          <w:rFonts w:cstheme="minorHAnsi"/>
        </w:rPr>
        <w:t xml:space="preserve"> </w:t>
      </w:r>
      <w:del w:id="4" w:author="dell" w:date="2023-11-15T13:18:00Z">
        <w:r w:rsidRPr="00C744B5" w:rsidDel="001C326F">
          <w:rPr>
            <w:rFonts w:cstheme="minorHAnsi"/>
            <w:b/>
          </w:rPr>
          <w:delText>B</w:delText>
        </w:r>
      </w:del>
      <w:proofErr w:type="spellStart"/>
      <w:ins w:id="5" w:author="dell" w:date="2023-11-15T13:18:00Z">
        <w:r w:rsidR="001C326F">
          <w:rPr>
            <w:rFonts w:cstheme="minorHAnsi"/>
            <w:b/>
          </w:rPr>
          <w:t>b</w:t>
        </w:r>
      </w:ins>
      <w:r w:rsidRPr="00C744B5">
        <w:rPr>
          <w:rFonts w:cstheme="minorHAnsi"/>
          <w:b/>
        </w:rPr>
        <w:t>oolean</w:t>
      </w:r>
      <w:proofErr w:type="spellEnd"/>
      <w:r w:rsidRPr="00C744B5">
        <w:rPr>
          <w:rFonts w:cstheme="minorHAnsi"/>
        </w:rPr>
        <w:t xml:space="preserve"> </w:t>
      </w:r>
      <w:r>
        <w:rPr>
          <w:rFonts w:cstheme="minorHAnsi"/>
        </w:rPr>
        <w:t xml:space="preserve"> that i</w:t>
      </w:r>
      <w:r w:rsidRPr="00C744B5">
        <w:rPr>
          <w:rFonts w:cstheme="minorHAnsi"/>
        </w:rPr>
        <w:t>ndicates whether the pets are vaccinated or not.</w:t>
      </w:r>
    </w:p>
    <w:p w14:paraId="460E94D3" w14:textId="5BD69F53" w:rsidR="00DC5C8D" w:rsidRPr="00A723BF" w:rsidRDefault="005E1D53" w:rsidP="005E1D53">
      <w:pPr>
        <w:pStyle w:val="ListParagraph"/>
        <w:numPr>
          <w:ilvl w:val="0"/>
          <w:numId w:val="40"/>
        </w:numPr>
        <w:spacing w:before="0" w:after="0" w:line="240" w:lineRule="auto"/>
        <w:rPr>
          <w:lang w:val="bg-BG"/>
        </w:rPr>
      </w:pPr>
      <w:r w:rsidRPr="005E1D53">
        <w:rPr>
          <w:rStyle w:val="jlqj4b"/>
          <w:lang w:val="en"/>
        </w:rPr>
        <w:t xml:space="preserve">If the </w:t>
      </w:r>
      <w:r w:rsidRPr="005E1D53">
        <w:rPr>
          <w:rStyle w:val="jlqj4b"/>
          <w:b/>
          <w:lang w:val="en"/>
        </w:rPr>
        <w:t>availableCount</w:t>
      </w:r>
      <w:r w:rsidRPr="005E1D53">
        <w:rPr>
          <w:rStyle w:val="jlqj4b"/>
          <w:lang w:val="en"/>
        </w:rPr>
        <w:t xml:space="preserve"> is less than or equal to 0, it indicates that there are currently no pets of that specific type available for adoption at the agency</w:t>
      </w:r>
      <w:ins w:id="6" w:author="dell" w:date="2023-11-15T13:19:00Z">
        <w:r w:rsidR="001C326F">
          <w:rPr>
            <w:rStyle w:val="jlqj4b"/>
            <w:lang w:val="en"/>
          </w:rPr>
          <w:t>. In this case</w:t>
        </w:r>
      </w:ins>
      <w:r w:rsidR="00C744B5" w:rsidRPr="00C744B5">
        <w:rPr>
          <w:rStyle w:val="jlqj4b"/>
          <w:lang w:val="en"/>
        </w:rPr>
        <w:t>, the function returns:</w:t>
      </w:r>
    </w:p>
    <w:p w14:paraId="3870373F" w14:textId="4F01BE19" w:rsidR="00DC5C8D" w:rsidRPr="00A723BF" w:rsidRDefault="00DC5C8D" w:rsidP="00B72FBC">
      <w:pPr>
        <w:pStyle w:val="ListParagraph"/>
        <w:spacing w:after="0" w:line="360" w:lineRule="auto"/>
        <w:jc w:val="center"/>
        <w:rPr>
          <w:lang w:val="bg-BG"/>
        </w:rPr>
      </w:pPr>
      <w:r w:rsidRPr="00A723BF">
        <w:rPr>
          <w:rFonts w:ascii="Consolas" w:hAnsi="Consolas"/>
          <w:b/>
          <w:bCs/>
          <w:lang w:val="bg-BG"/>
        </w:rPr>
        <w:t>`</w:t>
      </w:r>
      <w:r w:rsidR="005E1D53" w:rsidRPr="005E1D53">
        <w:t xml:space="preserve"> </w:t>
      </w:r>
      <w:r w:rsidR="005E1D53">
        <w:rPr>
          <w:rFonts w:ascii="Consolas" w:hAnsi="Consolas"/>
          <w:b/>
          <w:bCs/>
          <w:lang w:val="bg-BG"/>
        </w:rPr>
        <w:t xml:space="preserve">Sorry, there are no </w:t>
      </w:r>
      <w:r w:rsidR="005E1D53">
        <w:rPr>
          <w:rFonts w:ascii="Consolas" w:hAnsi="Consolas"/>
          <w:b/>
          <w:bCs/>
        </w:rPr>
        <w:t>${</w:t>
      </w:r>
      <w:r w:rsidR="005E1D53">
        <w:rPr>
          <w:rFonts w:ascii="Consolas" w:hAnsi="Consolas"/>
          <w:b/>
          <w:bCs/>
          <w:lang w:val="bg-BG"/>
        </w:rPr>
        <w:t>pet</w:t>
      </w:r>
      <w:r w:rsidR="005E1D53">
        <w:rPr>
          <w:rFonts w:ascii="Consolas" w:hAnsi="Consolas"/>
          <w:b/>
          <w:bCs/>
        </w:rPr>
        <w:t>}</w:t>
      </w:r>
      <w:r w:rsidR="005E1D53" w:rsidRPr="005E1D53">
        <w:rPr>
          <w:rFonts w:ascii="Consolas" w:hAnsi="Consolas"/>
          <w:b/>
          <w:bCs/>
          <w:lang w:val="bg-BG"/>
        </w:rPr>
        <w:t>(s) available for adoption at the agency</w:t>
      </w:r>
      <w:r w:rsidR="005E1D53">
        <w:rPr>
          <w:rFonts w:ascii="Consolas" w:hAnsi="Consolas"/>
          <w:b/>
          <w:bCs/>
        </w:rPr>
        <w:t>.</w:t>
      </w:r>
      <w:r w:rsidRPr="00A723BF">
        <w:rPr>
          <w:rFonts w:ascii="Consolas" w:hAnsi="Consolas"/>
          <w:b/>
          <w:bCs/>
          <w:lang w:val="bg-BG"/>
        </w:rPr>
        <w:t>`</w:t>
      </w:r>
    </w:p>
    <w:p w14:paraId="0298282F" w14:textId="7308B32B" w:rsidR="00B72FBC" w:rsidRPr="00040410" w:rsidRDefault="00040410" w:rsidP="00040410">
      <w:pPr>
        <w:pStyle w:val="ListParagraph"/>
        <w:numPr>
          <w:ilvl w:val="0"/>
          <w:numId w:val="40"/>
        </w:numPr>
        <w:spacing w:line="360" w:lineRule="auto"/>
        <w:rPr>
          <w:rStyle w:val="jlqj4b"/>
        </w:rPr>
      </w:pPr>
      <w:r w:rsidRPr="00040410">
        <w:t xml:space="preserve"> </w:t>
      </w:r>
      <w:r w:rsidRPr="00040410">
        <w:rPr>
          <w:rStyle w:val="jlqj4b"/>
          <w:lang w:val="en"/>
        </w:rPr>
        <w:t xml:space="preserve">If the </w:t>
      </w:r>
      <w:r w:rsidRPr="00040410">
        <w:rPr>
          <w:rStyle w:val="jlqj4b"/>
          <w:b/>
          <w:lang w:val="en"/>
        </w:rPr>
        <w:t>availableCount</w:t>
      </w:r>
      <w:r w:rsidRPr="00040410">
        <w:rPr>
          <w:rStyle w:val="jlqj4b"/>
          <w:lang w:val="en"/>
        </w:rPr>
        <w:t xml:space="preserve"> is greater than 0, the pet is available for adoption, and the function </w:t>
      </w:r>
      <w:r w:rsidRPr="00040410">
        <w:rPr>
          <w:rStyle w:val="jlqj4b"/>
          <w:b/>
          <w:lang w:val="en"/>
        </w:rPr>
        <w:t>returns</w:t>
      </w:r>
      <w:r w:rsidRPr="00040410">
        <w:rPr>
          <w:rStyle w:val="jlqj4b"/>
          <w:lang w:val="en"/>
        </w:rPr>
        <w:t xml:space="preserve"> one of two messages based on the vaccinated parameter:</w:t>
      </w:r>
    </w:p>
    <w:p w14:paraId="2FCE80C4" w14:textId="23F723E0" w:rsidR="00040410" w:rsidRPr="00B72FBC" w:rsidRDefault="00040410" w:rsidP="00040410">
      <w:pPr>
        <w:pStyle w:val="ListParagraph"/>
        <w:numPr>
          <w:ilvl w:val="1"/>
          <w:numId w:val="40"/>
        </w:numPr>
        <w:spacing w:line="360" w:lineRule="auto"/>
        <w:rPr>
          <w:rStyle w:val="jlqj4b"/>
        </w:rPr>
      </w:pPr>
      <w:r w:rsidRPr="00040410">
        <w:rPr>
          <w:rStyle w:val="jlqj4b"/>
        </w:rPr>
        <w:t xml:space="preserve">If vaccinated is </w:t>
      </w:r>
      <w:r w:rsidRPr="00040410">
        <w:rPr>
          <w:rStyle w:val="jlqj4b"/>
          <w:b/>
        </w:rPr>
        <w:t>true</w:t>
      </w:r>
      <w:r w:rsidRPr="00040410">
        <w:rPr>
          <w:rStyle w:val="jlqj4b"/>
        </w:rPr>
        <w:t>:</w:t>
      </w:r>
    </w:p>
    <w:p w14:paraId="735E1D74" w14:textId="55996C8C" w:rsidR="00DC5C8D" w:rsidRDefault="00DC5C8D" w:rsidP="00B72FBC">
      <w:pPr>
        <w:pStyle w:val="ListParagraph"/>
        <w:spacing w:line="360" w:lineRule="auto"/>
        <w:ind w:left="1428"/>
        <w:jc w:val="center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`</w:t>
      </w:r>
      <w:r w:rsidR="00040410" w:rsidRPr="00040410">
        <w:t xml:space="preserve"> </w:t>
      </w:r>
      <w:r w:rsidR="00040410">
        <w:rPr>
          <w:rStyle w:val="jlqj4b"/>
          <w:rFonts w:ascii="Consolas" w:hAnsi="Consolas"/>
          <w:b/>
          <w:lang w:val="en"/>
        </w:rPr>
        <w:t>Great! We have ${availableCount} vaccinated ${pet}</w:t>
      </w:r>
      <w:r w:rsidR="00040410" w:rsidRPr="00040410">
        <w:rPr>
          <w:rStyle w:val="jlqj4b"/>
          <w:rFonts w:ascii="Consolas" w:hAnsi="Consolas"/>
          <w:b/>
          <w:lang w:val="en"/>
        </w:rPr>
        <w:t xml:space="preserve">(s) available for adoption at the </w:t>
      </w:r>
      <w:proofErr w:type="gramStart"/>
      <w:r w:rsidR="00040410" w:rsidRPr="00040410">
        <w:rPr>
          <w:rStyle w:val="jlqj4b"/>
          <w:rFonts w:ascii="Consolas" w:hAnsi="Consolas"/>
          <w:b/>
          <w:lang w:val="en"/>
        </w:rPr>
        <w:t>agency.</w:t>
      </w:r>
      <w:r>
        <w:rPr>
          <w:rStyle w:val="jlqj4b"/>
          <w:rFonts w:ascii="Consolas" w:hAnsi="Consolas"/>
          <w:b/>
        </w:rPr>
        <w:t>`</w:t>
      </w:r>
      <w:proofErr w:type="gramEnd"/>
    </w:p>
    <w:p w14:paraId="691890F3" w14:textId="41848910" w:rsidR="00040410" w:rsidRPr="00B72FBC" w:rsidRDefault="00040410" w:rsidP="00040410">
      <w:pPr>
        <w:pStyle w:val="ListParagraph"/>
        <w:numPr>
          <w:ilvl w:val="1"/>
          <w:numId w:val="40"/>
        </w:numPr>
        <w:spacing w:line="360" w:lineRule="auto"/>
        <w:rPr>
          <w:rStyle w:val="jlqj4b"/>
        </w:rPr>
      </w:pPr>
      <w:r w:rsidRPr="00040410">
        <w:rPr>
          <w:rStyle w:val="jlqj4b"/>
        </w:rPr>
        <w:t xml:space="preserve">If vaccinated is </w:t>
      </w:r>
      <w:r>
        <w:rPr>
          <w:rStyle w:val="jlqj4b"/>
          <w:b/>
        </w:rPr>
        <w:t>false</w:t>
      </w:r>
      <w:r w:rsidRPr="00040410">
        <w:rPr>
          <w:rStyle w:val="jlqj4b"/>
        </w:rPr>
        <w:t>:</w:t>
      </w:r>
    </w:p>
    <w:p w14:paraId="6E7DB322" w14:textId="261C7C38" w:rsidR="00040410" w:rsidRDefault="00040410" w:rsidP="00040410">
      <w:pPr>
        <w:pStyle w:val="ListParagraph"/>
        <w:spacing w:line="360" w:lineRule="auto"/>
        <w:ind w:left="1428"/>
        <w:jc w:val="center"/>
      </w:pPr>
      <w:r>
        <w:rPr>
          <w:rStyle w:val="jlqj4b"/>
          <w:rFonts w:ascii="Consolas" w:hAnsi="Consolas"/>
          <w:b/>
        </w:rPr>
        <w:t>`</w:t>
      </w:r>
      <w:r w:rsidRPr="00040410">
        <w:t xml:space="preserve"> </w:t>
      </w:r>
      <w:r>
        <w:rPr>
          <w:rStyle w:val="jlqj4b"/>
          <w:rFonts w:ascii="Consolas" w:hAnsi="Consolas"/>
          <w:b/>
        </w:rPr>
        <w:t>Great! We have ${availableCount} ${pet}</w:t>
      </w:r>
      <w:r w:rsidRPr="00040410">
        <w:rPr>
          <w:rStyle w:val="jlqj4b"/>
          <w:rFonts w:ascii="Consolas" w:hAnsi="Consolas"/>
          <w:b/>
        </w:rPr>
        <w:t xml:space="preserve">(s) available for adoption, but they need </w:t>
      </w:r>
      <w:proofErr w:type="gramStart"/>
      <w:r w:rsidRPr="00040410">
        <w:rPr>
          <w:rStyle w:val="jlqj4b"/>
          <w:rFonts w:ascii="Consolas" w:hAnsi="Consolas"/>
          <w:b/>
        </w:rPr>
        <w:t>vaccination.</w:t>
      </w:r>
      <w:r>
        <w:rPr>
          <w:rStyle w:val="jlqj4b"/>
          <w:rFonts w:ascii="Consolas" w:hAnsi="Consolas"/>
          <w:b/>
        </w:rPr>
        <w:t>`</w:t>
      </w:r>
      <w:proofErr w:type="gramEnd"/>
    </w:p>
    <w:p w14:paraId="797F505D" w14:textId="77777777" w:rsidR="00040410" w:rsidRDefault="00040410" w:rsidP="00B72FBC">
      <w:pPr>
        <w:pStyle w:val="ListParagraph"/>
        <w:spacing w:line="360" w:lineRule="auto"/>
        <w:ind w:left="1428"/>
        <w:jc w:val="center"/>
      </w:pPr>
    </w:p>
    <w:p w14:paraId="5660ED14" w14:textId="73C860B7" w:rsidR="009A1EBF" w:rsidRDefault="009A1EBF" w:rsidP="00040410">
      <w:pPr>
        <w:pStyle w:val="ListParagraph"/>
        <w:keepNext/>
        <w:keepLines/>
        <w:numPr>
          <w:ilvl w:val="1"/>
          <w:numId w:val="41"/>
        </w:numPr>
        <w:spacing w:before="120" w:after="40"/>
        <w:outlineLvl w:val="2"/>
      </w:pPr>
      <w:r w:rsidRPr="00B30C2F">
        <w:t>There is a ne</w:t>
      </w:r>
      <w:r>
        <w:t xml:space="preserve">ed for validation </w:t>
      </w:r>
      <w:ins w:id="7" w:author="dell" w:date="2023-11-15T13:21:00Z">
        <w:r w:rsidR="001C326F">
          <w:t>of</w:t>
        </w:r>
      </w:ins>
      <w:del w:id="8" w:author="dell" w:date="2023-11-15T13:21:00Z">
        <w:r w:rsidDel="001C326F">
          <w:delText>for</w:delText>
        </w:r>
      </w:del>
      <w:r>
        <w:t xml:space="preserve"> the input,</w:t>
      </w:r>
      <w:r w:rsidRPr="00B30C2F">
        <w:t xml:space="preserve"> the </w:t>
      </w:r>
      <w:r w:rsidR="00040410" w:rsidRPr="001C326F">
        <w:rPr>
          <w:rStyle w:val="CodeChar"/>
          <w:rPrChange w:id="9" w:author="dell" w:date="2023-11-15T13:22:00Z">
            <w:rPr>
              <w:b/>
            </w:rPr>
          </w:rPrChange>
        </w:rPr>
        <w:t>pet</w:t>
      </w:r>
      <w:r w:rsidRPr="00B30C2F">
        <w:t xml:space="preserve"> parameter should be a</w:t>
      </w:r>
      <w:del w:id="10" w:author="dell" w:date="2023-11-15T13:22:00Z">
        <w:r w:rsidRPr="00B30C2F" w:rsidDel="001C326F">
          <w:delText>n</w:delText>
        </w:r>
      </w:del>
      <w:r w:rsidRPr="00B30C2F">
        <w:t xml:space="preserve"> </w:t>
      </w:r>
      <w:r>
        <w:rPr>
          <w:b/>
        </w:rPr>
        <w:t>string</w:t>
      </w:r>
      <w:r w:rsidRPr="00B30C2F">
        <w:t>,</w:t>
      </w:r>
      <w:ins w:id="11" w:author="dell" w:date="2023-11-15T13:22:00Z">
        <w:r w:rsidR="001C326F">
          <w:t xml:space="preserve"> the</w:t>
        </w:r>
      </w:ins>
      <w:r w:rsidR="00040410" w:rsidRPr="00040410">
        <w:t xml:space="preserve"> </w:t>
      </w:r>
      <w:r w:rsidR="00040410" w:rsidRPr="001C326F">
        <w:rPr>
          <w:rStyle w:val="CodeChar"/>
          <w:rPrChange w:id="12" w:author="dell" w:date="2023-11-15T13:22:00Z">
            <w:rPr>
              <w:b/>
            </w:rPr>
          </w:rPrChange>
        </w:rPr>
        <w:t>availableCount</w:t>
      </w:r>
      <w:r w:rsidR="00040410">
        <w:t xml:space="preserve"> </w:t>
      </w:r>
      <w:r w:rsidR="00040410" w:rsidRPr="00B30C2F">
        <w:t>parameter should be a</w:t>
      </w:r>
      <w:del w:id="13" w:author="dell" w:date="2023-11-15T13:22:00Z">
        <w:r w:rsidR="00040410" w:rsidRPr="00B30C2F" w:rsidDel="001C326F">
          <w:delText>n</w:delText>
        </w:r>
      </w:del>
      <w:r w:rsidR="00040410" w:rsidRPr="00B30C2F">
        <w:t xml:space="preserve"> </w:t>
      </w:r>
      <w:r w:rsidR="00040410">
        <w:rPr>
          <w:b/>
        </w:rPr>
        <w:t>number</w:t>
      </w:r>
      <w:r w:rsidRPr="00B30C2F">
        <w:t xml:space="preserve"> and </w:t>
      </w:r>
      <w:del w:id="14" w:author="dell" w:date="2023-11-15T13:22:00Z">
        <w:r w:rsidRPr="00B30C2F" w:rsidDel="001C326F">
          <w:delText xml:space="preserve">the </w:delText>
        </w:r>
      </w:del>
      <w:r w:rsidR="00040410" w:rsidRPr="00C744B5">
        <w:rPr>
          <w:rStyle w:val="jlqj4b"/>
          <w:rFonts w:ascii="Consolas" w:hAnsi="Consolas"/>
          <w:b/>
          <w:lang w:val="en"/>
        </w:rPr>
        <w:t>vaccinated</w:t>
      </w:r>
      <w:r w:rsidR="00040410" w:rsidRPr="00B30C2F">
        <w:t xml:space="preserve"> </w:t>
      </w:r>
      <w:r w:rsidRPr="00B30C2F">
        <w:t xml:space="preserve">should be a </w:t>
      </w:r>
      <w:proofErr w:type="spellStart"/>
      <w:r w:rsidR="00040410">
        <w:rPr>
          <w:b/>
        </w:rPr>
        <w:t>boolean</w:t>
      </w:r>
      <w:proofErr w:type="spellEnd"/>
      <w:r w:rsidRPr="00B30C2F">
        <w:t xml:space="preserve">. In case of invalid parameters, the function should </w:t>
      </w:r>
      <w:r w:rsidRPr="003E1ACA">
        <w:rPr>
          <w:b/>
        </w:rPr>
        <w:t>throw an error</w:t>
      </w:r>
      <w:r w:rsidRPr="00B30C2F">
        <w:t xml:space="preserve">: </w:t>
      </w:r>
    </w:p>
    <w:p w14:paraId="5F73FA6C" w14:textId="77777777" w:rsidR="009A1EBF" w:rsidRDefault="009A1EBF" w:rsidP="006839F4">
      <w:pPr>
        <w:pPrChange w:id="15" w:author="dell" w:date="2023-11-15T13:44:00Z">
          <w:pPr>
            <w:pStyle w:val="ListParagraph"/>
            <w:keepNext/>
            <w:keepLines/>
            <w:spacing w:before="120" w:after="40"/>
            <w:ind w:left="1080"/>
            <w:outlineLvl w:val="2"/>
          </w:pPr>
        </w:pPrChange>
      </w:pPr>
    </w:p>
    <w:p w14:paraId="7F5AD91F" w14:textId="778D0A5F" w:rsidR="009A1EBF" w:rsidRDefault="009A1EBF" w:rsidP="006839F4">
      <w:pPr>
        <w:pStyle w:val="Code"/>
        <w:ind w:left="1620"/>
        <w:rPr>
          <w:ins w:id="16" w:author="dell" w:date="2023-11-15T13:27:00Z"/>
          <w:rStyle w:val="jlqj4b"/>
          <w:b w:val="0"/>
        </w:rPr>
        <w:pPrChange w:id="17" w:author="dell" w:date="2023-11-15T13:45:00Z">
          <w:pPr>
            <w:pStyle w:val="ListParagraph"/>
            <w:keepNext/>
            <w:keepLines/>
            <w:spacing w:before="120" w:after="40"/>
            <w:ind w:left="1080"/>
            <w:jc w:val="center"/>
            <w:outlineLvl w:val="2"/>
          </w:pPr>
        </w:pPrChange>
      </w:pPr>
      <w:r w:rsidRPr="003E1ACA">
        <w:rPr>
          <w:rStyle w:val="jlqj4b"/>
        </w:rPr>
        <w:t>"Invalid input</w:t>
      </w:r>
      <w:del w:id="18" w:author="dell" w:date="2023-11-15T12:54:00Z">
        <w:r w:rsidRPr="003E1ACA" w:rsidDel="0003383B">
          <w:rPr>
            <w:rStyle w:val="jlqj4b"/>
          </w:rPr>
          <w:delText>.</w:delText>
        </w:r>
      </w:del>
      <w:r w:rsidRPr="003E1ACA">
        <w:rPr>
          <w:rStyle w:val="jlqj4b"/>
        </w:rPr>
        <w:t>"</w:t>
      </w:r>
      <w:ins w:id="19" w:author="dell" w:date="2023-11-15T13:27:00Z">
        <w:r w:rsidR="00051C6E">
          <w:rPr>
            <w:rStyle w:val="jlqj4b"/>
            <w:b w:val="0"/>
          </w:rPr>
          <w:br/>
        </w:r>
      </w:ins>
    </w:p>
    <w:p w14:paraId="24276FB0" w14:textId="77777777" w:rsidR="00051C6E" w:rsidRPr="003E1ACA" w:rsidDel="00051C6E" w:rsidRDefault="00051C6E" w:rsidP="009A1EBF">
      <w:pPr>
        <w:pStyle w:val="ListParagraph"/>
        <w:keepNext/>
        <w:keepLines/>
        <w:spacing w:before="120" w:after="40"/>
        <w:ind w:left="1080"/>
        <w:jc w:val="center"/>
        <w:outlineLvl w:val="2"/>
        <w:rPr>
          <w:del w:id="20" w:author="dell" w:date="2023-11-15T13:27:00Z"/>
          <w:rStyle w:val="jlqj4b"/>
          <w:rFonts w:ascii="Consolas" w:hAnsi="Consolas"/>
          <w:b/>
        </w:rPr>
      </w:pPr>
    </w:p>
    <w:p w14:paraId="5963F204" w14:textId="2496867C" w:rsidR="00DC5C8D" w:rsidRPr="00051C6E" w:rsidRDefault="00040410" w:rsidP="00051C6E">
      <w:pPr>
        <w:spacing w:before="0" w:after="160" w:line="360" w:lineRule="auto"/>
        <w:rPr>
          <w:rFonts w:ascii="Consolas" w:hAnsi="Consolas"/>
          <w:b/>
        </w:rPr>
        <w:pPrChange w:id="21" w:author="dell" w:date="2023-11-15T13:27:00Z">
          <w:pPr>
            <w:pStyle w:val="ListParagraph"/>
            <w:numPr>
              <w:numId w:val="41"/>
            </w:numPr>
            <w:spacing w:before="0" w:after="160" w:line="360" w:lineRule="auto"/>
            <w:ind w:left="360" w:hanging="360"/>
          </w:pPr>
        </w:pPrChange>
      </w:pPr>
      <w:proofErr w:type="spellStart"/>
      <w:proofErr w:type="gramStart"/>
      <w:r w:rsidRPr="00051C6E">
        <w:rPr>
          <w:rFonts w:ascii="Consolas" w:hAnsi="Consolas"/>
          <w:b/>
        </w:rPr>
        <w:t>getRecommendedPets</w:t>
      </w:r>
      <w:proofErr w:type="spellEnd"/>
      <w:r w:rsidRPr="00051C6E">
        <w:rPr>
          <w:rFonts w:ascii="Consolas" w:hAnsi="Consolas"/>
          <w:b/>
        </w:rPr>
        <w:t>(</w:t>
      </w:r>
      <w:proofErr w:type="spellStart"/>
      <w:proofErr w:type="gramEnd"/>
      <w:r w:rsidRPr="00051C6E">
        <w:rPr>
          <w:rFonts w:ascii="Consolas" w:hAnsi="Consolas"/>
          <w:b/>
        </w:rPr>
        <w:t>petList</w:t>
      </w:r>
      <w:proofErr w:type="spellEnd"/>
      <w:r w:rsidRPr="00051C6E">
        <w:rPr>
          <w:rFonts w:ascii="Consolas" w:hAnsi="Consolas"/>
          <w:b/>
        </w:rPr>
        <w:t xml:space="preserve">, </w:t>
      </w:r>
      <w:proofErr w:type="spellStart"/>
      <w:r w:rsidRPr="00051C6E">
        <w:rPr>
          <w:rFonts w:ascii="Consolas" w:hAnsi="Consolas"/>
          <w:b/>
        </w:rPr>
        <w:t>desiredTraits</w:t>
      </w:r>
      <w:proofErr w:type="spellEnd"/>
      <w:r w:rsidRPr="00051C6E">
        <w:rPr>
          <w:rFonts w:ascii="Consolas" w:hAnsi="Consolas"/>
          <w:b/>
        </w:rPr>
        <w:t xml:space="preserve">) </w:t>
      </w:r>
      <w:r w:rsidR="00DC5C8D" w:rsidRPr="00051C6E">
        <w:rPr>
          <w:rFonts w:cstheme="minorHAnsi"/>
          <w:b/>
        </w:rPr>
        <w:t xml:space="preserve">- </w:t>
      </w:r>
      <w:r w:rsidR="00A83C44" w:rsidRPr="00051C6E">
        <w:rPr>
          <w:rFonts w:cstheme="minorHAnsi"/>
        </w:rPr>
        <w:t>A function</w:t>
      </w:r>
      <w:r w:rsidRPr="00051C6E">
        <w:rPr>
          <w:rFonts w:cstheme="minorHAnsi"/>
        </w:rPr>
        <w:t xml:space="preserve"> that accepts two parameters: </w:t>
      </w:r>
      <w:ins w:id="22" w:author="dell" w:date="2023-11-15T13:27:00Z">
        <w:r w:rsidR="00051C6E">
          <w:rPr>
            <w:rFonts w:cstheme="minorHAnsi"/>
          </w:rPr>
          <w:t xml:space="preserve">an </w:t>
        </w:r>
      </w:ins>
      <w:r w:rsidRPr="00051C6E">
        <w:rPr>
          <w:rFonts w:cstheme="minorHAnsi"/>
          <w:b/>
        </w:rPr>
        <w:t xml:space="preserve">array of objects </w:t>
      </w:r>
      <w:r w:rsidRPr="00051C6E">
        <w:rPr>
          <w:rFonts w:cstheme="minorHAnsi"/>
        </w:rPr>
        <w:t>that stores pet objects with properties</w:t>
      </w:r>
      <w:del w:id="23" w:author="dell" w:date="2023-11-15T13:27:00Z">
        <w:r w:rsidRPr="00051C6E" w:rsidDel="00051C6E">
          <w:rPr>
            <w:rFonts w:cstheme="minorHAnsi"/>
          </w:rPr>
          <w:delText xml:space="preserve"> like</w:delText>
        </w:r>
      </w:del>
      <w:r w:rsidRPr="00051C6E">
        <w:rPr>
          <w:rFonts w:cstheme="minorHAnsi"/>
        </w:rPr>
        <w:t xml:space="preserve"> "name" and "traits"</w:t>
      </w:r>
      <w:ins w:id="24" w:author="dell" w:date="2023-11-15T13:27:00Z">
        <w:r w:rsidR="00051C6E">
          <w:rPr>
            <w:rFonts w:cstheme="minorHAnsi"/>
          </w:rPr>
          <w:t>,</w:t>
        </w:r>
      </w:ins>
      <w:r w:rsidR="00A83C44" w:rsidRPr="00051C6E">
        <w:rPr>
          <w:rFonts w:cstheme="minorHAnsi"/>
        </w:rPr>
        <w:t xml:space="preserve"> and a </w:t>
      </w:r>
      <w:r w:rsidRPr="00051C6E">
        <w:rPr>
          <w:rFonts w:cstheme="minorHAnsi"/>
          <w:b/>
        </w:rPr>
        <w:t>string</w:t>
      </w:r>
      <w:r w:rsidR="00A83C44" w:rsidRPr="00051C6E">
        <w:rPr>
          <w:rFonts w:cstheme="minorHAnsi"/>
        </w:rPr>
        <w:t xml:space="preserve"> r</w:t>
      </w:r>
      <w:r w:rsidRPr="00051C6E">
        <w:rPr>
          <w:rFonts w:cstheme="minorHAnsi"/>
        </w:rPr>
        <w:t>epresenting the desired traits in</w:t>
      </w:r>
      <w:ins w:id="25" w:author="dell" w:date="2023-11-15T13:27:00Z">
        <w:r w:rsidR="00051C6E">
          <w:rPr>
            <w:rFonts w:cstheme="minorHAnsi"/>
          </w:rPr>
          <w:t xml:space="preserve"> a</w:t>
        </w:r>
      </w:ins>
      <w:r w:rsidRPr="00051C6E">
        <w:rPr>
          <w:rFonts w:cstheme="minorHAnsi"/>
        </w:rPr>
        <w:t xml:space="preserve"> pet</w:t>
      </w:r>
      <w:del w:id="26" w:author="dell" w:date="2023-11-15T13:27:00Z">
        <w:r w:rsidRPr="00051C6E" w:rsidDel="00051C6E">
          <w:rPr>
            <w:rFonts w:cstheme="minorHAnsi"/>
          </w:rPr>
          <w:delText>s</w:delText>
        </w:r>
      </w:del>
      <w:r w:rsidRPr="00051C6E">
        <w:rPr>
          <w:rFonts w:cstheme="minorHAnsi"/>
        </w:rPr>
        <w:t>.</w:t>
      </w:r>
    </w:p>
    <w:p w14:paraId="0770DD70" w14:textId="77777777" w:rsidR="009C0849" w:rsidRPr="009C0849" w:rsidRDefault="001C218B" w:rsidP="001C218B">
      <w:pPr>
        <w:pStyle w:val="ListParagraph"/>
        <w:numPr>
          <w:ilvl w:val="0"/>
          <w:numId w:val="42"/>
        </w:numPr>
        <w:spacing w:before="0" w:after="160" w:line="360" w:lineRule="auto"/>
        <w:rPr>
          <w:ins w:id="27" w:author="dell" w:date="2023-11-15T13:41:00Z"/>
          <w:rStyle w:val="jlqj4b"/>
          <w:rFonts w:ascii="Consolas" w:hAnsi="Consolas"/>
          <w:b/>
          <w:rPrChange w:id="28" w:author="dell" w:date="2023-11-15T13:41:00Z">
            <w:rPr>
              <w:ins w:id="29" w:author="dell" w:date="2023-11-15T13:41:00Z"/>
              <w:rStyle w:val="jlqj4b"/>
              <w:rFonts w:cstheme="minorHAnsi"/>
            </w:rPr>
          </w:rPrChange>
        </w:rPr>
      </w:pPr>
      <w:r w:rsidRPr="001C218B">
        <w:rPr>
          <w:rStyle w:val="jlqj4b"/>
          <w:rFonts w:cstheme="minorHAnsi"/>
        </w:rPr>
        <w:t xml:space="preserve">The function searches for pets in the </w:t>
      </w:r>
      <w:proofErr w:type="spellStart"/>
      <w:r w:rsidRPr="001C218B">
        <w:rPr>
          <w:rStyle w:val="jlqj4b"/>
          <w:rFonts w:cstheme="minorHAnsi"/>
          <w:b/>
        </w:rPr>
        <w:t>petList</w:t>
      </w:r>
      <w:proofErr w:type="spellEnd"/>
      <w:r w:rsidRPr="001C218B">
        <w:rPr>
          <w:rStyle w:val="jlqj4b"/>
          <w:rFonts w:cstheme="minorHAnsi"/>
        </w:rPr>
        <w:t xml:space="preserve"> that have traits </w:t>
      </w:r>
      <w:ins w:id="30" w:author="dell" w:date="2023-11-15T13:37:00Z">
        <w:r w:rsidR="009C0849">
          <w:rPr>
            <w:rStyle w:val="jlqj4b"/>
            <w:rFonts w:cstheme="minorHAnsi"/>
          </w:rPr>
          <w:t>equal to the received</w:t>
        </w:r>
      </w:ins>
      <w:del w:id="31" w:author="dell" w:date="2023-11-15T13:37:00Z">
        <w:r w:rsidRPr="001C218B" w:rsidDel="009C0849">
          <w:rPr>
            <w:rStyle w:val="jlqj4b"/>
            <w:rFonts w:cstheme="minorHAnsi"/>
          </w:rPr>
          <w:delText>matching the</w:delText>
        </w:r>
      </w:del>
      <w:r w:rsidRPr="001C218B">
        <w:rPr>
          <w:rStyle w:val="jlqj4b"/>
          <w:rFonts w:cstheme="minorHAnsi"/>
        </w:rPr>
        <w:t xml:space="preserve"> </w:t>
      </w:r>
      <w:proofErr w:type="spellStart"/>
      <w:r w:rsidRPr="001C218B">
        <w:rPr>
          <w:rStyle w:val="jlqj4b"/>
          <w:rFonts w:cstheme="minorHAnsi"/>
          <w:b/>
        </w:rPr>
        <w:t>desiredTraits</w:t>
      </w:r>
      <w:proofErr w:type="spellEnd"/>
      <w:r w:rsidRPr="001C218B">
        <w:rPr>
          <w:rStyle w:val="jlqj4b"/>
          <w:rFonts w:cstheme="minorHAnsi"/>
        </w:rPr>
        <w:t xml:space="preserve"> and returns a list of their names</w:t>
      </w:r>
      <w:ins w:id="32" w:author="dell" w:date="2023-11-15T13:41:00Z">
        <w:r w:rsidR="009C0849">
          <w:rPr>
            <w:rStyle w:val="jlqj4b"/>
            <w:rFonts w:cstheme="minorHAnsi"/>
            <w:lang w:val="bg-BG"/>
          </w:rPr>
          <w:t xml:space="preserve"> </w:t>
        </w:r>
        <w:r w:rsidR="009C0849">
          <w:rPr>
            <w:rStyle w:val="jlqj4b"/>
            <w:rFonts w:cstheme="minorHAnsi"/>
          </w:rPr>
          <w:t>in the following format:</w:t>
        </w:r>
      </w:ins>
    </w:p>
    <w:p w14:paraId="4D79E20B" w14:textId="608C98F4" w:rsidR="009C0849" w:rsidRPr="009C0849" w:rsidRDefault="009C0849" w:rsidP="009C0849">
      <w:pPr>
        <w:pStyle w:val="Code"/>
        <w:ind w:left="1350"/>
        <w:rPr>
          <w:ins w:id="33" w:author="dell" w:date="2023-11-15T13:41:00Z"/>
          <w:color w:val="000000"/>
        </w:rPr>
        <w:pPrChange w:id="34" w:author="dell" w:date="2023-11-15T13:42:00Z">
          <w:pPr>
            <w:pStyle w:val="ListParagraph"/>
            <w:numPr>
              <w:numId w:val="42"/>
            </w:numPr>
            <w:shd w:val="clear" w:color="auto" w:fill="FFFFFF"/>
            <w:spacing w:before="0" w:after="0" w:line="285" w:lineRule="atLeast"/>
            <w:ind w:left="1068" w:hanging="360"/>
          </w:pPr>
        </w:pPrChange>
      </w:pPr>
      <w:ins w:id="35" w:author="dell" w:date="2023-11-15T13:41:00Z">
        <w:r w:rsidRPr="009C0849">
          <w:t>`Recommended pets with the desired traits (</w:t>
        </w:r>
        <w:r w:rsidRPr="009C0849">
          <w:rPr>
            <w:color w:val="0000FF"/>
          </w:rPr>
          <w:t>${</w:t>
        </w:r>
        <w:r w:rsidRPr="009C0849">
          <w:rPr>
            <w:color w:val="000000"/>
          </w:rPr>
          <w:t>desiredTraits</w:t>
        </w:r>
        <w:r w:rsidRPr="009C0849">
          <w:rPr>
            <w:color w:val="0000FF"/>
          </w:rPr>
          <w:t>}</w:t>
        </w:r>
        <w:r w:rsidRPr="009C0849">
          <w:t xml:space="preserve">): </w:t>
        </w:r>
        <w:r w:rsidRPr="009C0849">
          <w:rPr>
            <w:color w:val="0000FF"/>
          </w:rPr>
          <w:t>${</w:t>
        </w:r>
      </w:ins>
      <w:ins w:id="36" w:author="dell" w:date="2023-11-15T13:42:00Z">
        <w:r>
          <w:rPr>
            <w:color w:val="0000FF"/>
          </w:rPr>
          <w:t>petName1, petName2, …</w:t>
        </w:r>
      </w:ins>
      <w:ins w:id="37" w:author="dell" w:date="2023-11-15T13:41:00Z">
        <w:r w:rsidRPr="009C0849">
          <w:rPr>
            <w:color w:val="0000FF"/>
          </w:rPr>
          <w:t>}</w:t>
        </w:r>
        <w:r w:rsidRPr="009C0849">
          <w:t>`</w:t>
        </w:r>
      </w:ins>
    </w:p>
    <w:p w14:paraId="659F37A9" w14:textId="1439C615" w:rsidR="001C218B" w:rsidRPr="009C0849" w:rsidRDefault="001C218B" w:rsidP="009C0849">
      <w:pPr>
        <w:pStyle w:val="ListParagraph"/>
        <w:spacing w:before="0" w:after="160" w:line="360" w:lineRule="auto"/>
        <w:ind w:left="1068"/>
        <w:rPr>
          <w:rStyle w:val="jlqj4b"/>
          <w:rFonts w:ascii="Consolas" w:hAnsi="Consolas"/>
          <w:b/>
          <w:lang w:val="bg-BG"/>
          <w:rPrChange w:id="38" w:author="dell" w:date="2023-11-15T13:43:00Z">
            <w:rPr>
              <w:rStyle w:val="jlqj4b"/>
              <w:rFonts w:ascii="Consolas" w:hAnsi="Consolas"/>
              <w:b/>
            </w:rPr>
          </w:rPrChange>
        </w:rPr>
        <w:pPrChange w:id="39" w:author="dell" w:date="2023-11-15T13:41:00Z">
          <w:pPr>
            <w:pStyle w:val="ListParagraph"/>
            <w:numPr>
              <w:numId w:val="42"/>
            </w:numPr>
            <w:spacing w:before="0" w:after="160" w:line="360" w:lineRule="auto"/>
            <w:ind w:left="1068" w:hanging="360"/>
          </w:pPr>
        </w:pPrChange>
      </w:pPr>
      <w:del w:id="40" w:author="dell" w:date="2023-11-15T13:41:00Z">
        <w:r w:rsidRPr="001C218B" w:rsidDel="009C0849">
          <w:rPr>
            <w:rStyle w:val="jlqj4b"/>
            <w:rFonts w:cstheme="minorHAnsi"/>
          </w:rPr>
          <w:delText xml:space="preserve">. </w:delText>
        </w:r>
      </w:del>
    </w:p>
    <w:p w14:paraId="04E4047C" w14:textId="77777777" w:rsidR="001C218B" w:rsidRDefault="001C218B" w:rsidP="001C218B">
      <w:pPr>
        <w:pStyle w:val="ListParagraph"/>
        <w:spacing w:line="360" w:lineRule="auto"/>
        <w:ind w:firstLine="720"/>
        <w:rPr>
          <w:rStyle w:val="jlqj4b"/>
          <w:bCs/>
          <w:lang w:val="en"/>
        </w:rPr>
      </w:pPr>
      <w:r w:rsidRPr="001C218B">
        <w:rPr>
          <w:rStyle w:val="jlqj4b"/>
          <w:bCs/>
          <w:lang w:val="en"/>
        </w:rPr>
        <w:t xml:space="preserve">If no matching pets are found, it </w:t>
      </w:r>
      <w:r w:rsidRPr="001C218B">
        <w:rPr>
          <w:rStyle w:val="jlqj4b"/>
          <w:b/>
          <w:bCs/>
          <w:lang w:val="en"/>
        </w:rPr>
        <w:t>returns</w:t>
      </w:r>
      <w:r w:rsidRPr="001C218B">
        <w:rPr>
          <w:rStyle w:val="jlqj4b"/>
          <w:bCs/>
          <w:lang w:val="en"/>
        </w:rPr>
        <w:t xml:space="preserve">: </w:t>
      </w:r>
    </w:p>
    <w:p w14:paraId="50A048C2" w14:textId="1E0D911D" w:rsidR="00DC5C8D" w:rsidRPr="001C218B" w:rsidRDefault="001C218B" w:rsidP="009C0849">
      <w:pPr>
        <w:pStyle w:val="ListParagraph"/>
        <w:spacing w:line="360" w:lineRule="auto"/>
        <w:ind w:left="1440"/>
        <w:rPr>
          <w:rStyle w:val="jlqj4b"/>
          <w:bCs/>
          <w:lang w:val="en"/>
        </w:rPr>
        <w:pPrChange w:id="41" w:author="dell" w:date="2023-11-15T13:43:00Z">
          <w:pPr>
            <w:pStyle w:val="ListParagraph"/>
            <w:spacing w:line="360" w:lineRule="auto"/>
            <w:ind w:firstLine="720"/>
          </w:pPr>
        </w:pPrChange>
      </w:pPr>
      <w:r w:rsidRPr="001C218B">
        <w:rPr>
          <w:rStyle w:val="jlqj4b"/>
          <w:rFonts w:ascii="Consolas" w:hAnsi="Consolas"/>
          <w:b/>
          <w:lang w:val="en"/>
        </w:rPr>
        <w:t xml:space="preserve">`Sorry, we currently have no recommended pets with the desired traits: </w:t>
      </w:r>
      <w:ins w:id="42" w:author="dell" w:date="2023-11-15T13:36:00Z">
        <w:r w:rsidR="009C0849">
          <w:rPr>
            <w:rStyle w:val="jlqj4b"/>
            <w:rFonts w:ascii="Consolas" w:hAnsi="Consolas"/>
            <w:b/>
            <w:lang w:val="bg-BG"/>
          </w:rPr>
          <w:t>$</w:t>
        </w:r>
        <w:r w:rsidR="009C0849">
          <w:rPr>
            <w:rStyle w:val="jlqj4b"/>
            <w:rFonts w:ascii="Consolas" w:hAnsi="Consolas"/>
            <w:b/>
          </w:rPr>
          <w:t>{</w:t>
        </w:r>
      </w:ins>
      <w:del w:id="43" w:author="dell" w:date="2023-11-15T13:36:00Z">
        <w:r w:rsidRPr="001C218B" w:rsidDel="009C0849">
          <w:rPr>
            <w:rStyle w:val="jlqj4b"/>
            <w:rFonts w:ascii="Consolas" w:hAnsi="Consolas"/>
            <w:b/>
            <w:lang w:val="en"/>
          </w:rPr>
          <w:delText>[</w:delText>
        </w:r>
      </w:del>
      <w:proofErr w:type="spellStart"/>
      <w:r w:rsidRPr="001C218B">
        <w:rPr>
          <w:rStyle w:val="jlqj4b"/>
          <w:rFonts w:ascii="Consolas" w:hAnsi="Consolas"/>
          <w:b/>
          <w:lang w:val="en"/>
        </w:rPr>
        <w:t>desiredTraits</w:t>
      </w:r>
      <w:proofErr w:type="spellEnd"/>
      <w:del w:id="44" w:author="dell" w:date="2023-11-15T13:36:00Z">
        <w:r w:rsidRPr="001C218B" w:rsidDel="009C0849">
          <w:rPr>
            <w:rStyle w:val="jlqj4b"/>
            <w:rFonts w:ascii="Consolas" w:hAnsi="Consolas"/>
            <w:b/>
            <w:lang w:val="en"/>
          </w:rPr>
          <w:delText>]</w:delText>
        </w:r>
      </w:del>
      <w:proofErr w:type="gramStart"/>
      <w:ins w:id="45" w:author="dell" w:date="2023-11-15T13:36:00Z">
        <w:r w:rsidR="009C0849">
          <w:rPr>
            <w:rStyle w:val="jlqj4b"/>
            <w:rFonts w:ascii="Consolas" w:hAnsi="Consolas"/>
            <w:b/>
            <w:lang w:val="en"/>
          </w:rPr>
          <w:t>}</w:t>
        </w:r>
      </w:ins>
      <w:r w:rsidRPr="001C218B">
        <w:rPr>
          <w:rStyle w:val="jlqj4b"/>
          <w:rFonts w:ascii="Consolas" w:hAnsi="Consolas"/>
          <w:b/>
          <w:lang w:val="en"/>
        </w:rPr>
        <w:t>.`</w:t>
      </w:r>
      <w:proofErr w:type="gramEnd"/>
    </w:p>
    <w:p w14:paraId="75759FF7" w14:textId="7F85D22E" w:rsidR="00A83C44" w:rsidRPr="00A83C44" w:rsidRDefault="00A83C44" w:rsidP="00A83C44">
      <w:pPr>
        <w:pStyle w:val="ListParagraph"/>
        <w:numPr>
          <w:ilvl w:val="0"/>
          <w:numId w:val="42"/>
        </w:numPr>
        <w:spacing w:before="0" w:after="160" w:line="360" w:lineRule="auto"/>
        <w:rPr>
          <w:rStyle w:val="jlqj4b"/>
        </w:rPr>
      </w:pPr>
      <w:r w:rsidRPr="00A83C44">
        <w:rPr>
          <w:rStyle w:val="jlqj4b"/>
          <w:lang w:val="en"/>
        </w:rPr>
        <w:t xml:space="preserve">You need to validate the input; if </w:t>
      </w:r>
      <w:proofErr w:type="spellStart"/>
      <w:r w:rsidR="001C218B" w:rsidRPr="00040410">
        <w:rPr>
          <w:rFonts w:ascii="Consolas" w:hAnsi="Consolas"/>
          <w:b/>
        </w:rPr>
        <w:t>petList</w:t>
      </w:r>
      <w:proofErr w:type="spellEnd"/>
      <w:r w:rsidR="001C218B" w:rsidRPr="00A83C44">
        <w:rPr>
          <w:rStyle w:val="jlqj4b"/>
          <w:lang w:val="en"/>
        </w:rPr>
        <w:t xml:space="preserve"> </w:t>
      </w:r>
      <w:r w:rsidRPr="00A83C44">
        <w:rPr>
          <w:rStyle w:val="jlqj4b"/>
          <w:lang w:val="en"/>
        </w:rPr>
        <w:t xml:space="preserve">and </w:t>
      </w:r>
      <w:del w:id="46" w:author="dell" w:date="2023-11-15T13:37:00Z">
        <w:r w:rsidRPr="00A83C44" w:rsidDel="009C0849">
          <w:rPr>
            <w:rStyle w:val="jlqj4b"/>
            <w:b/>
            <w:lang w:val="en"/>
          </w:rPr>
          <w:delText>accountBalance</w:delText>
        </w:r>
        <w:r w:rsidRPr="00A83C44" w:rsidDel="009C0849">
          <w:rPr>
            <w:rStyle w:val="jlqj4b"/>
            <w:lang w:val="en"/>
          </w:rPr>
          <w:delText xml:space="preserve"> </w:delText>
        </w:r>
      </w:del>
      <w:ins w:id="47" w:author="dell" w:date="2023-11-15T13:37:00Z">
        <w:r w:rsidR="009C0849" w:rsidRPr="009C0849">
          <w:rPr>
            <w:rStyle w:val="CodeChar"/>
            <w:rPrChange w:id="48" w:author="dell" w:date="2023-11-15T13:37:00Z">
              <w:rPr>
                <w:rStyle w:val="jlqj4b"/>
                <w:b/>
                <w:lang w:val="en"/>
              </w:rPr>
            </w:rPrChange>
          </w:rPr>
          <w:t>desiredTraits</w:t>
        </w:r>
        <w:r w:rsidR="009C0849" w:rsidRPr="00A83C44">
          <w:rPr>
            <w:rStyle w:val="jlqj4b"/>
            <w:lang w:val="en"/>
          </w:rPr>
          <w:t xml:space="preserve"> </w:t>
        </w:r>
      </w:ins>
      <w:r w:rsidRPr="00A83C44">
        <w:rPr>
          <w:rStyle w:val="jlqj4b"/>
          <w:lang w:val="en"/>
        </w:rPr>
        <w:t xml:space="preserve">are </w:t>
      </w:r>
      <w:r w:rsidRPr="00A83C44">
        <w:rPr>
          <w:rStyle w:val="jlqj4b"/>
          <w:b/>
          <w:lang w:val="en"/>
        </w:rPr>
        <w:t>not</w:t>
      </w:r>
      <w:r w:rsidRPr="00A83C44">
        <w:rPr>
          <w:rStyle w:val="jlqj4b"/>
          <w:lang w:val="en"/>
        </w:rPr>
        <w:t xml:space="preserve"> </w:t>
      </w:r>
      <w:ins w:id="49" w:author="dell" w:date="2023-11-15T13:37:00Z">
        <w:r w:rsidR="009C0849">
          <w:rPr>
            <w:rStyle w:val="jlqj4b"/>
            <w:lang w:val="en"/>
          </w:rPr>
          <w:t xml:space="preserve">an </w:t>
        </w:r>
      </w:ins>
      <w:r w:rsidR="001C218B" w:rsidRPr="00040410">
        <w:rPr>
          <w:rFonts w:cstheme="minorHAnsi"/>
          <w:b/>
        </w:rPr>
        <w:t>array</w:t>
      </w:r>
      <w:r w:rsidR="001C218B">
        <w:rPr>
          <w:rFonts w:cstheme="minorHAnsi"/>
          <w:b/>
        </w:rPr>
        <w:t xml:space="preserve"> </w:t>
      </w:r>
      <w:r w:rsidR="001C218B" w:rsidRPr="001C218B">
        <w:rPr>
          <w:rFonts w:cstheme="minorHAnsi"/>
        </w:rPr>
        <w:t>and</w:t>
      </w:r>
      <w:ins w:id="50" w:author="dell" w:date="2023-11-15T13:37:00Z">
        <w:r w:rsidR="009C0849">
          <w:rPr>
            <w:rFonts w:cstheme="minorHAnsi"/>
          </w:rPr>
          <w:t xml:space="preserve"> a</w:t>
        </w:r>
      </w:ins>
      <w:r w:rsidR="001C218B">
        <w:rPr>
          <w:rFonts w:cstheme="minorHAnsi"/>
          <w:b/>
        </w:rPr>
        <w:t xml:space="preserve"> string</w:t>
      </w:r>
      <w:r w:rsidRPr="00A83C44">
        <w:rPr>
          <w:rStyle w:val="jlqj4b"/>
          <w:lang w:val="en"/>
        </w:rPr>
        <w:t xml:space="preserve">, the function should </w:t>
      </w:r>
      <w:r w:rsidRPr="00A83C44">
        <w:rPr>
          <w:rStyle w:val="jlqj4b"/>
          <w:b/>
          <w:lang w:val="en"/>
        </w:rPr>
        <w:t>throw an error</w:t>
      </w:r>
      <w:r>
        <w:rPr>
          <w:rStyle w:val="jlqj4b"/>
          <w:rFonts w:ascii="Consolas" w:hAnsi="Consolas"/>
          <w:b/>
        </w:rPr>
        <w:t>:</w:t>
      </w:r>
    </w:p>
    <w:p w14:paraId="68A3695A" w14:textId="23BF1AD8" w:rsidR="00DC5C8D" w:rsidRDefault="00A83C44" w:rsidP="009C0849">
      <w:pPr>
        <w:pStyle w:val="ListParagraph"/>
        <w:spacing w:before="0" w:after="160" w:line="360" w:lineRule="auto"/>
        <w:ind w:left="1350"/>
        <w:pPrChange w:id="51" w:author="dell" w:date="2023-11-15T13:44:00Z">
          <w:pPr>
            <w:pStyle w:val="ListParagraph"/>
            <w:spacing w:before="0" w:after="160" w:line="360" w:lineRule="auto"/>
            <w:ind w:left="1068"/>
            <w:jc w:val="center"/>
          </w:pPr>
        </w:pPrChange>
      </w:pPr>
      <w:r w:rsidRPr="00A83C44">
        <w:rPr>
          <w:rStyle w:val="jlqj4b"/>
          <w:rFonts w:ascii="Consolas" w:hAnsi="Consolas"/>
          <w:b/>
        </w:rPr>
        <w:t>"Invalid input</w:t>
      </w:r>
      <w:del w:id="52" w:author="dell" w:date="2023-11-15T13:04:00Z">
        <w:r w:rsidRPr="00A83C44" w:rsidDel="00E43F47">
          <w:rPr>
            <w:rStyle w:val="jlqj4b"/>
            <w:rFonts w:ascii="Consolas" w:hAnsi="Consolas"/>
            <w:b/>
          </w:rPr>
          <w:delText>.</w:delText>
        </w:r>
      </w:del>
      <w:r w:rsidRPr="00A83C44">
        <w:rPr>
          <w:rStyle w:val="jlqj4b"/>
          <w:rFonts w:ascii="Consolas" w:hAnsi="Consolas"/>
          <w:b/>
        </w:rPr>
        <w:t>"</w:t>
      </w:r>
    </w:p>
    <w:p w14:paraId="600D8E7D" w14:textId="77777777" w:rsidR="00DC5C8D" w:rsidRDefault="00DC5C8D" w:rsidP="00DC5C8D">
      <w:pPr>
        <w:pStyle w:val="ListParagraph"/>
        <w:rPr>
          <w:rFonts w:ascii="Consolas" w:hAnsi="Consolas"/>
          <w:b/>
        </w:rPr>
      </w:pPr>
    </w:p>
    <w:p w14:paraId="31D44079" w14:textId="10379A57" w:rsidR="00B30C2F" w:rsidRPr="009C0849" w:rsidRDefault="001C218B" w:rsidP="009C0849">
      <w:pPr>
        <w:spacing w:before="0" w:after="160" w:line="360" w:lineRule="auto"/>
        <w:rPr>
          <w:rFonts w:ascii="Consolas" w:hAnsi="Consolas"/>
          <w:b/>
        </w:rPr>
        <w:pPrChange w:id="53" w:author="dell" w:date="2023-11-15T13:38:00Z">
          <w:pPr>
            <w:pStyle w:val="ListParagraph"/>
            <w:numPr>
              <w:ilvl w:val="1"/>
              <w:numId w:val="41"/>
            </w:numPr>
            <w:spacing w:before="0" w:after="160" w:line="360" w:lineRule="auto"/>
            <w:ind w:left="1080" w:hanging="360"/>
          </w:pPr>
        </w:pPrChange>
      </w:pPr>
      <w:proofErr w:type="spellStart"/>
      <w:proofErr w:type="gramStart"/>
      <w:r w:rsidRPr="009C0849">
        <w:rPr>
          <w:rStyle w:val="jlqj4b"/>
          <w:rFonts w:ascii="Consolas" w:hAnsi="Consolas"/>
          <w:b/>
          <w:lang w:val="en"/>
        </w:rPr>
        <w:t>adoptPet</w:t>
      </w:r>
      <w:proofErr w:type="spellEnd"/>
      <w:r w:rsidRPr="009C0849">
        <w:rPr>
          <w:rStyle w:val="jlqj4b"/>
          <w:rFonts w:ascii="Consolas" w:hAnsi="Consolas"/>
          <w:b/>
          <w:lang w:val="en"/>
        </w:rPr>
        <w:t>(</w:t>
      </w:r>
      <w:proofErr w:type="gramEnd"/>
      <w:r w:rsidRPr="009C0849">
        <w:rPr>
          <w:rStyle w:val="jlqj4b"/>
          <w:rFonts w:ascii="Consolas" w:hAnsi="Consolas"/>
          <w:b/>
          <w:lang w:val="en"/>
        </w:rPr>
        <w:t xml:space="preserve">pet, </w:t>
      </w:r>
      <w:proofErr w:type="spellStart"/>
      <w:r w:rsidRPr="009C0849">
        <w:rPr>
          <w:rStyle w:val="jlqj4b"/>
          <w:rFonts w:ascii="Consolas" w:hAnsi="Consolas"/>
          <w:b/>
          <w:lang w:val="en"/>
        </w:rPr>
        <w:t>adopterName</w:t>
      </w:r>
      <w:proofErr w:type="spellEnd"/>
      <w:r w:rsidRPr="009C0849">
        <w:rPr>
          <w:rStyle w:val="jlqj4b"/>
          <w:rFonts w:ascii="Consolas" w:hAnsi="Consolas"/>
          <w:b/>
          <w:lang w:val="en"/>
        </w:rPr>
        <w:t xml:space="preserve">) </w:t>
      </w:r>
      <w:r w:rsidRPr="009C0849">
        <w:rPr>
          <w:rStyle w:val="jlqj4b"/>
          <w:rFonts w:ascii="Consolas" w:hAnsi="Consolas"/>
          <w:lang w:val="en"/>
        </w:rPr>
        <w:t>-</w:t>
      </w:r>
      <w:ins w:id="54" w:author="dell" w:date="2023-11-15T13:37:00Z">
        <w:r w:rsidR="009C0849" w:rsidRPr="009C0849">
          <w:rPr>
            <w:rStyle w:val="jlqj4b"/>
            <w:rFonts w:ascii="Consolas" w:hAnsi="Consolas"/>
            <w:lang w:val="en"/>
          </w:rPr>
          <w:t xml:space="preserve"> </w:t>
        </w:r>
      </w:ins>
      <w:r w:rsidR="00A83C44" w:rsidRPr="009C0849">
        <w:rPr>
          <w:rStyle w:val="jlqj4b"/>
          <w:lang w:val="en"/>
        </w:rPr>
        <w:t>A function that accepts two parameters</w:t>
      </w:r>
      <w:ins w:id="55" w:author="dell" w:date="2023-11-15T13:38:00Z">
        <w:r w:rsidR="009C0849" w:rsidRPr="009C0849">
          <w:rPr>
            <w:rStyle w:val="jlqj4b"/>
            <w:lang w:val="en"/>
          </w:rPr>
          <w:t>, both</w:t>
        </w:r>
      </w:ins>
      <w:del w:id="56" w:author="dell" w:date="2023-11-15T13:38:00Z">
        <w:r w:rsidR="00A83C44" w:rsidRPr="009C0849" w:rsidDel="009C0849">
          <w:rPr>
            <w:rStyle w:val="jlqj4b"/>
            <w:lang w:val="en"/>
          </w:rPr>
          <w:delText xml:space="preserve">: </w:delText>
        </w:r>
        <w:r w:rsidR="00A83C44" w:rsidRPr="009C0849" w:rsidDel="009C0849">
          <w:rPr>
            <w:rStyle w:val="jlqj4b"/>
            <w:b/>
            <w:lang w:val="en"/>
          </w:rPr>
          <w:delText>string</w:delText>
        </w:r>
        <w:r w:rsidR="00A83C44" w:rsidRPr="009C0849" w:rsidDel="009C0849">
          <w:rPr>
            <w:rStyle w:val="jlqj4b"/>
            <w:lang w:val="en"/>
          </w:rPr>
          <w:delText xml:space="preserve"> </w:delText>
        </w:r>
        <w:r w:rsidRPr="009C0849" w:rsidDel="009C0849">
          <w:rPr>
            <w:rStyle w:val="jlqj4b"/>
            <w:lang w:val="en"/>
          </w:rPr>
          <w:delText>and</w:delText>
        </w:r>
      </w:del>
      <w:r w:rsidRPr="009C0849">
        <w:rPr>
          <w:rStyle w:val="jlqj4b"/>
          <w:lang w:val="en"/>
        </w:rPr>
        <w:t xml:space="preserve"> </w:t>
      </w:r>
      <w:r w:rsidRPr="009C0849">
        <w:rPr>
          <w:rStyle w:val="jlqj4b"/>
          <w:b/>
          <w:lang w:val="en"/>
        </w:rPr>
        <w:t>string</w:t>
      </w:r>
      <w:ins w:id="57" w:author="dell" w:date="2023-11-15T13:38:00Z">
        <w:r w:rsidR="009C0849" w:rsidRPr="009C0849">
          <w:rPr>
            <w:rStyle w:val="jlqj4b"/>
            <w:b/>
            <w:lang w:val="en"/>
          </w:rPr>
          <w:t>s</w:t>
        </w:r>
      </w:ins>
      <w:r w:rsidRPr="009C0849">
        <w:rPr>
          <w:rStyle w:val="jlqj4b"/>
          <w:b/>
          <w:lang w:val="en"/>
        </w:rPr>
        <w:t>.</w:t>
      </w:r>
    </w:p>
    <w:p w14:paraId="196F9604" w14:textId="40A374BB" w:rsidR="001C218B" w:rsidRPr="001C218B" w:rsidRDefault="001C218B" w:rsidP="001C218B">
      <w:pPr>
        <w:pStyle w:val="ListParagraph"/>
        <w:numPr>
          <w:ilvl w:val="0"/>
          <w:numId w:val="44"/>
        </w:numPr>
        <w:spacing w:before="0" w:after="160" w:line="360" w:lineRule="auto"/>
        <w:rPr>
          <w:rStyle w:val="jlqj4b"/>
        </w:rPr>
      </w:pPr>
      <w:r w:rsidRPr="001C218B">
        <w:rPr>
          <w:rStyle w:val="jlqj4b"/>
          <w:lang w:val="en"/>
        </w:rPr>
        <w:t xml:space="preserve">The function </w:t>
      </w:r>
      <w:r w:rsidRPr="001C218B">
        <w:rPr>
          <w:rStyle w:val="jlqj4b"/>
          <w:b/>
          <w:lang w:val="en"/>
        </w:rPr>
        <w:t>returns</w:t>
      </w:r>
      <w:r w:rsidRPr="001C218B">
        <w:rPr>
          <w:rStyle w:val="jlqj4b"/>
          <w:lang w:val="en"/>
        </w:rPr>
        <w:t xml:space="preserve"> a success message in the format: </w:t>
      </w:r>
    </w:p>
    <w:p w14:paraId="1B3CB25A" w14:textId="1738AD8A" w:rsidR="00B30C2F" w:rsidRPr="001C218B" w:rsidRDefault="001C218B" w:rsidP="009C0849">
      <w:pPr>
        <w:spacing w:line="360" w:lineRule="auto"/>
        <w:ind w:left="1350"/>
        <w:rPr>
          <w:rStyle w:val="jlqj4b"/>
          <w:rFonts w:ascii="Consolas" w:hAnsi="Consolas"/>
          <w:b/>
        </w:rPr>
      </w:pPr>
      <w:r w:rsidRPr="001C218B">
        <w:rPr>
          <w:rStyle w:val="jlqj4b"/>
          <w:rFonts w:ascii="Consolas" w:hAnsi="Consolas"/>
          <w:b/>
        </w:rPr>
        <w:t>`</w:t>
      </w:r>
      <w:r>
        <w:rPr>
          <w:rStyle w:val="jlqj4b"/>
          <w:rFonts w:ascii="Consolas" w:hAnsi="Consolas"/>
          <w:b/>
        </w:rPr>
        <w:t>Congratulations, ${</w:t>
      </w:r>
      <w:proofErr w:type="spellStart"/>
      <w:r>
        <w:rPr>
          <w:rStyle w:val="jlqj4b"/>
          <w:rFonts w:ascii="Consolas" w:hAnsi="Consolas"/>
          <w:b/>
        </w:rPr>
        <w:t>adopterName</w:t>
      </w:r>
      <w:proofErr w:type="spellEnd"/>
      <w:r>
        <w:rPr>
          <w:rStyle w:val="jlqj4b"/>
          <w:rFonts w:ascii="Consolas" w:hAnsi="Consolas"/>
          <w:b/>
        </w:rPr>
        <w:t>}</w:t>
      </w:r>
      <w:r w:rsidRPr="001C218B">
        <w:rPr>
          <w:rStyle w:val="jlqj4b"/>
          <w:rFonts w:ascii="Consolas" w:hAnsi="Consolas"/>
          <w:b/>
        </w:rPr>
        <w:t xml:space="preserve">! You have adopted </w:t>
      </w:r>
      <w:r>
        <w:rPr>
          <w:rStyle w:val="jlqj4b"/>
          <w:rFonts w:ascii="Consolas" w:hAnsi="Consolas"/>
          <w:b/>
        </w:rPr>
        <w:t>${pet}</w:t>
      </w:r>
      <w:r w:rsidRPr="001C218B">
        <w:rPr>
          <w:rStyle w:val="jlqj4b"/>
          <w:rFonts w:ascii="Consolas" w:hAnsi="Consolas"/>
          <w:b/>
        </w:rPr>
        <w:t xml:space="preserve"> from the agency. Enjoy your time with your new furry </w:t>
      </w:r>
      <w:proofErr w:type="gramStart"/>
      <w:r w:rsidRPr="001C218B">
        <w:rPr>
          <w:rStyle w:val="jlqj4b"/>
          <w:rFonts w:ascii="Consolas" w:hAnsi="Consolas"/>
          <w:b/>
        </w:rPr>
        <w:t>friend!`</w:t>
      </w:r>
      <w:proofErr w:type="gramEnd"/>
    </w:p>
    <w:p w14:paraId="031BEE1C" w14:textId="77777777" w:rsidR="003E1ACA" w:rsidRPr="00B30C2F" w:rsidRDefault="003E1ACA" w:rsidP="00B30C2F">
      <w:pPr>
        <w:pStyle w:val="ListParagraph"/>
        <w:spacing w:line="360" w:lineRule="auto"/>
        <w:ind w:left="360"/>
        <w:jc w:val="center"/>
        <w:rPr>
          <w:rStyle w:val="jlqj4b"/>
          <w:rFonts w:ascii="Consolas" w:hAnsi="Consolas"/>
          <w:b/>
        </w:rPr>
      </w:pPr>
    </w:p>
    <w:p w14:paraId="7F601A4B" w14:textId="1EE979E6" w:rsidR="003E1ACA" w:rsidRDefault="001C218B" w:rsidP="001C218B">
      <w:pPr>
        <w:pStyle w:val="ListParagraph"/>
        <w:keepNext/>
        <w:keepLines/>
        <w:numPr>
          <w:ilvl w:val="1"/>
          <w:numId w:val="41"/>
        </w:numPr>
        <w:spacing w:before="120" w:after="40"/>
        <w:outlineLvl w:val="2"/>
      </w:pPr>
      <w:r w:rsidRPr="001C218B">
        <w:t xml:space="preserve">It includes input validation: if </w:t>
      </w:r>
      <w:r w:rsidRPr="00BE7E24">
        <w:rPr>
          <w:b/>
        </w:rPr>
        <w:t>pet</w:t>
      </w:r>
      <w:r w:rsidRPr="001C218B">
        <w:t xml:space="preserve"> is not a string or </w:t>
      </w:r>
      <w:proofErr w:type="spellStart"/>
      <w:r w:rsidRPr="00BE7E24">
        <w:rPr>
          <w:b/>
        </w:rPr>
        <w:t>adopterName</w:t>
      </w:r>
      <w:proofErr w:type="spellEnd"/>
      <w:r w:rsidRPr="001C218B">
        <w:t xml:space="preserve"> is not a string, it throws an error with the message</w:t>
      </w:r>
      <w:del w:id="58" w:author="dell" w:date="2023-11-15T13:43:00Z">
        <w:r w:rsidRPr="001C218B" w:rsidDel="009C0849">
          <w:delText>:</w:delText>
        </w:r>
      </w:del>
      <w:r w:rsidR="00B30C2F" w:rsidRPr="00B30C2F">
        <w:t xml:space="preserve">: </w:t>
      </w:r>
    </w:p>
    <w:p w14:paraId="22550653" w14:textId="77777777" w:rsidR="003E1ACA" w:rsidRDefault="003E1ACA" w:rsidP="003E1ACA">
      <w:pPr>
        <w:pStyle w:val="ListParagraph"/>
        <w:keepNext/>
        <w:keepLines/>
        <w:spacing w:before="120" w:after="40"/>
        <w:ind w:left="1080"/>
        <w:outlineLvl w:val="2"/>
      </w:pPr>
    </w:p>
    <w:p w14:paraId="349181B6" w14:textId="49C756F7" w:rsidR="00B30C2F" w:rsidRPr="003E1ACA" w:rsidRDefault="00B30C2F" w:rsidP="003E1ACA">
      <w:pPr>
        <w:pStyle w:val="ListParagraph"/>
        <w:keepNext/>
        <w:keepLines/>
        <w:spacing w:before="120" w:after="40"/>
        <w:ind w:left="1080"/>
        <w:jc w:val="center"/>
        <w:outlineLvl w:val="2"/>
        <w:rPr>
          <w:rStyle w:val="jlqj4b"/>
          <w:rFonts w:ascii="Consolas" w:hAnsi="Consolas"/>
          <w:b/>
        </w:rPr>
      </w:pPr>
      <w:r w:rsidRPr="003E1ACA">
        <w:rPr>
          <w:rStyle w:val="jlqj4b"/>
          <w:rFonts w:ascii="Consolas" w:hAnsi="Consolas"/>
          <w:b/>
        </w:rPr>
        <w:t>"Invalid input."</w:t>
      </w:r>
    </w:p>
    <w:p w14:paraId="7502C138" w14:textId="2E05EE3E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5BB7231" w14:textId="0BE68C55" w:rsidR="00DC5C8D" w:rsidRDefault="00DC5C8D" w:rsidP="00DC5C8D">
      <w:r>
        <w:t xml:space="preserve">To ease you in the process, you are provided with an implementation that meets all of the specification requirements for the </w:t>
      </w:r>
      <w:r w:rsidR="00BE7E24" w:rsidRPr="00C744B5">
        <w:rPr>
          <w:b/>
        </w:rPr>
        <w:t>petAdoptionAgency</w:t>
      </w:r>
      <w:r w:rsidR="00BE7E24">
        <w:t xml:space="preserve"> </w:t>
      </w:r>
      <w:r>
        <w:t>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C5C8D" w14:paraId="59C893F3" w14:textId="77777777" w:rsidTr="00196612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186432" w14:textId="7B242D95" w:rsidR="00DC5C8D" w:rsidRDefault="00BE7E24" w:rsidP="00196612">
            <w:pPr>
              <w:pStyle w:val="Code"/>
              <w:spacing w:before="0" w:after="0"/>
              <w:jc w:val="center"/>
            </w:pPr>
            <w:r w:rsidRPr="00BE7E24">
              <w:rPr>
                <w:rStyle w:val="jlqj4b"/>
                <w:lang w:val="en"/>
              </w:rPr>
              <w:t>petAdoptionAgency</w:t>
            </w:r>
            <w:r w:rsidR="00DC5C8D">
              <w:t>.js</w:t>
            </w:r>
          </w:p>
        </w:tc>
      </w:tr>
      <w:tr w:rsidR="00DC5C8D" w14:paraId="6CA255B2" w14:textId="77777777" w:rsidTr="00196612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C89F" w14:textId="1DE31AC4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lastRenderedPageBreak/>
              <w:t>const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petAdoptionAgency = {</w:t>
            </w:r>
          </w:p>
          <w:p w14:paraId="304925CC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isPetAvailable(pet, availableCount, vaccinated) {</w:t>
            </w:r>
          </w:p>
          <w:p w14:paraId="013BD922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pet !==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"string"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||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availableCount !==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"number"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||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vaccinated !==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"boolean"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70058E8B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throw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Error(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"Invalid input"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203A563F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}</w:t>
            </w:r>
          </w:p>
          <w:p w14:paraId="790B758A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  <w:p w14:paraId="47A93A59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(availableCount &lt;= </w:t>
            </w:r>
            <w:r w:rsidRPr="00BE7E24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0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4230550E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`Sorry, there are no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pet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(s) available for adoption at the agency.`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533BC311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}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else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{</w:t>
            </w:r>
          </w:p>
          <w:p w14:paraId="36B739DE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(vaccinated){</w:t>
            </w:r>
          </w:p>
          <w:p w14:paraId="2E33D98F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`Great! We have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availableCount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 vaccinated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pet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(s) available for adoption at the agency.`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162E099C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  }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else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{</w:t>
            </w:r>
          </w:p>
          <w:p w14:paraId="7F336429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`Great! We have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availableCount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pet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(s) available for adoption, but they need vaccination.`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71966577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  }</w:t>
            </w:r>
          </w:p>
          <w:p w14:paraId="31BF67B7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</w:p>
          <w:p w14:paraId="16FA9719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}</w:t>
            </w:r>
          </w:p>
          <w:p w14:paraId="268355BA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},</w:t>
            </w:r>
          </w:p>
          <w:p w14:paraId="177C8A87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getRecommendedPets(petList, desiredTraits) {</w:t>
            </w:r>
          </w:p>
          <w:p w14:paraId="1FDB1B3C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let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recommendedPets = [];</w:t>
            </w:r>
          </w:p>
          <w:p w14:paraId="33B09D7F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</w:t>
            </w:r>
          </w:p>
          <w:p w14:paraId="1996DCAB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(!Array.isArray(petList) ||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desiredTraits !==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"string"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4B9C4331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throw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Error(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"Invalid input"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44CA9C0C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}</w:t>
            </w:r>
          </w:p>
          <w:p w14:paraId="2BD14BC2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</w:t>
            </w:r>
          </w:p>
          <w:p w14:paraId="17540B53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petList.forEach((pet)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=&gt;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{</w:t>
            </w:r>
          </w:p>
          <w:p w14:paraId="0E432B53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(pet.traits === desiredTraits) {</w:t>
            </w:r>
          </w:p>
          <w:p w14:paraId="41E1BD29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    recommendedPets.push(pet.name);</w:t>
            </w:r>
          </w:p>
          <w:p w14:paraId="0C22959B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  }</w:t>
            </w:r>
          </w:p>
          <w:p w14:paraId="25D20844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});</w:t>
            </w:r>
          </w:p>
          <w:p w14:paraId="0593F1F2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</w:t>
            </w:r>
          </w:p>
          <w:p w14:paraId="17B59135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(recommendedPets.length === </w:t>
            </w:r>
            <w:r w:rsidRPr="00BE7E24">
              <w:rPr>
                <w:rFonts w:ascii="Consolas" w:eastAsia="Times New Roman" w:hAnsi="Consolas" w:cs="Times New Roman"/>
                <w:color w:val="098658"/>
                <w:sz w:val="24"/>
                <w:szCs w:val="24"/>
                <w:lang w:val="bg-BG" w:eastAsia="bg-BG"/>
              </w:rPr>
              <w:t>0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2B904BE3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lastRenderedPageBreak/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`Sorry, we currently have no recommended pets with the desired traits: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desiredTraits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.`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59BC0EB1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}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else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{</w:t>
            </w:r>
          </w:p>
          <w:p w14:paraId="1E8C843B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`Recommended pets with the desired traits (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desiredTraits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):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recommendedPets.join(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", 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`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0FB97C71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}</w:t>
            </w:r>
          </w:p>
          <w:p w14:paraId="59E7A695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},</w:t>
            </w:r>
          </w:p>
          <w:p w14:paraId="26EE906D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adoptPet(pet, adopterName) {</w:t>
            </w:r>
          </w:p>
          <w:p w14:paraId="29276776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if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(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pet !==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"string"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||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typeof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adopterName !==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"string"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 {</w:t>
            </w:r>
          </w:p>
          <w:p w14:paraId="67B8E6BE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throw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new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Error(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>"Invalid input"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);</w:t>
            </w:r>
          </w:p>
          <w:p w14:paraId="3B78EECD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  }</w:t>
            </w:r>
          </w:p>
          <w:p w14:paraId="296DF7E7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</w:t>
            </w:r>
          </w:p>
          <w:p w14:paraId="7ACC330E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     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return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 xml:space="preserve"> 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`Congratulations,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adopterName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! You have adopted 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${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pet</w:t>
            </w:r>
            <w:r w:rsidRPr="00BE7E24">
              <w:rPr>
                <w:rFonts w:ascii="Consolas" w:eastAsia="Times New Roman" w:hAnsi="Consolas" w:cs="Times New Roman"/>
                <w:color w:val="0000FF"/>
                <w:sz w:val="24"/>
                <w:szCs w:val="24"/>
                <w:lang w:val="bg-BG" w:eastAsia="bg-BG"/>
              </w:rPr>
              <w:t>}</w:t>
            </w:r>
            <w:r w:rsidRPr="00BE7E24">
              <w:rPr>
                <w:rFonts w:ascii="Consolas" w:eastAsia="Times New Roman" w:hAnsi="Consolas" w:cs="Times New Roman"/>
                <w:color w:val="A31515"/>
                <w:sz w:val="24"/>
                <w:szCs w:val="24"/>
                <w:lang w:val="bg-BG" w:eastAsia="bg-BG"/>
              </w:rPr>
              <w:t xml:space="preserve"> from the agency. Enjoy your time with your new furry friend!`</w:t>
            </w: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;</w:t>
            </w:r>
          </w:p>
          <w:p w14:paraId="06CF8DA3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  },</w:t>
            </w:r>
          </w:p>
          <w:p w14:paraId="637948E8" w14:textId="77777777" w:rsidR="00BE7E24" w:rsidRPr="00BE7E24" w:rsidRDefault="00BE7E24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  <w:r w:rsidRPr="00BE7E24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  <w:t>  };</w:t>
            </w:r>
          </w:p>
          <w:p w14:paraId="159768F6" w14:textId="592FB4EB" w:rsidR="00DC5C8D" w:rsidRPr="00BE7E24" w:rsidRDefault="00DC5C8D" w:rsidP="00BE7E24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bg-BG" w:eastAsia="bg-BG"/>
              </w:rPr>
            </w:pPr>
          </w:p>
        </w:tc>
      </w:tr>
    </w:tbl>
    <w:p w14:paraId="2ABE6D93" w14:textId="77777777" w:rsidR="00DC5C8D" w:rsidRDefault="00DC5C8D" w:rsidP="00DC5C8D"/>
    <w:p w14:paraId="667E670F" w14:textId="77777777" w:rsidR="00DC5C8D" w:rsidRDefault="00DC5C8D" w:rsidP="00DC5C8D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1A448F4E" w14:textId="77777777" w:rsidR="00DC5C8D" w:rsidRDefault="00DC5C8D" w:rsidP="00DC5C8D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describe()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533A698B" w14:textId="77777777" w:rsidR="00DC5C8D" w:rsidRDefault="00DC5C8D" w:rsidP="00DC5C8D"/>
    <w:p w14:paraId="02EFDAE8" w14:textId="77777777" w:rsidR="00DC5C8D" w:rsidRDefault="00DC5C8D" w:rsidP="00DC5C8D"/>
    <w:p w14:paraId="225CCF01" w14:textId="19F8C6B8" w:rsidR="00695DEC" w:rsidRPr="00421364" w:rsidRDefault="00695DEC" w:rsidP="00421364"/>
    <w:sectPr w:rsidR="00695DEC" w:rsidRPr="0042136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F2F24" w14:textId="77777777" w:rsidR="00493C94" w:rsidRDefault="00493C94" w:rsidP="008068A2">
      <w:pPr>
        <w:spacing w:after="0" w:line="240" w:lineRule="auto"/>
      </w:pPr>
      <w:r>
        <w:separator/>
      </w:r>
    </w:p>
  </w:endnote>
  <w:endnote w:type="continuationSeparator" w:id="0">
    <w:p w14:paraId="5E4F1F36" w14:textId="77777777" w:rsidR="00493C94" w:rsidRDefault="00493C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AC874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6BA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6BA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FAC874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6BA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6BA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5A5CA" w14:textId="77777777" w:rsidR="00493C94" w:rsidRDefault="00493C94" w:rsidP="008068A2">
      <w:pPr>
        <w:spacing w:after="0" w:line="240" w:lineRule="auto"/>
      </w:pPr>
      <w:r>
        <w:separator/>
      </w:r>
    </w:p>
  </w:footnote>
  <w:footnote w:type="continuationSeparator" w:id="0">
    <w:p w14:paraId="1728442D" w14:textId="77777777" w:rsidR="00493C94" w:rsidRDefault="00493C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909A4"/>
    <w:multiLevelType w:val="hybridMultilevel"/>
    <w:tmpl w:val="DF0C5E4E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56E65"/>
    <w:multiLevelType w:val="hybridMultilevel"/>
    <w:tmpl w:val="10EC7DC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07831">
    <w:abstractNumId w:val="0"/>
  </w:num>
  <w:num w:numId="2" w16cid:durableId="1438409412">
    <w:abstractNumId w:val="44"/>
  </w:num>
  <w:num w:numId="3" w16cid:durableId="1705864976">
    <w:abstractNumId w:val="9"/>
  </w:num>
  <w:num w:numId="4" w16cid:durableId="630552806">
    <w:abstractNumId w:val="28"/>
  </w:num>
  <w:num w:numId="5" w16cid:durableId="167870204">
    <w:abstractNumId w:val="29"/>
  </w:num>
  <w:num w:numId="6" w16cid:durableId="1301154615">
    <w:abstractNumId w:val="33"/>
  </w:num>
  <w:num w:numId="7" w16cid:durableId="495877015">
    <w:abstractNumId w:val="4"/>
  </w:num>
  <w:num w:numId="8" w16cid:durableId="879320894">
    <w:abstractNumId w:val="8"/>
  </w:num>
  <w:num w:numId="9" w16cid:durableId="1091269133">
    <w:abstractNumId w:val="26"/>
  </w:num>
  <w:num w:numId="10" w16cid:durableId="6174445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80562957">
    <w:abstractNumId w:val="5"/>
  </w:num>
  <w:num w:numId="12" w16cid:durableId="1767922236">
    <w:abstractNumId w:val="20"/>
  </w:num>
  <w:num w:numId="13" w16cid:durableId="7146905">
    <w:abstractNumId w:val="2"/>
  </w:num>
  <w:num w:numId="14" w16cid:durableId="1557551782">
    <w:abstractNumId w:val="32"/>
  </w:num>
  <w:num w:numId="15" w16cid:durableId="1487428400">
    <w:abstractNumId w:val="10"/>
  </w:num>
  <w:num w:numId="16" w16cid:durableId="1994605450">
    <w:abstractNumId w:val="37"/>
  </w:num>
  <w:num w:numId="17" w16cid:durableId="2145194095">
    <w:abstractNumId w:val="27"/>
  </w:num>
  <w:num w:numId="18" w16cid:durableId="1823496341">
    <w:abstractNumId w:val="43"/>
  </w:num>
  <w:num w:numId="19" w16cid:durableId="1922057839">
    <w:abstractNumId w:val="34"/>
  </w:num>
  <w:num w:numId="20" w16cid:durableId="1098984948">
    <w:abstractNumId w:val="19"/>
  </w:num>
  <w:num w:numId="21" w16cid:durableId="2018144545">
    <w:abstractNumId w:val="31"/>
  </w:num>
  <w:num w:numId="22" w16cid:durableId="226116408">
    <w:abstractNumId w:val="12"/>
  </w:num>
  <w:num w:numId="23" w16cid:durableId="942617438">
    <w:abstractNumId w:val="15"/>
  </w:num>
  <w:num w:numId="24" w16cid:durableId="1228034065">
    <w:abstractNumId w:val="3"/>
  </w:num>
  <w:num w:numId="25" w16cid:durableId="1705445259">
    <w:abstractNumId w:val="7"/>
  </w:num>
  <w:num w:numId="26" w16cid:durableId="42682918">
    <w:abstractNumId w:val="16"/>
  </w:num>
  <w:num w:numId="27" w16cid:durableId="169873624">
    <w:abstractNumId w:val="36"/>
  </w:num>
  <w:num w:numId="28" w16cid:durableId="1157502968">
    <w:abstractNumId w:val="17"/>
  </w:num>
  <w:num w:numId="29" w16cid:durableId="1923635145">
    <w:abstractNumId w:val="42"/>
  </w:num>
  <w:num w:numId="30" w16cid:durableId="656300030">
    <w:abstractNumId w:val="21"/>
  </w:num>
  <w:num w:numId="31" w16cid:durableId="844511551">
    <w:abstractNumId w:val="11"/>
  </w:num>
  <w:num w:numId="32" w16cid:durableId="1250037812">
    <w:abstractNumId w:val="35"/>
  </w:num>
  <w:num w:numId="33" w16cid:durableId="360977318">
    <w:abstractNumId w:val="39"/>
  </w:num>
  <w:num w:numId="34" w16cid:durableId="1371809168">
    <w:abstractNumId w:val="24"/>
  </w:num>
  <w:num w:numId="35" w16cid:durableId="1033766343">
    <w:abstractNumId w:val="41"/>
  </w:num>
  <w:num w:numId="36" w16cid:durableId="654837452">
    <w:abstractNumId w:val="6"/>
  </w:num>
  <w:num w:numId="37" w16cid:durableId="1522892566">
    <w:abstractNumId w:val="22"/>
  </w:num>
  <w:num w:numId="38" w16cid:durableId="539905360">
    <w:abstractNumId w:val="14"/>
  </w:num>
  <w:num w:numId="39" w16cid:durableId="729883150">
    <w:abstractNumId w:val="30"/>
  </w:num>
  <w:num w:numId="40" w16cid:durableId="919145550">
    <w:abstractNumId w:val="23"/>
  </w:num>
  <w:num w:numId="41" w16cid:durableId="829755412">
    <w:abstractNumId w:val="40"/>
  </w:num>
  <w:num w:numId="42" w16cid:durableId="1471826011">
    <w:abstractNumId w:val="38"/>
  </w:num>
  <w:num w:numId="43" w16cid:durableId="1828354132">
    <w:abstractNumId w:val="1"/>
  </w:num>
  <w:num w:numId="44" w16cid:durableId="806045174">
    <w:abstractNumId w:val="25"/>
  </w:num>
  <w:num w:numId="45" w16cid:durableId="1468355358">
    <w:abstractNumId w:val="18"/>
  </w:num>
  <w:num w:numId="46" w16cid:durableId="55431348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83B"/>
    <w:rsid w:val="00040410"/>
    <w:rsid w:val="00051C6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9B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18B"/>
    <w:rsid w:val="001C326F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41DC"/>
    <w:rsid w:val="003B6A53"/>
    <w:rsid w:val="003E1013"/>
    <w:rsid w:val="003E167F"/>
    <w:rsid w:val="003E1ACA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91748"/>
    <w:rsid w:val="00493C94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5457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77D82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1D53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9F4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BAE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A1EBF"/>
    <w:rsid w:val="009B4FB4"/>
    <w:rsid w:val="009C0849"/>
    <w:rsid w:val="009C0C39"/>
    <w:rsid w:val="009D1805"/>
    <w:rsid w:val="009E1A09"/>
    <w:rsid w:val="00A02545"/>
    <w:rsid w:val="00A025E6"/>
    <w:rsid w:val="00A05555"/>
    <w:rsid w:val="00A06D89"/>
    <w:rsid w:val="00A11DE6"/>
    <w:rsid w:val="00A35790"/>
    <w:rsid w:val="00A45A89"/>
    <w:rsid w:val="00A47F12"/>
    <w:rsid w:val="00A66DE2"/>
    <w:rsid w:val="00A70227"/>
    <w:rsid w:val="00A83C44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30C2F"/>
    <w:rsid w:val="00B567F6"/>
    <w:rsid w:val="00B56DF3"/>
    <w:rsid w:val="00B57A5C"/>
    <w:rsid w:val="00B6185B"/>
    <w:rsid w:val="00B638EB"/>
    <w:rsid w:val="00B63DED"/>
    <w:rsid w:val="00B72FBC"/>
    <w:rsid w:val="00B753E7"/>
    <w:rsid w:val="00B86AF3"/>
    <w:rsid w:val="00B9309B"/>
    <w:rsid w:val="00BA1F40"/>
    <w:rsid w:val="00BA4651"/>
    <w:rsid w:val="00BA4820"/>
    <w:rsid w:val="00BB05FA"/>
    <w:rsid w:val="00BB5B10"/>
    <w:rsid w:val="00BC56D6"/>
    <w:rsid w:val="00BE399E"/>
    <w:rsid w:val="00BE7E2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44B5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2664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5C8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F47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paragraph" w:styleId="Revision">
    <w:name w:val="Revision"/>
    <w:hidden/>
    <w:uiPriority w:val="99"/>
    <w:semiHidden/>
    <w:rsid w:val="000338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226151-89F2-44AF-A18B-609D4CF108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23</cp:revision>
  <cp:lastPrinted>2015-10-26T22:35:00Z</cp:lastPrinted>
  <dcterms:created xsi:type="dcterms:W3CDTF">2019-11-12T12:29:00Z</dcterms:created>
  <dcterms:modified xsi:type="dcterms:W3CDTF">2023-11-15T11:45:00Z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