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5650" w14:textId="77777777" w:rsidR="00695DEC" w:rsidRDefault="00695DEC" w:rsidP="00695DEC">
      <w:pPr>
        <w:keepNext/>
        <w:keepLines/>
        <w:spacing w:before="200" w:after="40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9DA0C5D" w14:textId="77777777" w:rsidR="00695DEC" w:rsidRPr="002C10CB" w:rsidRDefault="00695DEC" w:rsidP="00695DEC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D190256" w14:textId="77777777" w:rsidR="00695DEC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37B59B6" w14:textId="117EE077" w:rsidR="00695DEC" w:rsidRDefault="00695DEC" w:rsidP="00695DE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del w:id="0" w:author="Darina" w:date="2023-05-31T17:09:00Z">
        <w:r w:rsidR="00021F6B" w:rsidDel="0002112B">
          <w:rPr>
            <w:rStyle w:val="jlqj4b"/>
            <w:b/>
            <w:lang w:val="en"/>
          </w:rPr>
          <w:delText>L</w:delText>
        </w:r>
      </w:del>
      <w:ins w:id="1" w:author="Darina" w:date="2023-05-31T17:09:00Z">
        <w:r w:rsidR="0002112B">
          <w:rPr>
            <w:rStyle w:val="jlqj4b"/>
            <w:b/>
            <w:lang w:val="en"/>
          </w:rPr>
          <w:t>l</w:t>
        </w:r>
      </w:ins>
      <w:r w:rsidR="00021F6B">
        <w:rPr>
          <w:rStyle w:val="jlqj4b"/>
          <w:b/>
          <w:lang w:val="en"/>
        </w:rPr>
        <w:t>ottery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95DEC" w:rsidRPr="00A329C4" w14:paraId="0AF35A84" w14:textId="77777777" w:rsidTr="00F9514B">
        <w:trPr>
          <w:trHeight w:val="1551"/>
        </w:trPr>
        <w:tc>
          <w:tcPr>
            <w:tcW w:w="8792" w:type="dxa"/>
          </w:tcPr>
          <w:p w14:paraId="7E2D64FE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886839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213279A" w14:textId="77777777" w:rsidR="00695DEC" w:rsidRPr="00B6426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73E31110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9129602" w14:textId="77777777" w:rsidR="00695DEC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11CD08" w14:textId="77777777" w:rsidR="00695DEC" w:rsidRPr="00A329C4" w:rsidRDefault="00695DEC" w:rsidP="00F9514B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4E42CAE" w14:textId="77777777" w:rsidR="00695DEC" w:rsidRDefault="00695DEC" w:rsidP="00695DEC"/>
    <w:p w14:paraId="3092E7ED" w14:textId="77777777" w:rsidR="00695DEC" w:rsidRDefault="00695DEC" w:rsidP="00695DEC">
      <w:r>
        <w:t>The object that should have the following functionality:</w:t>
      </w:r>
      <w:r>
        <w:tab/>
      </w:r>
      <w:r>
        <w:tab/>
      </w:r>
      <w:r>
        <w:tab/>
      </w:r>
      <w:r>
        <w:tab/>
      </w:r>
    </w:p>
    <w:p w14:paraId="0ED84B56" w14:textId="660585C8" w:rsidR="00695DEC" w:rsidRDefault="00021F6B" w:rsidP="00021F6B">
      <w:pPr>
        <w:pStyle w:val="ListParagraph"/>
        <w:numPr>
          <w:ilvl w:val="0"/>
          <w:numId w:val="43"/>
        </w:numPr>
        <w:shd w:val="clear" w:color="auto" w:fill="FFFFFF"/>
        <w:spacing w:before="0" w:after="160" w:line="285" w:lineRule="atLeast"/>
        <w:rPr>
          <w:rFonts w:cstheme="minorHAnsi"/>
        </w:rPr>
      </w:pPr>
      <w:proofErr w:type="spellStart"/>
      <w:r w:rsidRPr="00021F6B">
        <w:rPr>
          <w:rStyle w:val="jlqj4b"/>
          <w:rFonts w:ascii="Consolas" w:hAnsi="Consolas"/>
          <w:b/>
          <w:lang w:val="en"/>
        </w:rPr>
        <w:t>buyLotteryTicket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="00695DEC" w:rsidRPr="00B2219A">
        <w:rPr>
          <w:rStyle w:val="jlqj4b"/>
          <w:rFonts w:ascii="Consolas" w:hAnsi="Consolas"/>
          <w:b/>
          <w:lang w:val="en"/>
        </w:rPr>
        <w:t>(</w:t>
      </w:r>
      <w:proofErr w:type="spellStart"/>
      <w:proofErr w:type="gramStart"/>
      <w:r w:rsidRPr="00021F6B">
        <w:rPr>
          <w:rStyle w:val="jlqj4b"/>
          <w:rFonts w:ascii="Consolas" w:hAnsi="Consolas"/>
          <w:b/>
          <w:lang w:val="en"/>
        </w:rPr>
        <w:t>ticketPrice,ticketCount</w:t>
      </w:r>
      <w:proofErr w:type="gramEnd"/>
      <w:r w:rsidRPr="00021F6B">
        <w:rPr>
          <w:rStyle w:val="jlqj4b"/>
          <w:rFonts w:ascii="Consolas" w:hAnsi="Consolas"/>
          <w:b/>
          <w:lang w:val="en"/>
        </w:rPr>
        <w:t>,buy</w:t>
      </w:r>
      <w:proofErr w:type="spellEnd"/>
      <w:r w:rsidR="00695DEC" w:rsidRPr="00B2219A">
        <w:rPr>
          <w:rStyle w:val="jlqj4b"/>
          <w:rFonts w:ascii="Consolas" w:hAnsi="Consolas"/>
          <w:b/>
          <w:lang w:val="en"/>
        </w:rPr>
        <w:t>)</w:t>
      </w:r>
      <w:r w:rsidR="00695DEC" w:rsidRPr="00B2219A">
        <w:rPr>
          <w:rFonts w:cstheme="minorHAnsi"/>
          <w:b/>
        </w:rPr>
        <w:t xml:space="preserve"> - </w:t>
      </w:r>
      <w:r w:rsidR="00695DEC" w:rsidRPr="00B2219A">
        <w:rPr>
          <w:rFonts w:cstheme="minorHAnsi"/>
        </w:rPr>
        <w:t xml:space="preserve">A function </w:t>
      </w:r>
      <w:r w:rsidR="00695DEC">
        <w:t xml:space="preserve">that accepts </w:t>
      </w:r>
      <w:r w:rsidR="00695DEC" w:rsidRPr="00C760DC">
        <w:rPr>
          <w:b/>
          <w:bCs/>
        </w:rPr>
        <w:t>three</w:t>
      </w:r>
      <w:r w:rsidR="00695DEC">
        <w:t xml:space="preserve"> parameters</w:t>
      </w:r>
      <w:r w:rsidR="00695DEC" w:rsidRPr="00B2219A">
        <w:rPr>
          <w:rFonts w:cstheme="minorHAnsi"/>
        </w:rPr>
        <w:t xml:space="preserve">: </w:t>
      </w:r>
      <w:r w:rsidR="006D6C6B">
        <w:rPr>
          <w:rFonts w:cstheme="minorHAnsi"/>
          <w:b/>
        </w:rPr>
        <w:t>number</w:t>
      </w:r>
      <w:r w:rsidR="00695DEC" w:rsidRPr="00B2219A">
        <w:rPr>
          <w:rFonts w:cstheme="minorHAnsi"/>
        </w:rPr>
        <w:t xml:space="preserve">, </w:t>
      </w:r>
      <w:r w:rsidR="006D6C6B">
        <w:rPr>
          <w:rFonts w:cstheme="minorHAnsi"/>
          <w:b/>
        </w:rPr>
        <w:t>number</w:t>
      </w:r>
      <w:r w:rsidR="00695DEC" w:rsidRPr="00B2219A">
        <w:rPr>
          <w:rFonts w:cstheme="minorHAnsi"/>
        </w:rPr>
        <w:t xml:space="preserve">, and </w:t>
      </w:r>
      <w:r w:rsidRPr="00021F6B">
        <w:rPr>
          <w:rFonts w:cstheme="minorHAnsi"/>
          <w:b/>
        </w:rPr>
        <w:t>boolean</w:t>
      </w:r>
      <w:r w:rsidR="00695DEC" w:rsidRPr="00B2219A">
        <w:rPr>
          <w:rFonts w:cstheme="minorHAnsi"/>
        </w:rPr>
        <w:t>.</w:t>
      </w:r>
    </w:p>
    <w:p w14:paraId="2E39AD81" w14:textId="0EFCD110" w:rsidR="006D6C6B" w:rsidRPr="006D6C6B" w:rsidRDefault="006D6C6B" w:rsidP="00021F6B">
      <w:pPr>
        <w:pStyle w:val="ListParagraph"/>
        <w:numPr>
          <w:ilvl w:val="0"/>
          <w:numId w:val="40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>, i</w:t>
      </w:r>
      <w:r w:rsidRPr="00820006">
        <w:t xml:space="preserve">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="00021F6B" w:rsidRPr="00021F6B">
        <w:rPr>
          <w:rFonts w:ascii="Consolas" w:hAnsi="Consolas"/>
          <w:b/>
          <w:bCs/>
          <w:noProof/>
        </w:rPr>
        <w:t>Invalid input!</w:t>
      </w:r>
      <w:r w:rsidR="00021F6B">
        <w:rPr>
          <w:rFonts w:ascii="Consolas" w:hAnsi="Consolas"/>
          <w:b/>
          <w:bCs/>
          <w:noProof/>
        </w:rPr>
        <w:t>"</w:t>
      </w:r>
    </w:p>
    <w:p w14:paraId="47037957" w14:textId="0761E31B" w:rsidR="006D6C6B" w:rsidRPr="006D6C6B" w:rsidRDefault="00695DEC" w:rsidP="000905EB">
      <w:pPr>
        <w:pStyle w:val="ListParagraph"/>
        <w:numPr>
          <w:ilvl w:val="0"/>
          <w:numId w:val="46"/>
        </w:numPr>
        <w:spacing w:before="0" w:after="160" w:line="360" w:lineRule="auto"/>
        <w:rPr>
          <w:rStyle w:val="jlqj4b"/>
          <w:rFonts w:ascii="Consolas" w:hAnsi="Consolas" w:cstheme="minorHAnsi"/>
          <w:b/>
        </w:rPr>
      </w:pPr>
      <w:r>
        <w:rPr>
          <w:rStyle w:val="jlqj4b"/>
          <w:lang w:val="en"/>
        </w:rPr>
        <w:t xml:space="preserve">If the value of the </w:t>
      </w:r>
      <w:r w:rsidR="00021F6B">
        <w:rPr>
          <w:rStyle w:val="jlqj4b"/>
          <w:lang w:val="en"/>
        </w:rPr>
        <w:t>boolean</w:t>
      </w:r>
      <w:r w:rsidR="00021F6B">
        <w:rPr>
          <w:rStyle w:val="jlqj4b"/>
          <w:rFonts w:ascii="Consolas" w:hAnsi="Consolas"/>
          <w:b/>
        </w:rPr>
        <w:t xml:space="preserve"> buy</w:t>
      </w:r>
      <w:r w:rsidRPr="001F0497"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is</w:t>
      </w:r>
      <w:r w:rsidR="00021F6B">
        <w:rPr>
          <w:rStyle w:val="jlqj4b"/>
          <w:lang w:val="en"/>
        </w:rPr>
        <w:t xml:space="preserve"> </w:t>
      </w:r>
      <w:r w:rsidR="00021F6B" w:rsidRPr="00021F6B">
        <w:rPr>
          <w:rStyle w:val="jlqj4b"/>
          <w:b/>
          <w:lang w:val="en"/>
        </w:rPr>
        <w:t>false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</w:p>
    <w:p w14:paraId="0F5C3DD1" w14:textId="71EC82B0" w:rsidR="00695DEC" w:rsidRPr="00320037" w:rsidRDefault="0039757E" w:rsidP="000905EB">
      <w:pPr>
        <w:pStyle w:val="ListParagraph"/>
        <w:spacing w:before="0" w:after="160" w:line="360" w:lineRule="auto"/>
        <w:ind w:left="1712" w:firstLine="448"/>
        <w:rPr>
          <w:rFonts w:ascii="Consolas" w:hAnsi="Consolas" w:cstheme="minorHAnsi"/>
          <w:b/>
        </w:rPr>
      </w:pPr>
      <w:r w:rsidRPr="000905EB">
        <w:rPr>
          <w:rStyle w:val="jlqj4b"/>
          <w:rFonts w:ascii="Consolas" w:hAnsi="Consolas"/>
          <w:b/>
          <w:bCs/>
          <w:lang w:val="bg-BG"/>
        </w:rPr>
        <w:t>"</w:t>
      </w:r>
      <w:r w:rsidR="00021F6B" w:rsidRPr="000905EB">
        <w:rPr>
          <w:rStyle w:val="jlqj4b"/>
          <w:rFonts w:ascii="Consolas" w:hAnsi="Consolas"/>
          <w:b/>
          <w:bCs/>
          <w:lang w:val="en"/>
        </w:rPr>
        <w:t>Unable to buy lottery ticket!</w:t>
      </w:r>
      <w:r w:rsidRPr="000905EB">
        <w:rPr>
          <w:rStyle w:val="jlqj4b"/>
          <w:rFonts w:ascii="Consolas" w:hAnsi="Consolas"/>
          <w:b/>
          <w:bCs/>
          <w:lang w:val="bg-BG"/>
        </w:rPr>
        <w:t>"</w:t>
      </w:r>
    </w:p>
    <w:p w14:paraId="60BC2EC6" w14:textId="47C529B6" w:rsidR="00695DEC" w:rsidRPr="002046D5" w:rsidRDefault="00695DEC" w:rsidP="00695DEC">
      <w:pPr>
        <w:pStyle w:val="ListParagraph"/>
        <w:numPr>
          <w:ilvl w:val="0"/>
          <w:numId w:val="40"/>
        </w:numPr>
        <w:spacing w:before="0" w:after="0" w:line="24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</w:t>
      </w:r>
      <w:r w:rsidR="00021F6B">
        <w:rPr>
          <w:rFonts w:cstheme="minorHAnsi"/>
        </w:rPr>
        <w:t>valid</w:t>
      </w:r>
      <w:r w:rsidRPr="002046D5">
        <w:rPr>
          <w:rFonts w:cstheme="minorHAnsi"/>
        </w:rPr>
        <w:t xml:space="preserve">, the </w:t>
      </w:r>
      <w:r w:rsidR="000905EB">
        <w:rPr>
          <w:rFonts w:cstheme="minorHAnsi"/>
          <w:b/>
        </w:rPr>
        <w:t>ticket purchase</w:t>
      </w:r>
      <w:r w:rsidRPr="002046D5">
        <w:rPr>
          <w:rFonts w:cstheme="minorHAnsi"/>
        </w:rPr>
        <w:t xml:space="preserve"> 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E5B5672" w14:textId="11977E59" w:rsidR="00695DEC" w:rsidRPr="003B1671" w:rsidRDefault="00695DEC" w:rsidP="00695DEC">
      <w:pPr>
        <w:pStyle w:val="ListParagraph"/>
        <w:numPr>
          <w:ilvl w:val="1"/>
          <w:numId w:val="40"/>
        </w:numPr>
        <w:spacing w:before="0" w:after="160" w:line="360" w:lineRule="auto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 w:rsidR="000905EB" w:rsidRPr="00021F6B">
        <w:rPr>
          <w:rStyle w:val="jlqj4b"/>
          <w:rFonts w:ascii="Consolas" w:hAnsi="Consolas"/>
          <w:b/>
          <w:lang w:val="en"/>
        </w:rPr>
        <w:t>ticketPrice</w:t>
      </w:r>
      <w:r w:rsidR="000905E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 xml:space="preserve">is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</w:t>
      </w:r>
      <w:r w:rsidR="000905EB">
        <w:rPr>
          <w:rStyle w:val="jlqj4b"/>
          <w:lang w:val="en"/>
        </w:rPr>
        <w:t xml:space="preserve">than </w:t>
      </w:r>
      <w:r w:rsidR="006D6C6B">
        <w:rPr>
          <w:rStyle w:val="jlqj4b"/>
          <w:b/>
          <w:lang w:val="en"/>
        </w:rPr>
        <w:t>0</w:t>
      </w:r>
      <w:r w:rsidRPr="003B1671">
        <w:rPr>
          <w:rStyle w:val="jlqj4b"/>
          <w:lang w:val="en"/>
        </w:rPr>
        <w:t>,</w:t>
      </w:r>
      <w:r w:rsidR="006D6C6B">
        <w:rPr>
          <w:rStyle w:val="jlqj4b"/>
          <w:lang w:val="en"/>
        </w:rPr>
        <w:t xml:space="preserve"> and </w:t>
      </w:r>
      <w:r w:rsidR="000905EB" w:rsidRPr="00021F6B">
        <w:rPr>
          <w:rStyle w:val="jlqj4b"/>
          <w:rFonts w:ascii="Consolas" w:hAnsi="Consolas"/>
          <w:b/>
          <w:lang w:val="en"/>
        </w:rPr>
        <w:t>ticketCount</w:t>
      </w:r>
      <w:r w:rsidR="000905EB" w:rsidRPr="006D6C6B">
        <w:rPr>
          <w:rStyle w:val="jlqj4b"/>
          <w:lang w:val="en"/>
        </w:rPr>
        <w:t xml:space="preserve"> </w:t>
      </w:r>
      <w:r w:rsidR="006D6C6B" w:rsidRPr="006D6C6B">
        <w:rPr>
          <w:rStyle w:val="jlqj4b"/>
          <w:lang w:val="en"/>
        </w:rPr>
        <w:t>is</w:t>
      </w:r>
      <w:r w:rsidR="006D6C6B">
        <w:rPr>
          <w:rStyle w:val="jlqj4b"/>
          <w:b/>
          <w:lang w:val="en"/>
        </w:rPr>
        <w:t xml:space="preserve"> </w:t>
      </w:r>
      <w:r w:rsidR="000905EB" w:rsidRPr="001F0497">
        <w:rPr>
          <w:rStyle w:val="jlqj4b"/>
          <w:b/>
          <w:lang w:val="en"/>
        </w:rPr>
        <w:t>greater</w:t>
      </w:r>
      <w:r w:rsidR="000905EB">
        <w:rPr>
          <w:rStyle w:val="jlqj4b"/>
          <w:lang w:val="en"/>
        </w:rPr>
        <w:t xml:space="preserve"> </w:t>
      </w:r>
      <w:r w:rsidR="006D6C6B" w:rsidRPr="006D6C6B">
        <w:rPr>
          <w:rStyle w:val="jlqj4b"/>
          <w:lang w:val="en"/>
        </w:rPr>
        <w:t>or</w:t>
      </w:r>
      <w:r w:rsidR="006D6C6B">
        <w:rPr>
          <w:rStyle w:val="jlqj4b"/>
          <w:b/>
          <w:lang w:val="en"/>
        </w:rPr>
        <w:t xml:space="preserve"> equal</w:t>
      </w:r>
      <w:r w:rsidRPr="006D6C6B">
        <w:rPr>
          <w:rStyle w:val="jlqj4b"/>
          <w:b/>
          <w:lang w:val="en"/>
        </w:rPr>
        <w:t xml:space="preserve"> </w:t>
      </w:r>
      <w:r w:rsidR="006D6C6B" w:rsidRPr="006D6C6B">
        <w:rPr>
          <w:rStyle w:val="jlqj4b"/>
          <w:lang w:val="en"/>
        </w:rPr>
        <w:t>to</w:t>
      </w:r>
      <w:r w:rsidR="006D6C6B">
        <w:rPr>
          <w:rStyle w:val="jlqj4b"/>
          <w:b/>
          <w:lang w:val="en"/>
        </w:rPr>
        <w:t xml:space="preserve"> 1</w:t>
      </w:r>
      <w:r w:rsidR="000905EB">
        <w:rPr>
          <w:rStyle w:val="jlqj4b"/>
          <w:b/>
          <w:lang w:val="en"/>
        </w:rPr>
        <w:t>, a</w:t>
      </w:r>
      <w:r w:rsidR="000905EB" w:rsidRPr="000905EB">
        <w:rPr>
          <w:rStyle w:val="jlqj4b"/>
          <w:lang w:val="en"/>
        </w:rPr>
        <w:t>nd the type of</w:t>
      </w:r>
      <w:r w:rsidR="000905EB">
        <w:rPr>
          <w:rStyle w:val="jlqj4b"/>
          <w:b/>
          <w:lang w:val="en"/>
        </w:rPr>
        <w:t xml:space="preserve"> </w:t>
      </w:r>
      <w:r w:rsidR="000905EB" w:rsidRPr="00021F6B">
        <w:rPr>
          <w:rStyle w:val="jlqj4b"/>
          <w:rFonts w:ascii="Consolas" w:hAnsi="Consolas"/>
          <w:b/>
          <w:lang w:val="en"/>
        </w:rPr>
        <w:t>ticketPrice</w:t>
      </w:r>
      <w:r w:rsidR="000905EB">
        <w:rPr>
          <w:rStyle w:val="jlqj4b"/>
          <w:lang w:val="en"/>
        </w:rPr>
        <w:t xml:space="preserve">  and </w:t>
      </w:r>
      <w:r w:rsidR="000905EB" w:rsidRPr="00021F6B">
        <w:rPr>
          <w:rStyle w:val="jlqj4b"/>
          <w:rFonts w:ascii="Consolas" w:hAnsi="Consolas"/>
          <w:b/>
          <w:lang w:val="en"/>
        </w:rPr>
        <w:t>ticketCount</w:t>
      </w:r>
      <w:r w:rsidR="000905EB" w:rsidRPr="006D6C6B">
        <w:rPr>
          <w:rStyle w:val="jlqj4b"/>
          <w:lang w:val="en"/>
        </w:rPr>
        <w:t xml:space="preserve"> </w:t>
      </w:r>
      <w:r w:rsidR="000905EB">
        <w:rPr>
          <w:rStyle w:val="jlqj4b"/>
          <w:b/>
          <w:lang w:val="en"/>
        </w:rPr>
        <w:t xml:space="preserve"> is number,</w:t>
      </w:r>
      <w:r w:rsidR="006D6C6B">
        <w:rPr>
          <w:rStyle w:val="jlqj4b"/>
          <w:b/>
          <w:lang w:val="en"/>
        </w:rPr>
        <w:t xml:space="preserve">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01101834" w14:textId="1D1A1A2C" w:rsidR="00695DEC" w:rsidRDefault="00724397" w:rsidP="00C760DC">
      <w:pPr>
        <w:pStyle w:val="ListParagraph"/>
        <w:spacing w:line="360" w:lineRule="auto"/>
        <w:ind w:left="2148"/>
        <w:rPr>
          <w:ins w:id="2" w:author="Darina" w:date="2023-05-31T17:16:00Z"/>
          <w:rStyle w:val="jlqj4b"/>
          <w:rFonts w:ascii="Consolas" w:hAnsi="Consolas"/>
          <w:bCs/>
          <w:lang w:val="bg-BG"/>
        </w:rPr>
      </w:pPr>
      <w:r>
        <w:rPr>
          <w:rStyle w:val="jlqj4b"/>
          <w:rFonts w:ascii="Consolas" w:hAnsi="Consolas"/>
          <w:b/>
          <w:lang w:val="bg-BG"/>
        </w:rPr>
        <w:t>"</w:t>
      </w:r>
      <w:r w:rsidR="000905EB" w:rsidRPr="000905EB">
        <w:rPr>
          <w:rStyle w:val="jlqj4b"/>
          <w:rFonts w:ascii="Consolas" w:hAnsi="Consolas"/>
          <w:b/>
        </w:rPr>
        <w:t>You bought ${ticketCount} tickets for ${totalPrice}$.</w:t>
      </w:r>
      <w:r w:rsidR="006D6C6B">
        <w:rPr>
          <w:rStyle w:val="jlqj4b"/>
          <w:rFonts w:ascii="Consolas" w:hAnsi="Consolas"/>
          <w:b/>
          <w:lang w:val="bg-BG"/>
        </w:rPr>
        <w:t>"</w:t>
      </w:r>
      <w:ins w:id="3" w:author="Darina" w:date="2023-05-31T17:16:00Z">
        <w:r w:rsidR="0002112B">
          <w:rPr>
            <w:rStyle w:val="jlqj4b"/>
            <w:rFonts w:ascii="Consolas" w:hAnsi="Consolas"/>
            <w:bCs/>
            <w:lang w:val="bg-BG"/>
          </w:rPr>
          <w:t>,</w:t>
        </w:r>
      </w:ins>
    </w:p>
    <w:p w14:paraId="0372CFA3" w14:textId="45B43A65" w:rsidR="0002112B" w:rsidRPr="0002112B" w:rsidRDefault="0002112B" w:rsidP="0002112B">
      <w:pPr>
        <w:ind w:left="720" w:firstLine="720"/>
        <w:rPr>
          <w:rStyle w:val="jlqj4b"/>
          <w:rFonts w:cstheme="minorHAnsi"/>
          <w:bCs/>
          <w:rPrChange w:id="4" w:author="Darina" w:date="2023-05-31T17:16:00Z">
            <w:rPr>
              <w:rStyle w:val="jlqj4b"/>
              <w:rFonts w:cstheme="minorHAnsi"/>
              <w:bCs/>
              <w:lang w:val="bg-BG"/>
            </w:rPr>
          </w:rPrChange>
        </w:rPr>
        <w:pPrChange w:id="5" w:author="Darina" w:date="2023-05-31T17:17:00Z">
          <w:pPr>
            <w:pStyle w:val="ListParagraph"/>
            <w:spacing w:line="360" w:lineRule="auto"/>
            <w:ind w:left="2148"/>
          </w:pPr>
        </w:pPrChange>
      </w:pPr>
      <w:ins w:id="6" w:author="Darina" w:date="2023-05-31T17:16:00Z">
        <w:r>
          <w:rPr>
            <w:rStyle w:val="jlqj4b"/>
            <w:rFonts w:ascii="Consolas" w:hAnsi="Consolas"/>
            <w:bCs/>
          </w:rPr>
          <w:t xml:space="preserve">where </w:t>
        </w:r>
        <w:r w:rsidRPr="0002112B">
          <w:rPr>
            <w:rStyle w:val="CodeChar"/>
            <w:rPrChange w:id="7" w:author="Darina" w:date="2023-05-31T17:17:00Z">
              <w:rPr>
                <w:rStyle w:val="jlqj4b"/>
                <w:rFonts w:ascii="Consolas" w:hAnsi="Consolas"/>
                <w:bCs/>
              </w:rPr>
            </w:rPrChange>
          </w:rPr>
          <w:t>totalPri</w:t>
        </w:r>
      </w:ins>
      <w:ins w:id="8" w:author="Darina" w:date="2023-05-31T17:17:00Z">
        <w:r w:rsidRPr="0002112B">
          <w:rPr>
            <w:rStyle w:val="CodeChar"/>
            <w:rPrChange w:id="9" w:author="Darina" w:date="2023-05-31T17:17:00Z">
              <w:rPr>
                <w:rStyle w:val="jlqj4b"/>
                <w:rFonts w:ascii="Consolas" w:hAnsi="Consolas"/>
                <w:bCs/>
              </w:rPr>
            </w:rPrChange>
          </w:rPr>
          <w:t>ce</w:t>
        </w:r>
        <w:r>
          <w:rPr>
            <w:rStyle w:val="jlqj4b"/>
            <w:rFonts w:ascii="Consolas" w:hAnsi="Consolas"/>
            <w:bCs/>
          </w:rPr>
          <w:t xml:space="preserve"> is </w:t>
        </w:r>
        <w:r w:rsidRPr="0002112B">
          <w:rPr>
            <w:rStyle w:val="CodeChar"/>
            <w:rPrChange w:id="10" w:author="Darina" w:date="2023-05-31T17:18:00Z">
              <w:rPr>
                <w:rStyle w:val="jlqj4b"/>
                <w:rFonts w:ascii="Consolas" w:hAnsi="Consolas"/>
                <w:bCs/>
              </w:rPr>
            </w:rPrChange>
          </w:rPr>
          <w:t>ticketPrice</w:t>
        </w:r>
        <w:r>
          <w:rPr>
            <w:rStyle w:val="jlqj4b"/>
            <w:rFonts w:ascii="Consolas" w:hAnsi="Consolas"/>
            <w:bCs/>
          </w:rPr>
          <w:t xml:space="preserve"> multiplied by </w:t>
        </w:r>
        <w:r w:rsidRPr="0002112B">
          <w:rPr>
            <w:rStyle w:val="CodeChar"/>
            <w:rPrChange w:id="11" w:author="Darina" w:date="2023-05-31T17:18:00Z">
              <w:rPr>
                <w:rStyle w:val="jlqj4b"/>
                <w:rFonts w:ascii="Consolas" w:hAnsi="Consolas"/>
                <w:bCs/>
              </w:rPr>
            </w:rPrChange>
          </w:rPr>
          <w:t>ticketCount</w:t>
        </w:r>
        <w:r>
          <w:rPr>
            <w:rStyle w:val="jlqj4b"/>
            <w:rFonts w:ascii="Consolas" w:hAnsi="Consolas"/>
            <w:bCs/>
          </w:rPr>
          <w:t>.</w:t>
        </w:r>
      </w:ins>
    </w:p>
    <w:p w14:paraId="32561C9C" w14:textId="77777777" w:rsidR="000905EB" w:rsidRPr="000905EB" w:rsidRDefault="000905EB" w:rsidP="000905EB">
      <w:pPr>
        <w:pStyle w:val="ListParagraph"/>
        <w:spacing w:before="0" w:after="160" w:line="360" w:lineRule="auto"/>
        <w:ind w:left="360"/>
        <w:rPr>
          <w:rStyle w:val="jlqj4b"/>
          <w:rFonts w:ascii="Consolas" w:hAnsi="Consolas"/>
          <w:b/>
        </w:rPr>
      </w:pPr>
    </w:p>
    <w:p w14:paraId="34FA697A" w14:textId="0324B1F2" w:rsidR="00117498" w:rsidRDefault="000905EB" w:rsidP="000905EB">
      <w:pPr>
        <w:pStyle w:val="ListParagraph"/>
        <w:numPr>
          <w:ilvl w:val="0"/>
          <w:numId w:val="44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0905EB">
        <w:rPr>
          <w:rFonts w:ascii="Consolas" w:hAnsi="Consolas"/>
          <w:b/>
        </w:rPr>
        <w:t>checkTicket</w:t>
      </w:r>
      <w:proofErr w:type="spellEnd"/>
      <w:r w:rsidRPr="000905EB">
        <w:rPr>
          <w:rStyle w:val="jlqj4b"/>
          <w:rFonts w:ascii="Consolas" w:hAnsi="Consolas"/>
          <w:b/>
        </w:rPr>
        <w:t xml:space="preserve"> </w:t>
      </w:r>
      <w:r w:rsidR="00117498">
        <w:rPr>
          <w:rStyle w:val="jlqj4b"/>
          <w:rFonts w:ascii="Consolas" w:hAnsi="Consolas"/>
          <w:b/>
          <w:lang w:val="en"/>
        </w:rPr>
        <w:t>(</w:t>
      </w:r>
      <w:proofErr w:type="spellStart"/>
      <w:proofErr w:type="gramStart"/>
      <w:r w:rsidRPr="000905EB">
        <w:rPr>
          <w:rStyle w:val="jlqj4b"/>
          <w:rFonts w:ascii="Consolas" w:hAnsi="Consolas"/>
          <w:b/>
        </w:rPr>
        <w:t>ticketNumbers,luckyNumbers</w:t>
      </w:r>
      <w:proofErr w:type="spellEnd"/>
      <w:proofErr w:type="gramEnd"/>
      <w:r w:rsidR="00117498">
        <w:rPr>
          <w:rStyle w:val="jlqj4b"/>
          <w:rFonts w:ascii="Consolas" w:hAnsi="Consolas"/>
          <w:b/>
          <w:lang w:val="en"/>
        </w:rPr>
        <w:t>)</w:t>
      </w:r>
      <w:r w:rsidR="00117498">
        <w:rPr>
          <w:rFonts w:cstheme="minorHAnsi"/>
          <w:b/>
        </w:rPr>
        <w:t xml:space="preserve"> - </w:t>
      </w:r>
      <w:r w:rsidR="00117498">
        <w:rPr>
          <w:rFonts w:cstheme="minorHAnsi"/>
        </w:rPr>
        <w:t xml:space="preserve">A function </w:t>
      </w:r>
      <w:r w:rsidR="00117498">
        <w:t xml:space="preserve">that accepts </w:t>
      </w:r>
      <w:r w:rsidR="00EC097E">
        <w:t>two</w:t>
      </w:r>
      <w:r w:rsidR="00117498">
        <w:t xml:space="preserve"> parameters</w:t>
      </w:r>
      <w:r w:rsidR="00117498">
        <w:rPr>
          <w:rFonts w:cstheme="minorHAnsi"/>
        </w:rPr>
        <w:t xml:space="preserve">: </w:t>
      </w:r>
      <w:r w:rsidR="00EC097E">
        <w:rPr>
          <w:rFonts w:cstheme="minorHAnsi"/>
          <w:b/>
        </w:rPr>
        <w:t xml:space="preserve">array </w:t>
      </w:r>
      <w:r w:rsidR="00EC097E" w:rsidRPr="00EC097E">
        <w:rPr>
          <w:rFonts w:cstheme="minorHAnsi"/>
        </w:rPr>
        <w:t>and</w:t>
      </w:r>
      <w:r w:rsidR="00EC097E">
        <w:rPr>
          <w:rFonts w:cstheme="minorHAnsi"/>
          <w:b/>
        </w:rPr>
        <w:t xml:space="preserve"> array.</w:t>
      </w:r>
    </w:p>
    <w:p w14:paraId="5B3E17BC" w14:textId="78284220" w:rsidR="00EC097E" w:rsidRPr="00EC097E" w:rsidRDefault="00EC097E" w:rsidP="00EC097E">
      <w:pPr>
        <w:pStyle w:val="ListParagraph"/>
        <w:numPr>
          <w:ilvl w:val="1"/>
          <w:numId w:val="40"/>
        </w:numPr>
        <w:spacing w:before="0" w:after="160" w:line="360" w:lineRule="auto"/>
        <w:rPr>
          <w:rFonts w:ascii="Consolas" w:hAnsi="Consolas"/>
          <w:b/>
        </w:rPr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>, i</w:t>
      </w:r>
      <w:r w:rsidRPr="00820006">
        <w:t xml:space="preserve">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021F6B">
        <w:rPr>
          <w:rFonts w:ascii="Consolas" w:hAnsi="Consolas"/>
          <w:b/>
          <w:bCs/>
          <w:noProof/>
        </w:rPr>
        <w:t>Invalid input!</w:t>
      </w:r>
      <w:r>
        <w:rPr>
          <w:rFonts w:ascii="Consolas" w:hAnsi="Consolas"/>
          <w:b/>
          <w:bCs/>
          <w:noProof/>
        </w:rPr>
        <w:t>"</w:t>
      </w:r>
    </w:p>
    <w:p w14:paraId="75E44C4F" w14:textId="12F14C6D" w:rsidR="00EC097E" w:rsidRPr="00EC097E" w:rsidRDefault="00EC097E" w:rsidP="00EC097E">
      <w:pPr>
        <w:pStyle w:val="ListParagraph"/>
        <w:numPr>
          <w:ilvl w:val="1"/>
          <w:numId w:val="45"/>
        </w:numPr>
        <w:spacing w:before="0" w:after="160" w:line="360" w:lineRule="auto"/>
        <w:rPr>
          <w:rFonts w:ascii="Consolas" w:hAnsi="Consolas"/>
          <w:b/>
        </w:rPr>
      </w:pPr>
      <w:r w:rsidRPr="002046D5">
        <w:rPr>
          <w:rFonts w:cstheme="minorHAnsi"/>
        </w:rPr>
        <w:t xml:space="preserve">To be </w:t>
      </w:r>
      <w:r>
        <w:rPr>
          <w:rFonts w:cstheme="minorHAnsi"/>
        </w:rPr>
        <w:t>valid</w:t>
      </w:r>
      <w:r w:rsidRPr="002046D5">
        <w:rPr>
          <w:rFonts w:cstheme="minorHAnsi"/>
        </w:rPr>
        <w:t xml:space="preserve">, the </w:t>
      </w:r>
      <w:r>
        <w:rPr>
          <w:rFonts w:cstheme="minorHAnsi"/>
          <w:b/>
        </w:rPr>
        <w:t xml:space="preserve">ticket </w:t>
      </w:r>
      <w:r w:rsidRPr="002046D5">
        <w:rPr>
          <w:rFonts w:cstheme="minorHAnsi"/>
        </w:rPr>
        <w:t xml:space="preserve">must meet the </w:t>
      </w:r>
      <w:r w:rsidRPr="002046D5">
        <w:rPr>
          <w:rFonts w:cstheme="minorHAnsi"/>
          <w:b/>
        </w:rPr>
        <w:t>following requirement</w:t>
      </w:r>
      <w:r w:rsidRPr="002046D5">
        <w:rPr>
          <w:rFonts w:cstheme="minorHAnsi"/>
        </w:rPr>
        <w:t>:</w:t>
      </w:r>
    </w:p>
    <w:p w14:paraId="23A601D4" w14:textId="122288B3" w:rsidR="00EC097E" w:rsidRPr="00EC097E" w:rsidRDefault="00EC097E" w:rsidP="00117498">
      <w:pPr>
        <w:pStyle w:val="ListParagraph"/>
        <w:numPr>
          <w:ilvl w:val="2"/>
          <w:numId w:val="45"/>
        </w:numPr>
        <w:spacing w:before="0" w:after="160" w:line="360" w:lineRule="auto"/>
        <w:rPr>
          <w:rStyle w:val="jlqj4b"/>
          <w:rFonts w:ascii="Consolas" w:hAnsi="Consolas"/>
        </w:rPr>
      </w:pPr>
      <w:r w:rsidRPr="00EC097E">
        <w:rPr>
          <w:rStyle w:val="jlqj4b"/>
          <w:rFonts w:ascii="Consolas" w:hAnsi="Consolas"/>
        </w:rPr>
        <w:t>Both</w:t>
      </w:r>
      <w:r>
        <w:rPr>
          <w:rStyle w:val="jlqj4b"/>
          <w:rFonts w:ascii="Consolas" w:hAnsi="Consolas"/>
        </w:rPr>
        <w:t xml:space="preserve"> </w:t>
      </w:r>
      <w:proofErr w:type="spellStart"/>
      <w:r w:rsidRPr="000905EB">
        <w:rPr>
          <w:rStyle w:val="jlqj4b"/>
          <w:rFonts w:ascii="Consolas" w:hAnsi="Consolas"/>
          <w:b/>
        </w:rPr>
        <w:t>ticketNumbers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 w:rsidRPr="00EC097E">
        <w:rPr>
          <w:rStyle w:val="jlqj4b"/>
          <w:rFonts w:ascii="Consolas" w:hAnsi="Consolas"/>
        </w:rPr>
        <w:t>and</w:t>
      </w:r>
      <w:r>
        <w:rPr>
          <w:rStyle w:val="jlqj4b"/>
          <w:rFonts w:ascii="Consolas" w:hAnsi="Consolas"/>
          <w:b/>
        </w:rPr>
        <w:t xml:space="preserve"> </w:t>
      </w:r>
      <w:proofErr w:type="spellStart"/>
      <w:r w:rsidRPr="000905EB">
        <w:rPr>
          <w:rStyle w:val="jlqj4b"/>
          <w:rFonts w:ascii="Consolas" w:hAnsi="Consolas"/>
          <w:b/>
        </w:rPr>
        <w:t>luckyNumbers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 w:rsidRPr="00EC097E">
        <w:rPr>
          <w:rStyle w:val="jlqj4b"/>
          <w:rFonts w:ascii="Consolas" w:hAnsi="Consolas"/>
        </w:rPr>
        <w:t>must be</w:t>
      </w:r>
      <w:r>
        <w:rPr>
          <w:rStyle w:val="jlqj4b"/>
          <w:rFonts w:ascii="Consolas" w:hAnsi="Consolas"/>
          <w:b/>
        </w:rPr>
        <w:t xml:space="preserve"> arrays </w:t>
      </w:r>
      <w:r w:rsidRPr="00EC097E">
        <w:rPr>
          <w:rStyle w:val="jlqj4b"/>
          <w:rFonts w:ascii="Consolas" w:hAnsi="Consolas"/>
        </w:rPr>
        <w:t>with exact length of</w:t>
      </w:r>
      <w:r>
        <w:rPr>
          <w:rStyle w:val="jlqj4b"/>
          <w:rFonts w:ascii="Consolas" w:hAnsi="Consolas"/>
          <w:b/>
        </w:rPr>
        <w:t xml:space="preserve"> 6 </w:t>
      </w:r>
      <w:r w:rsidRPr="00EC097E">
        <w:rPr>
          <w:rStyle w:val="jlqj4b"/>
          <w:rFonts w:ascii="Consolas" w:hAnsi="Consolas"/>
        </w:rPr>
        <w:t>numbers inside</w:t>
      </w:r>
      <w:r>
        <w:rPr>
          <w:rStyle w:val="jlqj4b"/>
          <w:rFonts w:ascii="Consolas" w:hAnsi="Consolas"/>
        </w:rPr>
        <w:t>.</w:t>
      </w:r>
    </w:p>
    <w:p w14:paraId="55208435" w14:textId="49558CD4" w:rsidR="00695DEC" w:rsidRPr="001F293C" w:rsidRDefault="00EC097E" w:rsidP="00EC097E">
      <w:pPr>
        <w:pStyle w:val="ListParagraph"/>
        <w:numPr>
          <w:ilvl w:val="1"/>
          <w:numId w:val="45"/>
        </w:numPr>
        <w:spacing w:line="360" w:lineRule="auto"/>
        <w:rPr>
          <w:rStyle w:val="jlqj4b"/>
        </w:rPr>
      </w:pPr>
      <w:r>
        <w:rPr>
          <w:rStyle w:val="jlqj4b"/>
          <w:bCs/>
          <w:lang w:val="en"/>
        </w:rPr>
        <w:t>After validation the function</w:t>
      </w:r>
      <w:r w:rsidR="001F293C">
        <w:rPr>
          <w:rStyle w:val="jlqj4b"/>
          <w:bCs/>
          <w:lang w:val="bg-BG"/>
        </w:rPr>
        <w:t xml:space="preserve"> </w:t>
      </w:r>
      <w:r w:rsidR="001F293C">
        <w:rPr>
          <w:rStyle w:val="jlqj4b"/>
          <w:bCs/>
        </w:rPr>
        <w:t>compares the numbers from the ticket with the winning numbers.</w:t>
      </w:r>
    </w:p>
    <w:p w14:paraId="720886FE" w14:textId="68408069" w:rsidR="001F293C" w:rsidRDefault="001F293C" w:rsidP="001F293C">
      <w:pPr>
        <w:pStyle w:val="ListParagraph"/>
        <w:numPr>
          <w:ilvl w:val="2"/>
          <w:numId w:val="45"/>
        </w:numPr>
        <w:spacing w:line="360" w:lineRule="auto"/>
      </w:pPr>
      <w:r>
        <w:rPr>
          <w:rStyle w:val="jlqj4b"/>
          <w:bCs/>
        </w:rPr>
        <w:t xml:space="preserve">If there is </w:t>
      </w:r>
      <w:r w:rsidRPr="001F293C">
        <w:rPr>
          <w:rStyle w:val="jlqj4b"/>
          <w:b/>
          <w:bCs/>
        </w:rPr>
        <w:t>from</w:t>
      </w:r>
      <w:r>
        <w:rPr>
          <w:rStyle w:val="jlqj4b"/>
          <w:bCs/>
        </w:rPr>
        <w:t xml:space="preserve"> </w:t>
      </w:r>
      <w:r w:rsidRPr="001F293C">
        <w:rPr>
          <w:rStyle w:val="jlqj4b"/>
          <w:b/>
          <w:bCs/>
        </w:rPr>
        <w:t>3</w:t>
      </w:r>
      <w:r>
        <w:rPr>
          <w:rStyle w:val="jlqj4b"/>
          <w:bCs/>
        </w:rPr>
        <w:t xml:space="preserve"> </w:t>
      </w:r>
      <w:r w:rsidRPr="001F293C">
        <w:rPr>
          <w:rStyle w:val="jlqj4b"/>
          <w:b/>
          <w:bCs/>
        </w:rPr>
        <w:t>to</w:t>
      </w:r>
      <w:r>
        <w:rPr>
          <w:rStyle w:val="jlqj4b"/>
          <w:bCs/>
        </w:rPr>
        <w:t xml:space="preserve"> </w:t>
      </w:r>
      <w:r w:rsidRPr="001F293C">
        <w:rPr>
          <w:rStyle w:val="jlqj4b"/>
          <w:b/>
          <w:bCs/>
        </w:rPr>
        <w:t>5</w:t>
      </w:r>
      <w:r>
        <w:rPr>
          <w:rStyle w:val="jlqj4b"/>
          <w:bCs/>
        </w:rPr>
        <w:t xml:space="preserve"> winning numbers in the ticket,</w:t>
      </w:r>
      <w:r w:rsidRPr="001F293C">
        <w:rPr>
          <w:rStyle w:val="jlqj4b"/>
          <w:b/>
          <w:lang w:val="en"/>
        </w:rPr>
        <w:t xml:space="preserve">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454C331C" w14:textId="1D93ED41" w:rsidR="001F293C" w:rsidRDefault="001F293C" w:rsidP="001F293C">
      <w:pPr>
        <w:pStyle w:val="ListParagraph"/>
        <w:spacing w:line="360" w:lineRule="auto"/>
        <w:ind w:left="2496" w:firstLine="384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lastRenderedPageBreak/>
        <w:t>"</w:t>
      </w:r>
      <w:r w:rsidRPr="001F293C">
        <w:rPr>
          <w:rStyle w:val="jlqj4b"/>
          <w:rFonts w:ascii="Consolas" w:hAnsi="Consolas"/>
          <w:b/>
        </w:rPr>
        <w:t>Congratulations you win, check your reward!</w:t>
      </w:r>
      <w:r>
        <w:rPr>
          <w:rStyle w:val="jlqj4b"/>
          <w:rFonts w:ascii="Consolas" w:hAnsi="Consolas"/>
          <w:b/>
        </w:rPr>
        <w:t>"</w:t>
      </w:r>
    </w:p>
    <w:p w14:paraId="508A6DEC" w14:textId="33E8E392" w:rsidR="001F293C" w:rsidRDefault="001F293C" w:rsidP="001F293C">
      <w:pPr>
        <w:pStyle w:val="ListParagraph"/>
        <w:numPr>
          <w:ilvl w:val="2"/>
          <w:numId w:val="45"/>
        </w:numPr>
        <w:spacing w:line="360" w:lineRule="auto"/>
      </w:pPr>
      <w:r>
        <w:rPr>
          <w:rStyle w:val="jlqj4b"/>
          <w:bCs/>
        </w:rPr>
        <w:t xml:space="preserve">If </w:t>
      </w:r>
      <w:r w:rsidRPr="001F293C">
        <w:rPr>
          <w:rStyle w:val="jlqj4b"/>
          <w:b/>
          <w:bCs/>
        </w:rPr>
        <w:t>all 6</w:t>
      </w:r>
      <w:r>
        <w:rPr>
          <w:rStyle w:val="jlqj4b"/>
          <w:bCs/>
        </w:rPr>
        <w:t xml:space="preserve"> are winning numbers,</w:t>
      </w:r>
      <w:r w:rsidRPr="001F293C">
        <w:rPr>
          <w:rStyle w:val="jlqj4b"/>
          <w:b/>
          <w:lang w:val="en"/>
        </w:rPr>
        <w:t xml:space="preserve">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69A7DC56" w14:textId="238840D1" w:rsidR="001F293C" w:rsidRDefault="001F293C" w:rsidP="001F293C">
      <w:pPr>
        <w:pStyle w:val="ListParagraph"/>
        <w:spacing w:line="360" w:lineRule="auto"/>
        <w:ind w:left="2496" w:firstLine="384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1F293C">
        <w:rPr>
          <w:rStyle w:val="jlqj4b"/>
          <w:rFonts w:ascii="Consolas" w:hAnsi="Consolas"/>
          <w:b/>
        </w:rPr>
        <w:t>You win the JACKPOT!!!</w:t>
      </w:r>
      <w:r>
        <w:rPr>
          <w:rStyle w:val="jlqj4b"/>
          <w:rFonts w:ascii="Consolas" w:hAnsi="Consolas"/>
          <w:b/>
        </w:rPr>
        <w:t>"</w:t>
      </w:r>
    </w:p>
    <w:p w14:paraId="52F6482A" w14:textId="77777777" w:rsidR="001F293C" w:rsidRDefault="001F293C" w:rsidP="001F293C">
      <w:pPr>
        <w:pStyle w:val="ListParagraph"/>
        <w:spacing w:before="0" w:after="160" w:line="360" w:lineRule="auto"/>
        <w:ind w:left="4320"/>
        <w:rPr>
          <w:rFonts w:ascii="Consolas" w:hAnsi="Consolas"/>
          <w:b/>
        </w:rPr>
      </w:pPr>
    </w:p>
    <w:p w14:paraId="5B7CCD07" w14:textId="262B7E9B" w:rsidR="00695DEC" w:rsidRPr="001F293C" w:rsidRDefault="001F293C" w:rsidP="001F293C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1F293C">
        <w:rPr>
          <w:rFonts w:ascii="Consolas" w:hAnsi="Consolas"/>
          <w:b/>
        </w:rPr>
        <w:t>secondChance</w:t>
      </w:r>
      <w:proofErr w:type="spellEnd"/>
      <w:r w:rsidRPr="001F293C">
        <w:rPr>
          <w:rStyle w:val="jlqj4b"/>
          <w:rFonts w:ascii="Consolas" w:hAnsi="Consolas"/>
          <w:b/>
        </w:rPr>
        <w:t xml:space="preserve"> </w:t>
      </w:r>
      <w:r w:rsidR="00695DEC"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 w:rsidRPr="001F293C">
        <w:rPr>
          <w:rStyle w:val="jlqj4b"/>
          <w:rFonts w:ascii="Consolas" w:hAnsi="Consolas"/>
          <w:b/>
        </w:rPr>
        <w:t>ticketID</w:t>
      </w:r>
      <w:proofErr w:type="spellEnd"/>
      <w:r w:rsidRPr="001F293C">
        <w:rPr>
          <w:rStyle w:val="jlqj4b"/>
          <w:rFonts w:ascii="Consolas" w:hAnsi="Consolas"/>
          <w:b/>
        </w:rPr>
        <w:t xml:space="preserve">, </w:t>
      </w:r>
      <w:proofErr w:type="spellStart"/>
      <w:r w:rsidRPr="001F293C">
        <w:rPr>
          <w:rStyle w:val="jlqj4b"/>
          <w:rFonts w:ascii="Consolas" w:hAnsi="Consolas"/>
          <w:b/>
        </w:rPr>
        <w:t>secondChanceWinningIDs</w:t>
      </w:r>
      <w:proofErr w:type="spellEnd"/>
      <w:r w:rsidR="00695DEC" w:rsidRPr="00C3352F">
        <w:rPr>
          <w:rStyle w:val="jlqj4b"/>
          <w:rFonts w:ascii="Consolas" w:hAnsi="Consolas"/>
          <w:b/>
          <w:lang w:val="en"/>
        </w:rPr>
        <w:t>)</w:t>
      </w:r>
      <w:r w:rsidR="00695DEC">
        <w:rPr>
          <w:rFonts w:cstheme="minorHAnsi"/>
          <w:b/>
        </w:rPr>
        <w:t xml:space="preserve"> - </w:t>
      </w:r>
      <w:r w:rsidR="00695DEC">
        <w:rPr>
          <w:rFonts w:cstheme="minorHAnsi"/>
        </w:rPr>
        <w:t xml:space="preserve">A function </w:t>
      </w:r>
      <w:r w:rsidR="00695DEC">
        <w:t>that accepts two parameters</w:t>
      </w:r>
      <w:r w:rsidR="00695DEC">
        <w:rPr>
          <w:rFonts w:cstheme="minorHAnsi"/>
        </w:rPr>
        <w:t xml:space="preserve">: </w:t>
      </w:r>
      <w:r w:rsidR="00695DEC" w:rsidRPr="001F0497">
        <w:rPr>
          <w:rFonts w:cstheme="minorHAnsi"/>
          <w:b/>
        </w:rPr>
        <w:t>number</w:t>
      </w:r>
      <w:r>
        <w:rPr>
          <w:rFonts w:cstheme="minorHAnsi"/>
          <w:b/>
        </w:rPr>
        <w:t xml:space="preserve"> </w:t>
      </w:r>
      <w:r w:rsidRPr="001F293C">
        <w:rPr>
          <w:rFonts w:cstheme="minorHAnsi"/>
        </w:rPr>
        <w:t>and</w:t>
      </w:r>
      <w:r>
        <w:rPr>
          <w:rFonts w:cstheme="minorHAnsi"/>
          <w:b/>
        </w:rPr>
        <w:t xml:space="preserve"> array</w:t>
      </w:r>
      <w:r w:rsidR="00695DEC" w:rsidRPr="001F0497">
        <w:rPr>
          <w:rFonts w:cstheme="minorHAnsi"/>
        </w:rPr>
        <w:t>.</w:t>
      </w:r>
    </w:p>
    <w:p w14:paraId="033642FA" w14:textId="7CE5FC23" w:rsidR="001F293C" w:rsidRPr="001F293C" w:rsidRDefault="001F293C" w:rsidP="001F293C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D658F7">
        <w:rPr>
          <w:rStyle w:val="jlqj4b"/>
          <w:lang w:val="en"/>
        </w:rPr>
        <w:t xml:space="preserve">There is a </w:t>
      </w:r>
      <w:r w:rsidRPr="00C760DC">
        <w:rPr>
          <w:rStyle w:val="jlqj4b"/>
          <w:b/>
          <w:bCs/>
          <w:lang w:val="en"/>
        </w:rPr>
        <w:t>need for validation</w:t>
      </w:r>
      <w:r w:rsidRPr="00D658F7">
        <w:rPr>
          <w:rStyle w:val="jlqj4b"/>
          <w:lang w:val="en"/>
        </w:rPr>
        <w:t xml:space="preserve"> for the input</w:t>
      </w:r>
      <w:r>
        <w:t>, i</w:t>
      </w:r>
      <w:r w:rsidRPr="00820006">
        <w:t xml:space="preserve">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 w:rsidRPr="00C760DC">
        <w:rPr>
          <w:rFonts w:ascii="Consolas" w:hAnsi="Consolas"/>
          <w:b/>
          <w:bCs/>
          <w:noProof/>
        </w:rPr>
        <w:t>"</w:t>
      </w:r>
      <w:r w:rsidRPr="00021F6B">
        <w:rPr>
          <w:rFonts w:ascii="Consolas" w:hAnsi="Consolas"/>
          <w:b/>
          <w:bCs/>
          <w:noProof/>
        </w:rPr>
        <w:t>Invalid input!</w:t>
      </w:r>
      <w:r>
        <w:rPr>
          <w:rFonts w:ascii="Consolas" w:hAnsi="Consolas"/>
          <w:b/>
          <w:bCs/>
          <w:noProof/>
        </w:rPr>
        <w:t>"</w:t>
      </w:r>
    </w:p>
    <w:p w14:paraId="4D2BFE08" w14:textId="77777777" w:rsidR="001F293C" w:rsidRPr="001F293C" w:rsidRDefault="001F293C" w:rsidP="001F293C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1F293C">
        <w:rPr>
          <w:rFonts w:cstheme="minorHAnsi"/>
        </w:rPr>
        <w:t xml:space="preserve">To be valid, the </w:t>
      </w:r>
      <w:r w:rsidRPr="001F293C">
        <w:rPr>
          <w:rFonts w:cstheme="minorHAnsi"/>
          <w:b/>
        </w:rPr>
        <w:t xml:space="preserve">ticket </w:t>
      </w:r>
      <w:r w:rsidRPr="001F293C">
        <w:rPr>
          <w:rFonts w:cstheme="minorHAnsi"/>
        </w:rPr>
        <w:t xml:space="preserve">must meet the </w:t>
      </w:r>
      <w:r w:rsidRPr="001F293C">
        <w:rPr>
          <w:rFonts w:cstheme="minorHAnsi"/>
          <w:b/>
        </w:rPr>
        <w:t>following requirement</w:t>
      </w:r>
      <w:r w:rsidRPr="001F293C">
        <w:rPr>
          <w:rFonts w:cstheme="minorHAnsi"/>
        </w:rPr>
        <w:t>:</w:t>
      </w:r>
    </w:p>
    <w:p w14:paraId="1E06D4BC" w14:textId="2F9B4930" w:rsidR="001F293C" w:rsidRPr="00EC097E" w:rsidRDefault="001F293C" w:rsidP="00991A2F">
      <w:pPr>
        <w:pStyle w:val="ListParagraph"/>
        <w:numPr>
          <w:ilvl w:val="0"/>
          <w:numId w:val="48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1F293C">
        <w:rPr>
          <w:rStyle w:val="jlqj4b"/>
          <w:rFonts w:ascii="Consolas" w:hAnsi="Consolas"/>
          <w:b/>
        </w:rPr>
        <w:t>ticketID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 w:rsidRPr="00991A2F">
        <w:rPr>
          <w:rStyle w:val="jlqj4b"/>
          <w:rFonts w:ascii="Consolas" w:hAnsi="Consolas"/>
        </w:rPr>
        <w:t>must be</w:t>
      </w:r>
      <w:r>
        <w:rPr>
          <w:rStyle w:val="jlqj4b"/>
          <w:rFonts w:ascii="Consolas" w:hAnsi="Consolas"/>
          <w:b/>
        </w:rPr>
        <w:t xml:space="preserve"> </w:t>
      </w:r>
      <w:r w:rsidR="00991A2F" w:rsidRPr="00991A2F">
        <w:rPr>
          <w:rStyle w:val="jlqj4b"/>
          <w:rFonts w:ascii="Consolas" w:hAnsi="Consolas"/>
        </w:rPr>
        <w:t>from type</w:t>
      </w:r>
      <w:r w:rsidR="00991A2F">
        <w:rPr>
          <w:rStyle w:val="jlqj4b"/>
          <w:rFonts w:ascii="Consolas" w:hAnsi="Consolas"/>
          <w:b/>
        </w:rPr>
        <w:t xml:space="preserve"> number.</w:t>
      </w:r>
    </w:p>
    <w:p w14:paraId="409AA3D1" w14:textId="34FD7956" w:rsidR="00991A2F" w:rsidRPr="00991A2F" w:rsidRDefault="00991A2F" w:rsidP="00991A2F">
      <w:pPr>
        <w:pStyle w:val="ListParagraph"/>
        <w:numPr>
          <w:ilvl w:val="0"/>
          <w:numId w:val="48"/>
        </w:numPr>
        <w:spacing w:before="0" w:after="160" w:line="360" w:lineRule="auto"/>
        <w:rPr>
          <w:rStyle w:val="jlqj4b"/>
          <w:rFonts w:ascii="Consolas" w:hAnsi="Consolas"/>
          <w:b/>
        </w:rPr>
      </w:pPr>
      <w:proofErr w:type="spellStart"/>
      <w:r w:rsidRPr="001F293C">
        <w:rPr>
          <w:rStyle w:val="jlqj4b"/>
          <w:rFonts w:ascii="Consolas" w:hAnsi="Consolas"/>
          <w:b/>
        </w:rPr>
        <w:t>secondChanceWinningIDs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 w:rsidRPr="00991A2F">
        <w:rPr>
          <w:rStyle w:val="jlqj4b"/>
          <w:rFonts w:ascii="Consolas" w:hAnsi="Consolas"/>
        </w:rPr>
        <w:t>must be</w:t>
      </w:r>
      <w:r>
        <w:rPr>
          <w:rStyle w:val="jlqj4b"/>
          <w:rFonts w:ascii="Consolas" w:hAnsi="Consolas"/>
        </w:rPr>
        <w:t xml:space="preserve"> </w:t>
      </w:r>
      <w:r w:rsidRPr="00991A2F">
        <w:rPr>
          <w:rStyle w:val="jlqj4b"/>
          <w:rFonts w:ascii="Consolas" w:hAnsi="Consolas"/>
          <w:b/>
        </w:rPr>
        <w:t>array</w:t>
      </w:r>
      <w:r>
        <w:rPr>
          <w:rStyle w:val="jlqj4b"/>
          <w:rFonts w:ascii="Consolas" w:hAnsi="Consolas"/>
        </w:rPr>
        <w:t>.</w:t>
      </w:r>
    </w:p>
    <w:p w14:paraId="6B6CB791" w14:textId="00D37140" w:rsidR="00991A2F" w:rsidRPr="00991A2F" w:rsidRDefault="00991A2F" w:rsidP="00991A2F">
      <w:pPr>
        <w:pStyle w:val="ListParagraph"/>
        <w:numPr>
          <w:ilvl w:val="0"/>
          <w:numId w:val="49"/>
        </w:numPr>
        <w:spacing w:line="360" w:lineRule="auto"/>
        <w:rPr>
          <w:rStyle w:val="jlqj4b"/>
        </w:rPr>
      </w:pPr>
      <w:r w:rsidRPr="00991A2F">
        <w:rPr>
          <w:rStyle w:val="jlqj4b"/>
          <w:bCs/>
          <w:lang w:val="en"/>
        </w:rPr>
        <w:t>After validation the function</w:t>
      </w:r>
      <w:r w:rsidRPr="00991A2F">
        <w:rPr>
          <w:rStyle w:val="jlqj4b"/>
          <w:bCs/>
          <w:lang w:val="bg-BG"/>
        </w:rPr>
        <w:t xml:space="preserve"> </w:t>
      </w:r>
      <w:r w:rsidRPr="00991A2F">
        <w:rPr>
          <w:rStyle w:val="jlqj4b"/>
          <w:bCs/>
        </w:rPr>
        <w:t xml:space="preserve">checks whether the </w:t>
      </w:r>
      <w:proofErr w:type="spellStart"/>
      <w:r w:rsidRPr="00991A2F">
        <w:rPr>
          <w:rStyle w:val="jlqj4b"/>
          <w:b/>
          <w:bCs/>
        </w:rPr>
        <w:t>ticketID</w:t>
      </w:r>
      <w:proofErr w:type="spellEnd"/>
      <w:r w:rsidRPr="00991A2F">
        <w:rPr>
          <w:rStyle w:val="jlqj4b"/>
          <w:bCs/>
        </w:rPr>
        <w:t xml:space="preserve"> is included in the </w:t>
      </w:r>
      <w:proofErr w:type="spellStart"/>
      <w:r w:rsidRPr="00991A2F">
        <w:rPr>
          <w:rStyle w:val="jlqj4b"/>
          <w:b/>
          <w:bCs/>
        </w:rPr>
        <w:t>secondChanceWinningIDs</w:t>
      </w:r>
      <w:proofErr w:type="spellEnd"/>
      <w:r w:rsidRPr="00991A2F">
        <w:rPr>
          <w:rStyle w:val="jlqj4b"/>
          <w:bCs/>
        </w:rPr>
        <w:t xml:space="preserve"> array.</w:t>
      </w:r>
    </w:p>
    <w:p w14:paraId="4AAC4EE2" w14:textId="45FB29BB" w:rsidR="00991A2F" w:rsidRDefault="00991A2F" w:rsidP="00991A2F">
      <w:pPr>
        <w:pStyle w:val="ListParagraph"/>
        <w:numPr>
          <w:ilvl w:val="1"/>
          <w:numId w:val="50"/>
        </w:numPr>
        <w:spacing w:line="360" w:lineRule="auto"/>
        <w:rPr>
          <w:rStyle w:val="jlqj4b"/>
        </w:rPr>
      </w:pPr>
      <w:r>
        <w:rPr>
          <w:rStyle w:val="jlqj4b"/>
          <w:bCs/>
        </w:rPr>
        <w:t>If there is a match,</w:t>
      </w:r>
      <w:r w:rsidRPr="00991A2F">
        <w:rPr>
          <w:rStyle w:val="jlqj4b"/>
          <w:b/>
          <w:lang w:val="en"/>
        </w:rPr>
        <w:t xml:space="preserve">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1A78D38B" w14:textId="5833AE7F" w:rsidR="00991A2F" w:rsidRDefault="00991A2F" w:rsidP="00991A2F">
      <w:pPr>
        <w:pStyle w:val="ListParagraph"/>
        <w:spacing w:line="360" w:lineRule="auto"/>
        <w:ind w:left="2160" w:firstLine="72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991A2F">
        <w:rPr>
          <w:rStyle w:val="jlqj4b"/>
          <w:rFonts w:ascii="Consolas" w:hAnsi="Consolas"/>
          <w:b/>
        </w:rPr>
        <w:t>You win our second chance price!</w:t>
      </w:r>
      <w:r>
        <w:rPr>
          <w:rStyle w:val="jlqj4b"/>
          <w:rFonts w:ascii="Consolas" w:hAnsi="Consolas"/>
          <w:b/>
        </w:rPr>
        <w:t>"</w:t>
      </w:r>
    </w:p>
    <w:p w14:paraId="4F7CBF4D" w14:textId="71869EF6" w:rsidR="00991A2F" w:rsidRDefault="00991A2F" w:rsidP="00991A2F">
      <w:pPr>
        <w:pStyle w:val="ListParagraph"/>
        <w:numPr>
          <w:ilvl w:val="1"/>
          <w:numId w:val="50"/>
        </w:numPr>
        <w:spacing w:line="360" w:lineRule="auto"/>
        <w:rPr>
          <w:rStyle w:val="jlqj4b"/>
        </w:rPr>
      </w:pPr>
      <w:r>
        <w:rPr>
          <w:rStyle w:val="jlqj4b"/>
        </w:rPr>
        <w:t>Else,</w:t>
      </w:r>
      <w:r w:rsidRPr="00991A2F">
        <w:rPr>
          <w:rStyle w:val="jlqj4b"/>
          <w:b/>
          <w:lang w:val="en"/>
        </w:rPr>
        <w:t xml:space="preserve">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2B81FD30" w14:textId="10BF0B13" w:rsidR="00991A2F" w:rsidRDefault="00991A2F" w:rsidP="00991A2F">
      <w:pPr>
        <w:pStyle w:val="ListParagraph"/>
        <w:spacing w:line="360" w:lineRule="auto"/>
        <w:ind w:left="2160" w:firstLine="720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</w:t>
      </w:r>
      <w:r w:rsidRPr="00991A2F">
        <w:rPr>
          <w:rStyle w:val="jlqj4b"/>
          <w:rFonts w:ascii="Consolas" w:hAnsi="Consolas"/>
          <w:b/>
        </w:rPr>
        <w:t>Sorry, your ticket doesn't win!</w:t>
      </w:r>
      <w:r>
        <w:rPr>
          <w:rStyle w:val="jlqj4b"/>
          <w:rFonts w:ascii="Consolas" w:hAnsi="Consolas"/>
          <w:b/>
        </w:rPr>
        <w:t>"</w:t>
      </w:r>
    </w:p>
    <w:p w14:paraId="548D4285" w14:textId="77777777" w:rsidR="00991A2F" w:rsidRPr="001F293C" w:rsidRDefault="00991A2F" w:rsidP="00991A2F">
      <w:pPr>
        <w:pStyle w:val="ListParagraph"/>
        <w:spacing w:line="360" w:lineRule="auto"/>
        <w:ind w:left="2880"/>
        <w:rPr>
          <w:rStyle w:val="jlqj4b"/>
        </w:rPr>
      </w:pPr>
    </w:p>
    <w:p w14:paraId="2875F612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506DCD61" w14:textId="4947B6A2" w:rsidR="00695DEC" w:rsidRPr="0003279F" w:rsidRDefault="00695DEC" w:rsidP="00695DEC">
      <w:r>
        <w:t xml:space="preserve">To ease you in the process, you are provided with an implementation that meets all of the specification requirements for the </w:t>
      </w:r>
      <w:del w:id="12" w:author="Darina" w:date="2023-05-31T17:09:00Z">
        <w:r w:rsidR="00183C4A" w:rsidDel="0002112B">
          <w:rPr>
            <w:rStyle w:val="jlqj4b"/>
            <w:b/>
            <w:lang w:val="en"/>
          </w:rPr>
          <w:delText>weddingDay</w:delText>
        </w:r>
        <w:r w:rsidDel="0002112B">
          <w:delText xml:space="preserve"> </w:delText>
        </w:r>
      </w:del>
      <w:ins w:id="13" w:author="Darina" w:date="2023-05-31T17:09:00Z">
        <w:r w:rsidR="0002112B">
          <w:rPr>
            <w:rStyle w:val="jlqj4b"/>
            <w:b/>
            <w:lang w:val="en"/>
          </w:rPr>
          <w:t>lottery</w:t>
        </w:r>
        <w:r w:rsidR="0002112B">
          <w:t xml:space="preserve"> </w:t>
        </w:r>
      </w:ins>
      <w:r>
        <w:t>object:</w:t>
      </w:r>
    </w:p>
    <w:tbl>
      <w:tblPr>
        <w:tblStyle w:val="TableGrid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695DEC" w:rsidRPr="00DA7A23" w14:paraId="31181C59" w14:textId="77777777" w:rsidTr="00DA7A23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1F6CEEF6" w14:textId="0B3E9BEE" w:rsidR="00695DEC" w:rsidRPr="00DA7A23" w:rsidRDefault="00991A2F" w:rsidP="00F9514B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sz w:val="20"/>
                <w:szCs w:val="20"/>
                <w:lang w:val="en"/>
              </w:rPr>
              <w:t>Lottery</w:t>
            </w:r>
            <w:r w:rsidR="00695DEC" w:rsidRPr="00DA7A23">
              <w:rPr>
                <w:sz w:val="20"/>
                <w:szCs w:val="20"/>
              </w:rPr>
              <w:t>.js</w:t>
            </w:r>
          </w:p>
        </w:tc>
      </w:tr>
      <w:tr w:rsidR="00695DEC" w:rsidRPr="00DA7A23" w14:paraId="425EF76C" w14:textId="77777777" w:rsidTr="00DA7A23">
        <w:trPr>
          <w:trHeight w:val="4470"/>
          <w:jc w:val="center"/>
        </w:trPr>
        <w:tc>
          <w:tcPr>
            <w:tcW w:w="10910" w:type="dxa"/>
          </w:tcPr>
          <w:p w14:paraId="5B251F99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const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lottery = {</w:t>
            </w:r>
          </w:p>
          <w:p w14:paraId="3A3A0CD2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buyLotteryTicket(ticketPrice,ticketCount,buy){</w:t>
            </w:r>
          </w:p>
          <w:p w14:paraId="600A9EC4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(buy ==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false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1279B42D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throw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Error(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"Unable to buy lottery ticket!"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201D632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else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{</w:t>
            </w:r>
          </w:p>
          <w:p w14:paraId="7B8330AD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(ticketPrice &lt;=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ticketCount &lt;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1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</w:t>
            </w:r>
          </w:p>
          <w:p w14:paraId="72EF47FE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 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ticketPrice !== 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ticketCount !== 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){</w:t>
            </w:r>
          </w:p>
          <w:p w14:paraId="60A9D1E2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throw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Error(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input!"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6DE5B99E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else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{</w:t>
            </w:r>
          </w:p>
          <w:p w14:paraId="210EDF88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totalPrice = ticketPrice * ticketCount;</w:t>
            </w:r>
          </w:p>
          <w:p w14:paraId="52A22512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`You bought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ticketCount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 xml:space="preserve"> tickets for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${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totalPrice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}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$.`</w:t>
            </w:r>
          </w:p>
          <w:p w14:paraId="3174F403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}</w:t>
            </w:r>
          </w:p>
          <w:p w14:paraId="6EC1F413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21BD66B4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},</w:t>
            </w:r>
          </w:p>
          <w:p w14:paraId="7A19CD25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lastRenderedPageBreak/>
              <w:t> checkTicket(ticketNumbers,luckyNumbers) {</w:t>
            </w:r>
          </w:p>
          <w:p w14:paraId="4AE008C4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(!Array.isArray(ticketNumbers) || !Array.isArray(luckyNumbers) ||</w:t>
            </w:r>
          </w:p>
          <w:p w14:paraId="0FBD18A7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ticketNumbers.length !=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luckyNumbers.length !=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 {</w:t>
            </w:r>
          </w:p>
          <w:p w14:paraId="64678327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throw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Error(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input!"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721F49C1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355D621B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winningNumbers =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5A897C59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for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i =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 i &lt; ticketNumbers.length; i++) {</w:t>
            </w:r>
          </w:p>
          <w:p w14:paraId="67745AAA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for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let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j =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0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 j &lt; luckyNumbers.length; j++) {</w:t>
            </w:r>
          </w:p>
          <w:p w14:paraId="75C72105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        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(ticketNumbers[i] === luckyNumbers[j]) {</w:t>
            </w:r>
          </w:p>
          <w:p w14:paraId="734AA0EB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              winningNumbers++;</w:t>
            </w:r>
          </w:p>
          <w:p w14:paraId="110C4AFD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  }</w:t>
            </w:r>
          </w:p>
          <w:p w14:paraId="1FA589E1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 }</w:t>
            </w:r>
          </w:p>
          <w:p w14:paraId="2CA73888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</w:t>
            </w:r>
          </w:p>
          <w:p w14:paraId="2630914D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(winningNumbers &gt;=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3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&amp;&amp; winningNumbers &lt;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){</w:t>
            </w:r>
          </w:p>
          <w:p w14:paraId="3042ECEC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"Congratulations you win, check your reward!"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1287EB2F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else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(winningNumbers = </w:t>
            </w:r>
            <w:r w:rsidRPr="00991A2F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val="bg-BG" w:eastAsia="bg-BG"/>
              </w:rPr>
              <w:t>6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){</w:t>
            </w:r>
          </w:p>
          <w:p w14:paraId="03562E90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"You win the JACKPOT!!!"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1C44FE8A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</w:t>
            </w:r>
          </w:p>
          <w:p w14:paraId="1DE5BEC4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},</w:t>
            </w:r>
          </w:p>
          <w:p w14:paraId="11D41563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secondChance(ticketID, secondChanceWinningIDs) {</w:t>
            </w:r>
          </w:p>
          <w:p w14:paraId="10452294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(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typeof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ticketID !== 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"number"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|| !Array.isArray(secondChanceWinningIDs)){</w:t>
            </w:r>
          </w:p>
          <w:p w14:paraId="474C304D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throw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new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Error(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"Invalid input!"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);</w:t>
            </w:r>
          </w:p>
          <w:p w14:paraId="50E5DE13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}</w:t>
            </w:r>
          </w:p>
          <w:p w14:paraId="1D857285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 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if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(secondChanceWinningIDs.includes(ticketID)) {</w:t>
            </w:r>
          </w:p>
          <w:p w14:paraId="23871636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"You win our second chance price!"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;</w:t>
            </w:r>
          </w:p>
          <w:p w14:paraId="106BCA72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}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else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{</w:t>
            </w:r>
          </w:p>
          <w:p w14:paraId="12422D11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    </w:t>
            </w:r>
            <w:r w:rsidRPr="00991A2F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val="bg-BG" w:eastAsia="bg-BG"/>
              </w:rPr>
              <w:t>return</w:t>
            </w: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r w:rsidRPr="00991A2F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val="bg-BG" w:eastAsia="bg-BG"/>
              </w:rPr>
              <w:t>"Sorry, your ticket doesn't win!"</w:t>
            </w:r>
          </w:p>
          <w:p w14:paraId="0FC79AC1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  }</w:t>
            </w:r>
          </w:p>
          <w:p w14:paraId="77888CB7" w14:textId="77777777" w:rsidR="00991A2F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</w:t>
            </w:r>
          </w:p>
          <w:p w14:paraId="5CABB581" w14:textId="5060171A" w:rsidR="00695DEC" w:rsidRPr="00991A2F" w:rsidRDefault="00991A2F" w:rsidP="00991A2F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</w:pPr>
            <w:r w:rsidRPr="00991A2F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bg-BG" w:eastAsia="bg-BG"/>
              </w:rPr>
              <w:t>}</w:t>
            </w:r>
          </w:p>
        </w:tc>
      </w:tr>
    </w:tbl>
    <w:p w14:paraId="42F73FF1" w14:textId="77777777" w:rsidR="00695DEC" w:rsidRPr="00D57639" w:rsidRDefault="00695DEC" w:rsidP="00695DE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225CCF01" w14:textId="77777777" w:rsidR="00695DEC" w:rsidRPr="00D57639" w:rsidRDefault="00695DEC" w:rsidP="00695DE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sectPr w:rsidR="00695DEC" w:rsidRPr="00D5763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75F0" w14:textId="77777777" w:rsidR="00A755D2" w:rsidRDefault="00A755D2" w:rsidP="008068A2">
      <w:pPr>
        <w:spacing w:after="0" w:line="240" w:lineRule="auto"/>
      </w:pPr>
      <w:r>
        <w:separator/>
      </w:r>
    </w:p>
  </w:endnote>
  <w:endnote w:type="continuationSeparator" w:id="0">
    <w:p w14:paraId="6B7EA50D" w14:textId="77777777" w:rsidR="00A755D2" w:rsidRDefault="00A755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A80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8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038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9A80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38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038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90A7" w14:textId="77777777" w:rsidR="00A755D2" w:rsidRDefault="00A755D2" w:rsidP="008068A2">
      <w:pPr>
        <w:spacing w:after="0" w:line="240" w:lineRule="auto"/>
      </w:pPr>
      <w:r>
        <w:separator/>
      </w:r>
    </w:p>
  </w:footnote>
  <w:footnote w:type="continuationSeparator" w:id="0">
    <w:p w14:paraId="44CD5528" w14:textId="77777777" w:rsidR="00A755D2" w:rsidRDefault="00A755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25D"/>
    <w:multiLevelType w:val="hybridMultilevel"/>
    <w:tmpl w:val="1C5C5CB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73ED8"/>
    <w:multiLevelType w:val="hybridMultilevel"/>
    <w:tmpl w:val="6C86E1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C54E9"/>
    <w:multiLevelType w:val="hybridMultilevel"/>
    <w:tmpl w:val="B5FC3696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909A4"/>
    <w:multiLevelType w:val="hybridMultilevel"/>
    <w:tmpl w:val="73E6D77E"/>
    <w:lvl w:ilvl="0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1590F"/>
    <w:multiLevelType w:val="hybridMultilevel"/>
    <w:tmpl w:val="6E5C5D86"/>
    <w:lvl w:ilvl="0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C82E5B"/>
    <w:multiLevelType w:val="hybridMultilevel"/>
    <w:tmpl w:val="F1E46496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486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BD641B5"/>
    <w:multiLevelType w:val="hybridMultilevel"/>
    <w:tmpl w:val="1C9ABE10"/>
    <w:lvl w:ilvl="0" w:tplc="0402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56E65"/>
    <w:multiLevelType w:val="hybridMultilevel"/>
    <w:tmpl w:val="82AC79AA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39B44BB"/>
    <w:multiLevelType w:val="hybridMultilevel"/>
    <w:tmpl w:val="F918D73A"/>
    <w:lvl w:ilvl="0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236215">
    <w:abstractNumId w:val="1"/>
  </w:num>
  <w:num w:numId="2" w16cid:durableId="690187925">
    <w:abstractNumId w:val="47"/>
  </w:num>
  <w:num w:numId="3" w16cid:durableId="306401635">
    <w:abstractNumId w:val="11"/>
  </w:num>
  <w:num w:numId="4" w16cid:durableId="905726514">
    <w:abstractNumId w:val="28"/>
  </w:num>
  <w:num w:numId="5" w16cid:durableId="1219974451">
    <w:abstractNumId w:val="29"/>
  </w:num>
  <w:num w:numId="6" w16cid:durableId="318654197">
    <w:abstractNumId w:val="33"/>
  </w:num>
  <w:num w:numId="7" w16cid:durableId="1718705390">
    <w:abstractNumId w:val="5"/>
  </w:num>
  <w:num w:numId="8" w16cid:durableId="1915893755">
    <w:abstractNumId w:val="9"/>
  </w:num>
  <w:num w:numId="9" w16cid:durableId="1813325143">
    <w:abstractNumId w:val="26"/>
  </w:num>
  <w:num w:numId="10" w16cid:durableId="478353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23145934">
    <w:abstractNumId w:val="6"/>
  </w:num>
  <w:num w:numId="12" w16cid:durableId="133374306">
    <w:abstractNumId w:val="21"/>
  </w:num>
  <w:num w:numId="13" w16cid:durableId="863127870">
    <w:abstractNumId w:val="3"/>
  </w:num>
  <w:num w:numId="14" w16cid:durableId="2110157158">
    <w:abstractNumId w:val="32"/>
  </w:num>
  <w:num w:numId="15" w16cid:durableId="14575353">
    <w:abstractNumId w:val="12"/>
  </w:num>
  <w:num w:numId="16" w16cid:durableId="608927578">
    <w:abstractNumId w:val="38"/>
  </w:num>
  <w:num w:numId="17" w16cid:durableId="1316956792">
    <w:abstractNumId w:val="27"/>
  </w:num>
  <w:num w:numId="18" w16cid:durableId="1056318844">
    <w:abstractNumId w:val="46"/>
  </w:num>
  <w:num w:numId="19" w16cid:durableId="1124692048">
    <w:abstractNumId w:val="35"/>
  </w:num>
  <w:num w:numId="20" w16cid:durableId="846672017">
    <w:abstractNumId w:val="20"/>
  </w:num>
  <w:num w:numId="21" w16cid:durableId="1203786060">
    <w:abstractNumId w:val="31"/>
  </w:num>
  <w:num w:numId="22" w16cid:durableId="272789753">
    <w:abstractNumId w:val="14"/>
  </w:num>
  <w:num w:numId="23" w16cid:durableId="1510021334">
    <w:abstractNumId w:val="17"/>
  </w:num>
  <w:num w:numId="24" w16cid:durableId="473059320">
    <w:abstractNumId w:val="4"/>
  </w:num>
  <w:num w:numId="25" w16cid:durableId="1220942536">
    <w:abstractNumId w:val="8"/>
  </w:num>
  <w:num w:numId="26" w16cid:durableId="1156341254">
    <w:abstractNumId w:val="18"/>
  </w:num>
  <w:num w:numId="27" w16cid:durableId="569460994">
    <w:abstractNumId w:val="37"/>
  </w:num>
  <w:num w:numId="28" w16cid:durableId="590703078">
    <w:abstractNumId w:val="19"/>
  </w:num>
  <w:num w:numId="29" w16cid:durableId="259528212">
    <w:abstractNumId w:val="45"/>
  </w:num>
  <w:num w:numId="30" w16cid:durableId="2033602702">
    <w:abstractNumId w:val="22"/>
  </w:num>
  <w:num w:numId="31" w16cid:durableId="569383764">
    <w:abstractNumId w:val="13"/>
  </w:num>
  <w:num w:numId="32" w16cid:durableId="65804435">
    <w:abstractNumId w:val="36"/>
  </w:num>
  <w:num w:numId="33" w16cid:durableId="2123763537">
    <w:abstractNumId w:val="41"/>
  </w:num>
  <w:num w:numId="34" w16cid:durableId="1246839312">
    <w:abstractNumId w:val="25"/>
  </w:num>
  <w:num w:numId="35" w16cid:durableId="2054688747">
    <w:abstractNumId w:val="44"/>
  </w:num>
  <w:num w:numId="36" w16cid:durableId="1293101053">
    <w:abstractNumId w:val="7"/>
  </w:num>
  <w:num w:numId="37" w16cid:durableId="965770279">
    <w:abstractNumId w:val="23"/>
  </w:num>
  <w:num w:numId="38" w16cid:durableId="15623852">
    <w:abstractNumId w:val="16"/>
  </w:num>
  <w:num w:numId="39" w16cid:durableId="824929571">
    <w:abstractNumId w:val="30"/>
  </w:num>
  <w:num w:numId="40" w16cid:durableId="258686692">
    <w:abstractNumId w:val="24"/>
  </w:num>
  <w:num w:numId="41" w16cid:durableId="2095083334">
    <w:abstractNumId w:val="42"/>
  </w:num>
  <w:num w:numId="42" w16cid:durableId="1399282102">
    <w:abstractNumId w:val="39"/>
  </w:num>
  <w:num w:numId="43" w16cid:durableId="754596108">
    <w:abstractNumId w:val="2"/>
  </w:num>
  <w:num w:numId="44" w16cid:durableId="1596741660">
    <w:abstractNumId w:val="42"/>
  </w:num>
  <w:num w:numId="45" w16cid:durableId="1678537993">
    <w:abstractNumId w:val="39"/>
  </w:num>
  <w:num w:numId="46" w16cid:durableId="1086422233">
    <w:abstractNumId w:val="43"/>
  </w:num>
  <w:num w:numId="47" w16cid:durableId="692801314">
    <w:abstractNumId w:val="40"/>
  </w:num>
  <w:num w:numId="48" w16cid:durableId="881134717">
    <w:abstractNumId w:val="34"/>
  </w:num>
  <w:num w:numId="49" w16cid:durableId="751242902">
    <w:abstractNumId w:val="0"/>
  </w:num>
  <w:num w:numId="50" w16cid:durableId="140432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rina">
    <w15:presenceInfo w15:providerId="None" w15:userId="Dar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112B"/>
    <w:rsid w:val="00021F6B"/>
    <w:rsid w:val="00023DC6"/>
    <w:rsid w:val="00025F04"/>
    <w:rsid w:val="00064D15"/>
    <w:rsid w:val="0008559D"/>
    <w:rsid w:val="00086727"/>
    <w:rsid w:val="000905EB"/>
    <w:rsid w:val="0009209B"/>
    <w:rsid w:val="000A6794"/>
    <w:rsid w:val="000B39E6"/>
    <w:rsid w:val="000B56F0"/>
    <w:rsid w:val="000C5361"/>
    <w:rsid w:val="00103906"/>
    <w:rsid w:val="0011749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4A"/>
    <w:rsid w:val="001A6728"/>
    <w:rsid w:val="001B7060"/>
    <w:rsid w:val="001C1FCD"/>
    <w:rsid w:val="001D2464"/>
    <w:rsid w:val="001D50AE"/>
    <w:rsid w:val="001E1161"/>
    <w:rsid w:val="001E3FEF"/>
    <w:rsid w:val="001F293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0037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B0278"/>
    <w:rsid w:val="003B1846"/>
    <w:rsid w:val="003B6A53"/>
    <w:rsid w:val="003D1CC1"/>
    <w:rsid w:val="003E1013"/>
    <w:rsid w:val="003E167F"/>
    <w:rsid w:val="003E2A3C"/>
    <w:rsid w:val="003E2F33"/>
    <w:rsid w:val="003E6BFB"/>
    <w:rsid w:val="003F1864"/>
    <w:rsid w:val="0041081C"/>
    <w:rsid w:val="004311CA"/>
    <w:rsid w:val="00471C3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3849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D6C6B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7E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91A2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2504"/>
    <w:rsid w:val="00A66DE2"/>
    <w:rsid w:val="00A70227"/>
    <w:rsid w:val="00A755D2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97E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paragraph" w:styleId="Revision">
    <w:name w:val="Revision"/>
    <w:hidden/>
    <w:uiPriority w:val="99"/>
    <w:semiHidden/>
    <w:rsid w:val="000211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9384A35-869B-45A6-801C-74E793936D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Darina</cp:lastModifiedBy>
  <cp:revision>14</cp:revision>
  <cp:lastPrinted>2015-10-26T22:35:00Z</cp:lastPrinted>
  <dcterms:created xsi:type="dcterms:W3CDTF">2019-11-12T12:29:00Z</dcterms:created>
  <dcterms:modified xsi:type="dcterms:W3CDTF">2023-05-31T14:50:00Z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