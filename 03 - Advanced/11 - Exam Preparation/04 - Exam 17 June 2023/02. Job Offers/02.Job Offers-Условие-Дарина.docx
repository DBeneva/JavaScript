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20F04769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 w:rsidR="00162A0D">
        <w:rPr>
          <w:rStyle w:val="jlqj4b"/>
          <w:lang w:val="en"/>
        </w:rPr>
        <w:t>Job Offers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61812F1">
            <wp:extent cx="3964716" cy="93355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6" cy="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30462CAF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 w:rsidR="00400D2A">
        <w:rPr>
          <w:rStyle w:val="jlqj4b"/>
          <w:b/>
          <w:lang w:val="en"/>
        </w:rPr>
        <w:t>Job Offers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232A80B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employer</w:t>
      </w:r>
      <w:r w:rsidR="00425BCF">
        <w:rPr>
          <w:rFonts w:ascii="Consolas" w:hAnsi="Consolas"/>
          <w:b/>
        </w:rPr>
        <w:t xml:space="preserve"> - string</w:t>
      </w:r>
    </w:p>
    <w:p w14:paraId="508D662E" w14:textId="1683FDD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position</w:t>
      </w:r>
      <w:r w:rsidR="00425BCF">
        <w:rPr>
          <w:rFonts w:ascii="Consolas" w:hAnsi="Consolas"/>
          <w:b/>
        </w:rPr>
        <w:t xml:space="preserve"> - string</w:t>
      </w:r>
    </w:p>
    <w:p w14:paraId="5B95CA9A" w14:textId="3592B15A" w:rsidR="00425BCF" w:rsidRPr="00B12BB6" w:rsidRDefault="00162A0D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jobCandidates</w:t>
      </w:r>
      <w:proofErr w:type="spellEnd"/>
      <w:r w:rsidR="00425BCF">
        <w:rPr>
          <w:rStyle w:val="jlqj4b"/>
          <w:rFonts w:ascii="Consolas" w:hAnsi="Consolas"/>
          <w:b/>
          <w:lang w:val="en"/>
        </w:rPr>
        <w:t xml:space="preserve"> </w:t>
      </w:r>
      <w:r w:rsidR="00425BCF">
        <w:rPr>
          <w:rFonts w:ascii="Consolas" w:hAnsi="Consolas"/>
          <w:b/>
        </w:rPr>
        <w:t xml:space="preserve">- </w:t>
      </w:r>
      <w:r w:rsidR="00425BCF" w:rsidRPr="00411BEF">
        <w:rPr>
          <w:rFonts w:ascii="Consolas" w:hAnsi="Consolas"/>
          <w:b/>
        </w:rPr>
        <w:t>empty array</w:t>
      </w:r>
    </w:p>
    <w:p w14:paraId="1C8A5242" w14:textId="3DC8EEF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="00162A0D">
        <w:rPr>
          <w:rFonts w:eastAsia="Calibri" w:cstheme="minorHAnsi"/>
          <w:b/>
          <w:bCs/>
        </w:rPr>
        <w:t>JobOffers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 w:rsidR="00162A0D">
        <w:rPr>
          <w:rFonts w:cstheme="minorHAnsi"/>
          <w:b/>
        </w:rPr>
        <w:t>employer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 w:rsidR="00162A0D">
        <w:rPr>
          <w:rFonts w:cstheme="minorHAnsi"/>
          <w:b/>
        </w:rPr>
        <w:t>po</w:t>
      </w:r>
      <w:del w:id="0" w:author="Darina" w:date="2023-05-31T14:13:00Z">
        <w:r w:rsidR="00162A0D" w:rsidDel="00F54D04">
          <w:rPr>
            <w:rFonts w:cstheme="minorHAnsi"/>
            <w:b/>
          </w:rPr>
          <w:delText>s</w:delText>
        </w:r>
      </w:del>
      <w:r w:rsidR="00162A0D">
        <w:rPr>
          <w:rFonts w:cstheme="minorHAnsi"/>
          <w:b/>
        </w:rPr>
        <w:t>sition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6C2974F8" w:rsidR="00425BCF" w:rsidRPr="00162A0D" w:rsidRDefault="00162A0D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jobApplication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r w:rsidR="00400D2A">
        <w:rPr>
          <w:rFonts w:ascii="Calibri" w:eastAsia="Calibri" w:hAnsi="Calibri" w:cs="Calibri"/>
          <w:bCs/>
          <w:color w:val="A34A0D"/>
          <w:sz w:val="28"/>
          <w:szCs w:val="28"/>
        </w:rPr>
        <w:t>candidates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9E33F4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adds </w:t>
      </w:r>
      <w:r w:rsidR="00162A0D">
        <w:rPr>
          <w:rStyle w:val="jlqj4b"/>
          <w:lang w:val="en"/>
        </w:rPr>
        <w:t>people</w:t>
      </w:r>
      <w:r>
        <w:rPr>
          <w:rStyle w:val="jlqj4b"/>
          <w:lang w:val="en"/>
        </w:rPr>
        <w:t xml:space="preserve"> to the </w:t>
      </w:r>
      <w:r w:rsidR="00162A0D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400D2A">
        <w:rPr>
          <w:rStyle w:val="jlqj4b"/>
          <w:b/>
        </w:rPr>
        <w:t>candidates</w:t>
      </w:r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47FD990A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 xml:space="preserve">ray is information about </w:t>
      </w:r>
      <w:r w:rsidR="006A777B">
        <w:t>person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49E8A939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 w:rsidR="006A777B">
        <w:rPr>
          <w:rFonts w:ascii="Consolas" w:hAnsi="Consolas"/>
          <w:b/>
        </w:rPr>
        <w:t>name}-{</w:t>
      </w:r>
      <w:r w:rsidR="00825007">
        <w:rPr>
          <w:rFonts w:ascii="Consolas" w:hAnsi="Consolas"/>
          <w:b/>
        </w:rPr>
        <w:t>education</w:t>
      </w:r>
      <w:r w:rsidR="006A777B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6A777B">
        <w:rPr>
          <w:rFonts w:ascii="Consolas" w:hAnsi="Consolas"/>
          <w:b/>
        </w:rPr>
        <w:t>yearsExp</w:t>
      </w:r>
      <w:del w:id="1" w:author="Darina" w:date="2023-05-31T15:04:00Z">
        <w:r w:rsidR="006A777B" w:rsidDel="00232944">
          <w:rPr>
            <w:rFonts w:ascii="Consolas" w:hAnsi="Consolas"/>
            <w:b/>
          </w:rPr>
          <w:delText>i</w:delText>
        </w:r>
      </w:del>
      <w:ins w:id="2" w:author="Darina" w:date="2023-05-31T15:04:00Z">
        <w:r w:rsidR="00232944">
          <w:rPr>
            <w:rFonts w:ascii="Consolas" w:hAnsi="Consolas"/>
            <w:b/>
          </w:rPr>
          <w:t>e</w:t>
        </w:r>
      </w:ins>
      <w:r w:rsidR="006A777B">
        <w:rPr>
          <w:rFonts w:ascii="Consolas" w:hAnsi="Consolas"/>
          <w:b/>
        </w:rPr>
        <w:t>rience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5EEC4313" w:rsidR="00425BCF" w:rsidRPr="008F3F9D" w:rsidRDefault="00425BCF" w:rsidP="00825007">
      <w:pPr>
        <w:pStyle w:val="ListParagraph"/>
        <w:numPr>
          <w:ilvl w:val="0"/>
          <w:numId w:val="42"/>
        </w:numPr>
        <w:spacing w:line="360" w:lineRule="auto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 w:rsidR="006A777B">
        <w:rPr>
          <w:rFonts w:ascii="Consolas" w:hAnsi="Consolas"/>
          <w:b/>
        </w:rPr>
        <w:t>-</w:t>
      </w:r>
      <w:r w:rsidRPr="002A6533">
        <w:rPr>
          <w:rFonts w:ascii="Consolas" w:hAnsi="Consolas"/>
          <w:b/>
        </w:rPr>
        <w:t>"</w:t>
      </w:r>
      <w:r>
        <w:t xml:space="preserve">.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 w:rsidR="006A777B">
        <w:rPr>
          <w:rFonts w:ascii="Consolas" w:hAnsi="Consolas"/>
          <w:b/>
        </w:rPr>
        <w:t>John Doe-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A777B">
        <w:rPr>
          <w:rFonts w:ascii="Consolas" w:hAnsi="Consolas"/>
          <w:b/>
        </w:rPr>
        <w:t>-1</w:t>
      </w:r>
      <w:r>
        <w:rPr>
          <w:rFonts w:ascii="Consolas" w:hAnsi="Consolas"/>
          <w:b/>
        </w:rPr>
        <w:t>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A777B">
        <w:rPr>
          <w:rFonts w:ascii="Consolas" w:hAnsi="Consolas"/>
          <w:b/>
        </w:rPr>
        <w:t>Peter Parker-</w:t>
      </w:r>
      <w:r w:rsidR="00825007">
        <w:rPr>
          <w:rFonts w:ascii="Consolas" w:hAnsi="Consolas"/>
          <w:b/>
        </w:rPr>
        <w:t>Master</w:t>
      </w:r>
      <w:r w:rsidR="006A777B">
        <w:rPr>
          <w:rFonts w:ascii="Consolas" w:hAnsi="Consolas"/>
          <w:b/>
        </w:rPr>
        <w:t>-5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E47BE">
        <w:rPr>
          <w:rFonts w:ascii="Consolas" w:hAnsi="Consolas"/>
          <w:b/>
        </w:rPr>
        <w:t>Daniel</w:t>
      </w:r>
      <w:r w:rsidR="006A777B">
        <w:rPr>
          <w:rFonts w:ascii="Consolas" w:hAnsi="Consolas"/>
          <w:b/>
        </w:rPr>
        <w:t xml:space="preserve"> Jones</w:t>
      </w:r>
      <w:r w:rsidR="006E47BE">
        <w:rPr>
          <w:rFonts w:ascii="Consolas" w:hAnsi="Consolas"/>
          <w:b/>
        </w:rPr>
        <w:t>-</w:t>
      </w:r>
      <w:r w:rsidR="00825007" w:rsidRPr="00825007">
        <w:t xml:space="preserve"> 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E47BE">
        <w:rPr>
          <w:rFonts w:ascii="Consolas" w:hAnsi="Consolas"/>
          <w:b/>
        </w:rPr>
        <w:t>-</w:t>
      </w:r>
      <w:r w:rsidR="006A777B">
        <w:rPr>
          <w:rFonts w:ascii="Consolas" w:hAnsi="Consolas"/>
          <w:b/>
        </w:rPr>
        <w:t>18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0AC2665C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commentRangeStart w:id="3"/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6A777B">
        <w:t>person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6A777B">
        <w:rPr>
          <w:rStyle w:val="jlqj4b"/>
          <w:rFonts w:ascii="Consolas" w:hAnsi="Consolas"/>
          <w:b/>
        </w:rPr>
        <w:t>jobCandidates</w:t>
      </w:r>
      <w:proofErr w:type="spellEnd"/>
      <w:r w:rsidR="006A777B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commentRangeEnd w:id="3"/>
      <w:r w:rsidR="00574024">
        <w:rPr>
          <w:rStyle w:val="CommentReference"/>
        </w:rPr>
        <w:commentReference w:id="3"/>
      </w:r>
      <w:r w:rsidRPr="003C3A56">
        <w:rPr>
          <w:rStyle w:val="jlqj4b"/>
          <w:rFonts w:cstheme="minorHAnsi"/>
          <w:lang w:val="en"/>
        </w:rPr>
        <w:t>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 w:rsidR="006A777B">
        <w:rPr>
          <w:rFonts w:ascii="Consolas" w:hAnsi="Consolas"/>
          <w:b/>
        </w:rPr>
        <w:t>yearsExp</w:t>
      </w:r>
      <w:ins w:id="4" w:author="Darina" w:date="2023-05-31T15:04:00Z">
        <w:r w:rsidR="00232944">
          <w:rPr>
            <w:rFonts w:ascii="Consolas" w:hAnsi="Consolas"/>
            <w:b/>
          </w:rPr>
          <w:t>e</w:t>
        </w:r>
      </w:ins>
      <w:del w:id="5" w:author="Darina" w:date="2023-05-31T15:04:00Z">
        <w:r w:rsidR="006A777B" w:rsidDel="00232944">
          <w:rPr>
            <w:rFonts w:ascii="Consolas" w:hAnsi="Consolas"/>
            <w:b/>
          </w:rPr>
          <w:delText>i</w:delText>
        </w:r>
      </w:del>
      <w:r w:rsidR="006A777B">
        <w:rPr>
          <w:rFonts w:ascii="Consolas" w:hAnsi="Consolas"/>
          <w:b/>
        </w:rPr>
        <w:t>rience</w:t>
      </w:r>
      <w:proofErr w:type="spellEnd"/>
      <w:r w:rsidR="006A777B" w:rsidRPr="00984116">
        <w:rPr>
          <w:rStyle w:val="jlqj4b"/>
          <w:b/>
          <w:lang w:val="en"/>
        </w:rPr>
        <w:t xml:space="preserve">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376D5014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="006E47BE">
        <w:t>person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="00825007">
        <w:rPr>
          <w:rFonts w:ascii="Consolas" w:hAnsi="Consolas"/>
          <w:b/>
        </w:rPr>
        <w:t>education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 w:rsidR="006E47BE">
        <w:rPr>
          <w:rFonts w:ascii="Consolas" w:hAnsi="Consolas"/>
          <w:b/>
        </w:rPr>
        <w:t>yearsExp</w:t>
      </w:r>
      <w:del w:id="6" w:author="Darina" w:date="2023-05-31T15:04:00Z">
        <w:r w:rsidR="006E47BE" w:rsidDel="00232944">
          <w:rPr>
            <w:rFonts w:ascii="Consolas" w:hAnsi="Consolas"/>
            <w:b/>
          </w:rPr>
          <w:delText>i</w:delText>
        </w:r>
      </w:del>
      <w:ins w:id="7" w:author="Darina" w:date="2023-05-31T15:04:00Z">
        <w:r w:rsidR="00232944">
          <w:rPr>
            <w:rFonts w:ascii="Consolas" w:hAnsi="Consolas"/>
            <w:b/>
          </w:rPr>
          <w:t>e</w:t>
        </w:r>
      </w:ins>
      <w:r w:rsidR="006E47BE">
        <w:rPr>
          <w:rFonts w:ascii="Consolas" w:hAnsi="Consolas"/>
          <w:b/>
        </w:rPr>
        <w:t>rience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 w:rsidR="006E47BE">
        <w:rPr>
          <w:rStyle w:val="jlqj4b"/>
          <w:rFonts w:ascii="Consolas" w:hAnsi="Consolas"/>
          <w:b/>
        </w:rPr>
        <w:t>jobCandidates</w:t>
      </w:r>
      <w:proofErr w:type="spellEnd"/>
      <w:r w:rsidR="006E47BE"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483DB2F9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 xml:space="preserve">uccessfully </w:t>
      </w:r>
      <w:r w:rsidR="006E47BE">
        <w:rPr>
          <w:rStyle w:val="normaltextrun"/>
          <w:rFonts w:ascii="Consolas" w:hAnsi="Consolas"/>
          <w:b/>
          <w:bCs/>
        </w:rPr>
        <w:t>added</w:t>
      </w:r>
      <w:r>
        <w:rPr>
          <w:rStyle w:val="normaltextrun"/>
          <w:rFonts w:ascii="Consolas" w:hAnsi="Consolas"/>
          <w:b/>
          <w:bCs/>
        </w:rPr>
        <w:t xml:space="preserve"> </w:t>
      </w:r>
      <w:r w:rsidR="006E47BE">
        <w:rPr>
          <w:rStyle w:val="normaltextrun"/>
          <w:rFonts w:ascii="Consolas" w:hAnsi="Consolas"/>
          <w:b/>
          <w:bCs/>
        </w:rPr>
        <w:t>can</w:t>
      </w:r>
      <w:del w:id="8" w:author="Darina" w:date="2023-05-31T15:04:00Z">
        <w:r w:rsidR="006E47BE" w:rsidDel="00232944">
          <w:rPr>
            <w:rStyle w:val="normaltextrun"/>
            <w:rFonts w:ascii="Consolas" w:hAnsi="Consolas"/>
            <w:b/>
            <w:bCs/>
          </w:rPr>
          <w:delText>i</w:delText>
        </w:r>
      </w:del>
      <w:r w:rsidR="006E47BE"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Style w:val="normaltextrun"/>
          <w:rFonts w:ascii="Consolas" w:hAnsi="Consolas"/>
          <w:b/>
          <w:bCs/>
        </w:rPr>
        <w:t>{name1}, {name2}, …{</w:t>
      </w:r>
      <w:proofErr w:type="spellStart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0586F12F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 w:rsidR="006E47BE">
        <w:rPr>
          <w:rStyle w:val="jlqj4b"/>
          <w:b/>
          <w:lang w:val="en"/>
        </w:rPr>
        <w:t>persons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B092526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You </w:t>
      </w:r>
      <w:r w:rsidR="006E47BE"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 w:rsidR="006E47BE">
        <w:rPr>
          <w:rFonts w:ascii="Consolas" w:hAnsi="Consolas"/>
          <w:b/>
        </w:rPr>
        <w:t>John Doe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Peter Parker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Daniel Jones</w:t>
      </w:r>
      <w:r w:rsidR="006E47BE" w:rsidRPr="00D36AF4">
        <w:rPr>
          <w:rStyle w:val="jlqj4b"/>
          <w:b/>
        </w:rPr>
        <w:t xml:space="preserve"> 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6FEE86B4" w:rsidR="00425BCF" w:rsidRPr="00D36AF4" w:rsidRDefault="006E47BE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Pr="00CF5ECE">
        <w:rPr>
          <w:rStyle w:val="jlqj4b"/>
          <w:b/>
        </w:rPr>
        <w:t xml:space="preserve"> </w:t>
      </w:r>
      <w:r>
        <w:rPr>
          <w:rStyle w:val="jlqj4b"/>
          <w:b/>
        </w:rPr>
        <w:t xml:space="preserve">You </w:t>
      </w:r>
      <w:r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Peter Parker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</w:t>
      </w:r>
      <w:r w:rsidR="00425BCF" w:rsidRPr="00D36AF4">
        <w:rPr>
          <w:rStyle w:val="jlqj4b"/>
        </w:rPr>
        <w:t>-</w:t>
      </w:r>
      <w:r w:rsidR="00425BCF">
        <w:rPr>
          <w:rStyle w:val="jlqj4b"/>
        </w:rPr>
        <w:t xml:space="preserve"> </w:t>
      </w:r>
      <w:r w:rsidR="00425BCF">
        <w:rPr>
          <w:rStyle w:val="jlqj4b"/>
          <w:lang w:val="en"/>
        </w:rPr>
        <w:t>is not a</w:t>
      </w:r>
      <w:r w:rsidR="00425BCF"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1AA9A3FD" w:rsidR="00425BCF" w:rsidRPr="007A3089" w:rsidRDefault="00983091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  <w:lang w:val="bg-BG"/>
        </w:rPr>
        <w:lastRenderedPageBreak/>
        <w:t>job</w:t>
      </w:r>
      <w:r>
        <w:rPr>
          <w:rFonts w:ascii="Calibri" w:eastAsia="Calibri" w:hAnsi="Calibri" w:cs="Calibri"/>
          <w:bCs/>
          <w:color w:val="A34A0D"/>
          <w:sz w:val="28"/>
          <w:szCs w:val="28"/>
        </w:rPr>
        <w:t>Offer</w:t>
      </w:r>
      <w:r w:rsidR="000E3A6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="00401435">
        <w:rPr>
          <w:rFonts w:ascii="Calibri" w:eastAsia="Calibri" w:hAnsi="Calibri" w:cs="Calibri"/>
          <w:bCs/>
          <w:color w:val="A34A0D"/>
          <w:sz w:val="28"/>
          <w:szCs w:val="28"/>
        </w:rPr>
        <w:t>chosenPerson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C0D2298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can sign contracts with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from the </w:t>
      </w:r>
      <w:r w:rsidR="00401435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401435">
        <w:rPr>
          <w:rStyle w:val="jlqj4b"/>
          <w:b/>
        </w:rPr>
        <w:t>chosenPerson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CE26C61" w:rsidR="00425BCF" w:rsidRPr="0098309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lang w:val="bg-BG"/>
        </w:rPr>
      </w:pPr>
      <w:r w:rsidRPr="002A6533">
        <w:rPr>
          <w:rFonts w:ascii="Consolas" w:hAnsi="Consolas"/>
          <w:b/>
        </w:rPr>
        <w:t>"{</w:t>
      </w:r>
      <w:r w:rsidR="00401435">
        <w:rPr>
          <w:rFonts w:ascii="Consolas" w:hAnsi="Consolas"/>
          <w:b/>
        </w:rPr>
        <w:t>name}-</w:t>
      </w:r>
      <w:r>
        <w:rPr>
          <w:rFonts w:ascii="Consolas" w:hAnsi="Consolas"/>
          <w:b/>
        </w:rPr>
        <w:t>{</w:t>
      </w:r>
      <w:proofErr w:type="spellStart"/>
      <w:r w:rsidR="00401435">
        <w:rPr>
          <w:rFonts w:ascii="Consolas" w:hAnsi="Consolas"/>
          <w:b/>
        </w:rPr>
        <w:t>minimalExp</w:t>
      </w:r>
      <w:ins w:id="9" w:author="Darina" w:date="2023-05-31T14:31:00Z">
        <w:r w:rsidR="00E83005">
          <w:rPr>
            <w:rFonts w:ascii="Consolas" w:hAnsi="Consolas"/>
            <w:b/>
          </w:rPr>
          <w:t>e</w:t>
        </w:r>
      </w:ins>
      <w:del w:id="10" w:author="Darina" w:date="2023-05-31T14:31:00Z">
        <w:r w:rsidR="00401435" w:rsidDel="00E83005">
          <w:rPr>
            <w:rFonts w:ascii="Consolas" w:hAnsi="Consolas"/>
            <w:b/>
          </w:rPr>
          <w:delText>i</w:delText>
        </w:r>
      </w:del>
      <w:r w:rsidR="00401435">
        <w:rPr>
          <w:rFonts w:ascii="Consolas" w:hAnsi="Consolas"/>
          <w:b/>
        </w:rPr>
        <w:t>rience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62A633C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401435">
        <w:t>person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401435">
        <w:rPr>
          <w:rStyle w:val="jlqj4b"/>
          <w:rFonts w:ascii="Consolas" w:hAnsi="Consolas"/>
          <w:b/>
        </w:rPr>
        <w:t>jobCandidates</w:t>
      </w:r>
      <w:proofErr w:type="spellEnd"/>
      <w:r w:rsidR="00401435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26F76B01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 w:rsidR="00F660A7">
        <w:rPr>
          <w:rStyle w:val="jlqj4b"/>
          <w:rFonts w:ascii="Consolas" w:hAnsi="Consolas"/>
          <w:b/>
          <w:lang w:val="en-US"/>
        </w:rPr>
        <w:t xml:space="preserve">in </w:t>
      </w:r>
      <w:r w:rsidRPr="00247524">
        <w:rPr>
          <w:rStyle w:val="jlqj4b"/>
          <w:rFonts w:ascii="Consolas" w:hAnsi="Consolas"/>
          <w:b/>
        </w:rPr>
        <w:t xml:space="preserve">the </w:t>
      </w:r>
      <w:r w:rsidR="00401435">
        <w:rPr>
          <w:rStyle w:val="jlqj4b"/>
          <w:rFonts w:ascii="Consolas" w:hAnsi="Consolas"/>
          <w:b/>
          <w:lang w:val="en-US"/>
        </w:rPr>
        <w:t>candidates</w:t>
      </w:r>
      <w:r>
        <w:rPr>
          <w:rStyle w:val="jlqj4b"/>
          <w:rFonts w:ascii="Consolas" w:hAnsi="Consolas"/>
          <w:b/>
          <w:lang w:val="en-US"/>
        </w:rPr>
        <w:t xml:space="preserve"> list!</w:t>
      </w:r>
      <w:r w:rsidRPr="00D36AF4">
        <w:rPr>
          <w:rStyle w:val="jlqj4b"/>
          <w:b/>
        </w:rPr>
        <w:t>"</w:t>
      </w:r>
    </w:p>
    <w:p w14:paraId="4AEA29C8" w14:textId="1B5AB0D7" w:rsidR="00425BCF" w:rsidRPr="00247524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 w:rsidR="00401435">
        <w:rPr>
          <w:rFonts w:ascii="Consolas" w:hAnsi="Consolas"/>
          <w:b/>
        </w:rPr>
        <w:t>minimalExp</w:t>
      </w:r>
      <w:del w:id="11" w:author="Darina" w:date="2023-05-31T14:31:00Z">
        <w:r w:rsidR="00401435" w:rsidDel="00E83005">
          <w:rPr>
            <w:rFonts w:ascii="Consolas" w:hAnsi="Consolas"/>
            <w:b/>
          </w:rPr>
          <w:delText>i</w:delText>
        </w:r>
      </w:del>
      <w:ins w:id="12" w:author="Darina" w:date="2023-05-31T14:31:00Z">
        <w:r w:rsidR="00E83005">
          <w:rPr>
            <w:rFonts w:ascii="Consolas" w:hAnsi="Consolas"/>
            <w:b/>
          </w:rPr>
          <w:t>e</w:t>
        </w:r>
      </w:ins>
      <w:r w:rsidR="00401435">
        <w:rPr>
          <w:rFonts w:ascii="Consolas" w:hAnsi="Consolas"/>
          <w:b/>
        </w:rPr>
        <w:t>rience</w:t>
      </w:r>
      <w:proofErr w:type="spellEnd"/>
      <w:r w:rsidR="00401435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selected by the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for a given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</w:t>
      </w:r>
      <w:r w:rsidRPr="00443E05">
        <w:rPr>
          <w:rStyle w:val="jlqj4b"/>
          <w:b/>
          <w:lang w:val="en"/>
        </w:rPr>
        <w:t xml:space="preserve">is </w:t>
      </w:r>
      <w:r w:rsidR="00F660A7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F660A7">
        <w:rPr>
          <w:rStyle w:val="jlqj4b"/>
          <w:rFonts w:ascii="Consolas" w:hAnsi="Consolas"/>
          <w:b/>
        </w:rPr>
        <w:t>jobCandidates</w:t>
      </w:r>
      <w:proofErr w:type="spellEnd"/>
      <w:r>
        <w:rPr>
          <w:rStyle w:val="jlqj4b"/>
          <w:lang w:val="en"/>
        </w:rPr>
        <w:t>,</w:t>
      </w:r>
      <w:r w:rsidR="00F660A7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7F86DB7C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="00F660A7" w:rsidRPr="00F660A7">
        <w:rPr>
          <w:rFonts w:ascii="Consolas" w:hAnsi="Consolas"/>
          <w:b/>
        </w:rPr>
        <w:t>{name}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do</w:t>
      </w:r>
      <w:r w:rsidR="009A17AF">
        <w:rPr>
          <w:rStyle w:val="jlqj4b"/>
          <w:rFonts w:ascii="Consolas" w:hAnsi="Consolas"/>
          <w:b/>
          <w:lang w:val="en"/>
        </w:rPr>
        <w:t>es not have enough experience as</w:t>
      </w:r>
      <w:r w:rsidR="00F660A7">
        <w:rPr>
          <w:rStyle w:val="jlqj4b"/>
          <w:rFonts w:ascii="Consolas" w:hAnsi="Consolas"/>
          <w:b/>
          <w:lang w:val="en"/>
        </w:rPr>
        <w:t xml:space="preserve"> {position}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, minimum requirement is </w:t>
      </w:r>
      <w:proofErr w:type="gramStart"/>
      <w:r w:rsidR="00F660A7">
        <w:rPr>
          <w:rStyle w:val="jlqj4b"/>
          <w:rFonts w:ascii="Consolas" w:hAnsi="Consolas"/>
          <w:b/>
          <w:lang w:val="en"/>
        </w:rPr>
        <w:t>{</w:t>
      </w:r>
      <w:r w:rsidR="00F660A7" w:rsidRPr="00F660A7">
        <w:rPr>
          <w:rFonts w:ascii="Consolas" w:hAnsi="Consolas"/>
          <w:b/>
        </w:rPr>
        <w:t xml:space="preserve"> </w:t>
      </w:r>
      <w:proofErr w:type="spellStart"/>
      <w:r w:rsidR="00F660A7">
        <w:rPr>
          <w:rFonts w:ascii="Consolas" w:hAnsi="Consolas"/>
          <w:b/>
        </w:rPr>
        <w:t>minimalExpirience</w:t>
      </w:r>
      <w:proofErr w:type="spellEnd"/>
      <w:proofErr w:type="gramEnd"/>
      <w:r w:rsidR="00F660A7">
        <w:rPr>
          <w:rStyle w:val="jlqj4b"/>
          <w:rFonts w:ascii="Consolas" w:hAnsi="Consolas"/>
          <w:b/>
          <w:lang w:val="en"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years.</w:t>
      </w:r>
      <w:r w:rsidRPr="00D36AF4">
        <w:rPr>
          <w:rStyle w:val="jlqj4b"/>
          <w:b/>
        </w:rPr>
        <w:t>"</w:t>
      </w:r>
    </w:p>
    <w:p w14:paraId="40161066" w14:textId="39348C34" w:rsidR="00425BCF" w:rsidRPr="00C500B8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 w:rsidR="00177267">
        <w:rPr>
          <w:rFonts w:ascii="Consolas" w:hAnsi="Consolas"/>
          <w:b/>
        </w:rPr>
        <w:t>yearsExpirience</w:t>
      </w:r>
      <w:proofErr w:type="spellEnd"/>
      <w:r w:rsidR="0017726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the string "</w:t>
      </w:r>
      <w:r w:rsidR="00177267">
        <w:rPr>
          <w:rStyle w:val="jlqj4b"/>
          <w:b/>
        </w:rPr>
        <w:t>hired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714F5683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177267">
        <w:rPr>
          <w:rFonts w:ascii="Consolas" w:hAnsi="Consolas"/>
          <w:b/>
        </w:rPr>
        <w:t xml:space="preserve">Welcome </w:t>
      </w:r>
      <w:r w:rsidR="00177267" w:rsidRPr="00177267">
        <w:rPr>
          <w:rFonts w:ascii="Consolas" w:hAnsi="Consolas"/>
          <w:b/>
        </w:rPr>
        <w:t>aboard,</w:t>
      </w:r>
      <w:r w:rsidR="00177267">
        <w:rPr>
          <w:rFonts w:ascii="Consolas" w:hAnsi="Consolas"/>
          <w:b/>
        </w:rPr>
        <w:t xml:space="preserve"> </w:t>
      </w:r>
      <w:r w:rsidR="00177267" w:rsidRPr="00177267">
        <w:rPr>
          <w:rFonts w:ascii="Consolas" w:hAnsi="Consolas"/>
          <w:b/>
        </w:rPr>
        <w:t xml:space="preserve">our newest employee is </w:t>
      </w:r>
      <w:r w:rsidR="00177267">
        <w:rPr>
          <w:rFonts w:ascii="Consolas" w:hAnsi="Consolas"/>
          <w:b/>
        </w:rPr>
        <w:t>{name}.</w:t>
      </w:r>
      <w:r w:rsidRPr="00D36AF4">
        <w:rPr>
          <w:rStyle w:val="jlqj4b"/>
          <w:b/>
        </w:rPr>
        <w:t>"</w:t>
      </w:r>
    </w:p>
    <w:p w14:paraId="46248E0C" w14:textId="7D42C940" w:rsidR="00425BCF" w:rsidRPr="007A3089" w:rsidRDefault="00825007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salaryBonus</w:t>
      </w:r>
      <w:proofErr w:type="spell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(name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36A305D" w14:textId="297B5BD7" w:rsidR="00425BCF" w:rsidRDefault="00425BCF" w:rsidP="00425BCF">
      <w:pPr>
        <w:spacing w:line="360" w:lineRule="auto"/>
        <w:rPr>
          <w:rStyle w:val="jlqj4b"/>
          <w:lang w:val="en"/>
        </w:rPr>
      </w:pPr>
      <w:r>
        <w:t xml:space="preserve">With this method, we make sure that the </w:t>
      </w:r>
      <w:r w:rsidR="00825007">
        <w:t xml:space="preserve">candidates have proper </w:t>
      </w:r>
      <w:r w:rsidR="00825007" w:rsidRPr="00825007">
        <w:rPr>
          <w:b/>
        </w:rPr>
        <w:t>education</w:t>
      </w:r>
      <w:r w:rsidR="00825007">
        <w:t xml:space="preserve"> for the position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C97422">
        <w:rPr>
          <w:rStyle w:val="jlqj4b"/>
          <w:b/>
          <w:bCs/>
          <w:lang w:val="en"/>
        </w:rPr>
        <w:t>one argument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5F37C08F" w14:textId="3D0A2582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365D1C97" w14:textId="3AE64EF2" w:rsidR="005D5B82" w:rsidRDefault="00425BCF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="00825007" w:rsidRPr="00247524">
        <w:rPr>
          <w:rFonts w:ascii="Consolas" w:hAnsi="Consolas"/>
          <w:b/>
        </w:rPr>
        <w:t>{</w:t>
      </w:r>
      <w:r w:rsidR="00825007">
        <w:rPr>
          <w:rFonts w:ascii="Consolas" w:hAnsi="Consolas"/>
          <w:b/>
        </w:rPr>
        <w:t>name</w:t>
      </w:r>
      <w:r w:rsidR="00825007" w:rsidRPr="00247524">
        <w:rPr>
          <w:rFonts w:ascii="Consolas" w:hAnsi="Consolas"/>
          <w:b/>
        </w:rPr>
        <w:t xml:space="preserve">} is </w:t>
      </w:r>
      <w:r w:rsidR="00825007" w:rsidRPr="00247524">
        <w:rPr>
          <w:rStyle w:val="jlqj4b"/>
          <w:rFonts w:ascii="Consolas" w:hAnsi="Consolas"/>
          <w:b/>
        </w:rPr>
        <w:t xml:space="preserve">not </w:t>
      </w:r>
      <w:r w:rsidR="00825007">
        <w:rPr>
          <w:rStyle w:val="jlqj4b"/>
          <w:rFonts w:ascii="Consolas" w:hAnsi="Consolas"/>
          <w:b/>
        </w:rPr>
        <w:t xml:space="preserve">in </w:t>
      </w:r>
      <w:r w:rsidR="00825007" w:rsidRPr="00247524">
        <w:rPr>
          <w:rStyle w:val="jlqj4b"/>
          <w:rFonts w:ascii="Consolas" w:hAnsi="Consolas"/>
          <w:b/>
        </w:rPr>
        <w:t xml:space="preserve">the </w:t>
      </w:r>
      <w:r w:rsidR="00825007">
        <w:rPr>
          <w:rStyle w:val="jlqj4b"/>
          <w:rFonts w:ascii="Consolas" w:hAnsi="Consolas"/>
          <w:b/>
        </w:rPr>
        <w:t xml:space="preserve">candidates </w:t>
      </w:r>
      <w:commentRangeStart w:id="13"/>
      <w:proofErr w:type="gramStart"/>
      <w:r w:rsidR="00825007">
        <w:rPr>
          <w:rStyle w:val="jlqj4b"/>
          <w:rFonts w:ascii="Consolas" w:hAnsi="Consolas"/>
          <w:b/>
        </w:rPr>
        <w:t>list</w:t>
      </w:r>
      <w:r w:rsidR="00825007" w:rsidRPr="00D36AF4">
        <w:rPr>
          <w:rStyle w:val="jlqj4b"/>
          <w:b/>
        </w:rPr>
        <w:t xml:space="preserve"> </w:t>
      </w:r>
      <w:r w:rsidR="00825007">
        <w:rPr>
          <w:rStyle w:val="jlqj4b"/>
          <w:b/>
        </w:rPr>
        <w:t>!</w:t>
      </w:r>
      <w:commentRangeEnd w:id="13"/>
      <w:proofErr w:type="gramEnd"/>
      <w:r w:rsidR="00232944">
        <w:rPr>
          <w:rStyle w:val="CommentReference"/>
        </w:rPr>
        <w:commentReference w:id="13"/>
      </w:r>
      <w:r w:rsidRPr="00D36AF4">
        <w:rPr>
          <w:rStyle w:val="jlqj4b"/>
          <w:b/>
        </w:rPr>
        <w:t>"</w:t>
      </w:r>
    </w:p>
    <w:p w14:paraId="7ED83CD7" w14:textId="77777777" w:rsidR="00CA0535" w:rsidRDefault="00CA0535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4D041D8" w14:textId="067ECF67" w:rsidR="005D5B82" w:rsidRPr="003B3EC8" w:rsidRDefault="003B3EC8" w:rsidP="000D2FA6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</w:t>
      </w:r>
      <w:r w:rsidR="00825007" w:rsidRPr="00825007">
        <w:rPr>
          <w:rFonts w:ascii="Calibri" w:eastAsia="Calibri" w:hAnsi="Calibri" w:cs="Arial"/>
        </w:rPr>
        <w:t xml:space="preserve">education </w:t>
      </w:r>
      <w:r w:rsidRPr="003B3EC8">
        <w:rPr>
          <w:rFonts w:ascii="Calibri" w:eastAsia="Calibri" w:hAnsi="Calibri" w:cs="Arial"/>
        </w:rPr>
        <w:t xml:space="preserve">recorded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3B3EC8">
        <w:rPr>
          <w:rFonts w:ascii="Calibri" w:eastAsia="Calibri" w:hAnsi="Calibri" w:cs="Arial"/>
        </w:rPr>
        <w:t>array is</w:t>
      </w:r>
      <w:r w:rsidR="00825007">
        <w:rPr>
          <w:rFonts w:ascii="Calibri" w:eastAsia="Calibri" w:hAnsi="Calibri" w:cs="Arial"/>
        </w:rPr>
        <w:t xml:space="preserve"> </w:t>
      </w:r>
      <w:r w:rsidR="00825007" w:rsidRPr="000D2FA6">
        <w:rPr>
          <w:rFonts w:ascii="Calibri" w:eastAsia="Calibri" w:hAnsi="Calibri" w:cs="Arial"/>
          <w:b/>
        </w:rPr>
        <w:t>Bachelor</w:t>
      </w:r>
      <w:r w:rsidR="000D2FA6">
        <w:rPr>
          <w:rFonts w:ascii="Calibri" w:eastAsia="Calibri" w:hAnsi="Calibri" w:cs="Arial"/>
          <w:b/>
        </w:rPr>
        <w:t xml:space="preserve"> degree, </w:t>
      </w:r>
      <w:r w:rsidR="000D2FA6" w:rsidRPr="000514C6">
        <w:rPr>
          <w:b/>
        </w:rPr>
        <w:t>return</w:t>
      </w:r>
      <w:r w:rsidR="000D2FA6">
        <w:t xml:space="preserve"> the following message</w:t>
      </w:r>
      <w:r w:rsidRPr="003B3EC8">
        <w:rPr>
          <w:rFonts w:ascii="Calibri" w:eastAsia="Calibri" w:hAnsi="Calibri" w:cs="Arial"/>
        </w:rPr>
        <w:t xml:space="preserve">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</w:t>
      </w:r>
      <w:r w:rsidR="000D2FA6" w:rsidRPr="000D2FA6">
        <w:rPr>
          <w:rFonts w:ascii="Consolas" w:hAnsi="Consolas"/>
          <w:b/>
        </w:rPr>
        <w:t>will sign a contract</w:t>
      </w:r>
      <w:r w:rsidR="000D2FA6">
        <w:rPr>
          <w:rFonts w:ascii="Consolas" w:hAnsi="Consolas"/>
          <w:b/>
          <w:lang w:val="bg-BG"/>
        </w:rPr>
        <w:t xml:space="preserve"> </w:t>
      </w:r>
      <w:r w:rsidR="000D2FA6">
        <w:rPr>
          <w:rFonts w:ascii="Consolas" w:hAnsi="Consolas"/>
          <w:b/>
        </w:rPr>
        <w:t>for {employer}, as {position}</w:t>
      </w:r>
      <w:r w:rsidR="000D2FA6" w:rsidRPr="000D2FA6">
        <w:rPr>
          <w:rFonts w:ascii="Consolas" w:hAnsi="Consolas"/>
          <w:b/>
        </w:rPr>
        <w:t xml:space="preserve"> with a salary of $50,000 per year</w:t>
      </w:r>
      <w:r w:rsidR="00425BCF" w:rsidRPr="003B3EC8">
        <w:rPr>
          <w:rFonts w:ascii="Consolas" w:hAnsi="Consolas"/>
          <w:b/>
        </w:rPr>
        <w:t>!</w:t>
      </w:r>
      <w:r w:rsidR="00425BCF" w:rsidRPr="003B3EC8">
        <w:rPr>
          <w:rStyle w:val="jlqj4b"/>
          <w:b/>
        </w:rPr>
        <w:t>"</w:t>
      </w:r>
    </w:p>
    <w:p w14:paraId="480AD471" w14:textId="437EE160" w:rsidR="00425BCF" w:rsidRPr="005D5B82" w:rsidRDefault="00425BCF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jlqj4b"/>
          <w:lang w:val="en"/>
        </w:rPr>
        <w:t xml:space="preserve">If the </w:t>
      </w:r>
      <w:r w:rsidR="000D2FA6" w:rsidRPr="00825007">
        <w:rPr>
          <w:rFonts w:ascii="Calibri" w:eastAsia="Calibri" w:hAnsi="Calibri" w:cs="Arial"/>
        </w:rPr>
        <w:t xml:space="preserve">education </w:t>
      </w:r>
      <w:r w:rsidR="000D2FA6">
        <w:rPr>
          <w:rStyle w:val="jlqj4b"/>
          <w:lang w:val="en"/>
        </w:rPr>
        <w:t xml:space="preserve">of the person is </w:t>
      </w:r>
      <w:r w:rsidR="000D2FA6" w:rsidRPr="000D2FA6">
        <w:rPr>
          <w:rStyle w:val="jlqj4b"/>
          <w:b/>
          <w:lang w:val="en"/>
        </w:rPr>
        <w:t>Master degree</w:t>
      </w:r>
      <w:r w:rsidRPr="003B3EC8">
        <w:rPr>
          <w:rStyle w:val="Heading2Char"/>
          <w:b w:val="0"/>
          <w:color w:val="auto"/>
          <w:lang w:val="en"/>
        </w:rPr>
        <w:t>,</w:t>
      </w:r>
      <w:r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1BF175C9" w14:textId="140ADCB0" w:rsidR="00425BCF" w:rsidRPr="000D2FA6" w:rsidRDefault="000D2FA6" w:rsidP="000D2FA6">
      <w:pPr>
        <w:pStyle w:val="ListParagraph"/>
        <w:ind w:left="360"/>
        <w:rPr>
          <w:rStyle w:val="jlqj4b"/>
        </w:rPr>
      </w:pPr>
      <w:r w:rsidRPr="003B3EC8">
        <w:rPr>
          <w:rStyle w:val="jlqj4b"/>
          <w:b/>
        </w:rPr>
        <w:t>"</w:t>
      </w:r>
      <w:r w:rsidRPr="003B3EC8">
        <w:rPr>
          <w:rFonts w:ascii="Consolas" w:hAnsi="Consolas"/>
          <w:b/>
        </w:rPr>
        <w:t xml:space="preserve">{name} </w:t>
      </w:r>
      <w:r w:rsidRPr="000D2FA6">
        <w:rPr>
          <w:rFonts w:ascii="Consolas" w:hAnsi="Consolas"/>
          <w:b/>
        </w:rPr>
        <w:t>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</w:t>
      </w:r>
      <w:r w:rsidRPr="000D2FA6">
        <w:rPr>
          <w:rFonts w:ascii="Consolas" w:hAnsi="Consolas"/>
          <w:b/>
        </w:rPr>
        <w:t>0,000 per year</w:t>
      </w:r>
      <w:r w:rsidRPr="003B3EC8">
        <w:rPr>
          <w:rFonts w:ascii="Consolas" w:hAnsi="Consolas"/>
          <w:b/>
        </w:rPr>
        <w:t>!</w:t>
      </w:r>
      <w:r w:rsidRPr="003B3EC8">
        <w:rPr>
          <w:rStyle w:val="jlqj4b"/>
          <w:b/>
        </w:rPr>
        <w:t>"</w:t>
      </w:r>
    </w:p>
    <w:p w14:paraId="2AFA616B" w14:textId="51F00164" w:rsidR="003B3EC8" w:rsidRPr="003B3EC8" w:rsidRDefault="003B3EC8" w:rsidP="003B3EC8">
      <w:pPr>
        <w:pStyle w:val="ListParagraph"/>
        <w:spacing w:line="360" w:lineRule="auto"/>
        <w:ind w:left="1416"/>
        <w:jc w:val="both"/>
        <w:rPr>
          <w:b/>
        </w:rPr>
      </w:pPr>
    </w:p>
    <w:p w14:paraId="2BC41A0E" w14:textId="77777777" w:rsidR="003B3EC8" w:rsidRPr="00C74D4F" w:rsidRDefault="003B3EC8" w:rsidP="00C74D4F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6E0FB96" w14:textId="503BC491" w:rsidR="00425BCF" w:rsidRDefault="00400D2A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candidatesDatabase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FF0CBE4" w14:textId="400551D5" w:rsidR="00975D9C" w:rsidRDefault="00975D9C" w:rsidP="00975D9C">
      <w:pPr>
        <w:rPr>
          <w:b/>
        </w:rPr>
      </w:pPr>
      <w:r>
        <w:tab/>
      </w:r>
      <w:r>
        <w:tab/>
        <w:t xml:space="preserve">This method checks if there are any candidates in the database, if not </w:t>
      </w:r>
      <w:r w:rsidRPr="00975D9C">
        <w:rPr>
          <w:b/>
        </w:rPr>
        <w:t>throw</w:t>
      </w:r>
      <w:r>
        <w:rPr>
          <w:b/>
        </w:rPr>
        <w:t>:</w:t>
      </w:r>
    </w:p>
    <w:p w14:paraId="6949F154" w14:textId="3A1BFC92" w:rsidR="00975D9C" w:rsidRPr="00975D9C" w:rsidRDefault="00975D9C" w:rsidP="00975D9C">
      <w:pPr>
        <w:rPr>
          <w:rFonts w:ascii="Consolas" w:hAnsi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5D9C">
        <w:rPr>
          <w:rFonts w:ascii="Consolas" w:hAnsi="Consolas"/>
          <w:b/>
        </w:rPr>
        <w:t>"Candidate Database is empty!"</w:t>
      </w:r>
    </w:p>
    <w:p w14:paraId="3020911F" w14:textId="77CE84FA" w:rsidR="00425BCF" w:rsidRDefault="00975D9C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Otherwise, </w:t>
      </w:r>
      <w:r w:rsidR="00425BCF" w:rsidRPr="00DD11D8">
        <w:rPr>
          <w:b/>
        </w:rPr>
        <w:t>returns</w:t>
      </w:r>
      <w:r w:rsidR="00425BCF" w:rsidRPr="002426E8">
        <w:t xml:space="preserve"> </w:t>
      </w:r>
      <w:r w:rsidR="00425BCF" w:rsidRPr="00DD11D8">
        <w:rPr>
          <w:rStyle w:val="jlqj4b"/>
          <w:b/>
          <w:lang w:val="en"/>
        </w:rPr>
        <w:t xml:space="preserve">all </w:t>
      </w:r>
      <w:r w:rsidR="00400D2A">
        <w:rPr>
          <w:rStyle w:val="jlqj4b"/>
          <w:b/>
          <w:lang w:val="en"/>
        </w:rPr>
        <w:t>candidates</w:t>
      </w:r>
      <w:r w:rsidR="00425BCF" w:rsidRPr="00DD11D8">
        <w:rPr>
          <w:rStyle w:val="jlqj4b"/>
          <w:lang w:val="en"/>
        </w:rPr>
        <w:t xml:space="preserve">, </w:t>
      </w:r>
      <w:r w:rsidR="00425BCF">
        <w:rPr>
          <w:rStyle w:val="jlqj4b"/>
        </w:rPr>
        <w:t>The first line shows the following message:</w:t>
      </w:r>
    </w:p>
    <w:p w14:paraId="6C6C0DD4" w14:textId="5034E85C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="00400D2A">
        <w:rPr>
          <w:rStyle w:val="jlqj4b"/>
          <w:rFonts w:ascii="Consolas" w:hAnsi="Consolas"/>
          <w:b/>
          <w:lang w:val="en"/>
        </w:rPr>
        <w:t>Candidates</w:t>
      </w:r>
      <w:r>
        <w:rPr>
          <w:rStyle w:val="jlqj4b"/>
          <w:rFonts w:ascii="Consolas" w:hAnsi="Consolas"/>
          <w:b/>
          <w:lang w:val="en"/>
        </w:rPr>
        <w:t xml:space="preserve"> list</w:t>
      </w:r>
      <w:r w:rsidRPr="009277C8">
        <w:rPr>
          <w:rFonts w:ascii="Consolas" w:hAnsi="Consolas"/>
          <w:b/>
        </w:rPr>
        <w:t>:"</w:t>
      </w:r>
    </w:p>
    <w:p w14:paraId="085B675E" w14:textId="74210CFD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00D2A">
        <w:rPr>
          <w:rStyle w:val="jlqj4b"/>
        </w:rPr>
        <w:t>candidate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3599439C" w14:textId="374E6D8A" w:rsidR="00425BCF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 w:rsidR="00400D2A">
        <w:rPr>
          <w:rFonts w:ascii="Consolas" w:hAnsi="Consolas"/>
          <w:b/>
        </w:rPr>
        <w:t>yearsExp</w:t>
      </w:r>
      <w:ins w:id="14" w:author="Darina" w:date="2023-05-31T15:04:00Z">
        <w:r w:rsidR="00232944">
          <w:rPr>
            <w:rFonts w:ascii="Consolas" w:hAnsi="Consolas"/>
            <w:b/>
          </w:rPr>
          <w:t>e</w:t>
        </w:r>
      </w:ins>
      <w:del w:id="15" w:author="Darina" w:date="2023-05-31T15:04:00Z">
        <w:r w:rsidR="00400D2A" w:rsidDel="00232944">
          <w:rPr>
            <w:rFonts w:ascii="Consolas" w:hAnsi="Consolas"/>
            <w:b/>
          </w:rPr>
          <w:delText>i</w:delText>
        </w:r>
      </w:del>
      <w:r w:rsidR="00400D2A">
        <w:rPr>
          <w:rFonts w:ascii="Consolas" w:hAnsi="Consolas"/>
          <w:b/>
        </w:rPr>
        <w:t>rience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53C395EE" w14:textId="77777777" w:rsidR="00425BCF" w:rsidRDefault="00425BCF" w:rsidP="00425BCF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6EB09D" w14:textId="77777777" w:rsidR="00C41A7E" w:rsidRPr="00C41A7E" w:rsidRDefault="00425BCF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E7A5884" w14:textId="77777777" w:rsidR="00C41A7E" w:rsidRPr="00C41A7E" w:rsidRDefault="00C41A7E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1E14AC3" w14:textId="43A30E76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2B5E96C8" w:rsidR="00425BCF" w:rsidRPr="00794927" w:rsidRDefault="00C41A7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C41A7E">
              <w:rPr>
                <w:rFonts w:ascii="Consolas" w:hAnsi="Consolas"/>
                <w:shd w:val="clear" w:color="auto" w:fill="FFFFFF"/>
              </w:rPr>
              <w:t>You successfully added candidates: John Doe, Peter Parker, Daniel Jones.</w:t>
            </w:r>
          </w:p>
        </w:tc>
      </w:tr>
    </w:tbl>
    <w:p w14:paraId="4494D27D" w14:textId="77777777" w:rsidR="00425BCF" w:rsidRPr="00620F36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1365C0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633511D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9BBA19F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E3433AA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AEF7F9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Jones-8"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B736782" w14:textId="62D63746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589DC5AE" w14:textId="0C74968D" w:rsidR="00425BCF" w:rsidRDefault="00425BCF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p w14:paraId="6FC043B6" w14:textId="77777777" w:rsidR="003B205B" w:rsidRDefault="003B205B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69EE79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 w14:paraId="0CEE7B64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3400603B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30CC6D63" w14:textId="0D78740E" w:rsidR="00425BCF" w:rsidRPr="0038275B" w:rsidRDefault="009A17AF" w:rsidP="009A17A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John Jones is not in the candidates list!</w:t>
            </w:r>
          </w:p>
        </w:tc>
      </w:tr>
    </w:tbl>
    <w:p w14:paraId="1CDBFECA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078B6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77CCD4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39DD1B14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2649DC3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53755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8286429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C27CB5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 w14:paraId="7836E9CB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DB3F9DE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2C85B3DC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6EA1AE6" w14:textId="2051BC4A" w:rsidR="00425BCF" w:rsidRPr="0038275B" w:rsidRDefault="00BF3049" w:rsidP="00BF304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 w14:paraId="35CC5F7C" w14:textId="77777777" w:rsidR="00425BCF" w:rsidRPr="002265CA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AEF9316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964EC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64EC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3EAB165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DA45A03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51E1BA0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F16B0BF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487979C" w14:textId="77777777" w:rsidR="00964EC2" w:rsidRPr="00964EC2" w:rsidRDefault="00964EC2" w:rsidP="00964EC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64EC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964EC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candidatesDatabase</w:t>
            </w:r>
            <w:r w:rsidRPr="00964EC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());</w:t>
            </w:r>
          </w:p>
          <w:p w14:paraId="76BA144E" w14:textId="75C0A7BA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3D403274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D9BA6E3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 w14:paraId="275E1800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5FCB810E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1D22D3C0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5C22222C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Candidates list:</w:t>
            </w:r>
          </w:p>
          <w:p w14:paraId="2485DF62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 Jones-18</w:t>
            </w:r>
          </w:p>
          <w:p w14:paraId="3ED76D92" w14:textId="77777777" w:rsidR="00964EC2" w:rsidRPr="00964EC2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Doe-hired</w:t>
            </w:r>
          </w:p>
          <w:p w14:paraId="58E91B82" w14:textId="31E4171B" w:rsidR="00425BCF" w:rsidRPr="0012490F" w:rsidRDefault="00964EC2" w:rsidP="00964EC2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64EC2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Parker-hired</w:t>
            </w:r>
          </w:p>
        </w:tc>
      </w:tr>
    </w:tbl>
    <w:p w14:paraId="51A8F798" w14:textId="77777777" w:rsidR="00425BCF" w:rsidRPr="002A6533" w:rsidRDefault="00425BCF" w:rsidP="00425BCF">
      <w:pPr>
        <w:pStyle w:val="ListParagraph"/>
        <w:spacing w:line="360" w:lineRule="auto"/>
        <w:rPr>
          <w:rFonts w:ascii="Consolas" w:hAnsi="Consolas"/>
          <w:b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rina" w:date="2023-05-31T17:12:00Z" w:initials="D">
    <w:p w14:paraId="51266B03" w14:textId="5AE1822F" w:rsidR="00574024" w:rsidRPr="00574024" w:rsidRDefault="00574024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Тук според мен трябва да се уточни какво се случва, ако получим име, което вече имаме в </w:t>
      </w:r>
      <w:proofErr w:type="spellStart"/>
      <w:r>
        <w:t>jobCandidates</w:t>
      </w:r>
      <w:proofErr w:type="spellEnd"/>
      <w:r>
        <w:t xml:space="preserve">, </w:t>
      </w:r>
      <w:r>
        <w:rPr>
          <w:lang w:val="bg-BG"/>
        </w:rPr>
        <w:t xml:space="preserve">с различна стойност на </w:t>
      </w:r>
      <w:r>
        <w:t>education (</w:t>
      </w:r>
      <w:r>
        <w:rPr>
          <w:lang w:val="bg-BG"/>
        </w:rPr>
        <w:t>или съответно че няма да има такива случаи</w:t>
      </w:r>
      <w:r>
        <w:t>).</w:t>
      </w:r>
    </w:p>
  </w:comment>
  <w:comment w:id="13" w:author="Darina" w:date="2023-05-31T15:07:00Z" w:initials="D">
    <w:p w14:paraId="4C9ACF50" w14:textId="2A3F2126" w:rsidR="00232944" w:rsidRPr="00232944" w:rsidRDefault="00232944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Този интервал накрая е доста объркващ. По-горе същото изречение е без интервал, граматически правилно е да е без интервал, курсистите ще загубят много време да се чудят какво не е наред. Да се оправи и в тестовете.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66B03" w15:done="0"/>
  <w15:commentEx w15:paraId="4C9ACF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1FE84" w16cex:dateUtc="2023-05-31T14:12:00Z"/>
  <w16cex:commentExtensible w16cex:durableId="2821E11E" w16cex:dateUtc="2023-05-31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66B03" w16cid:durableId="2821FE84"/>
  <w16cid:commentId w16cid:paraId="4C9ACF50" w16cid:durableId="2821E1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F29" w14:textId="77777777" w:rsidR="005E0E62" w:rsidRDefault="005E0E62" w:rsidP="008068A2">
      <w:pPr>
        <w:spacing w:after="0" w:line="240" w:lineRule="auto"/>
      </w:pPr>
      <w:r>
        <w:separator/>
      </w:r>
    </w:p>
  </w:endnote>
  <w:endnote w:type="continuationSeparator" w:id="0">
    <w:p w14:paraId="291ED70E" w14:textId="77777777" w:rsidR="005E0E62" w:rsidRDefault="005E0E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D38C7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D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D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D38C7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D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D9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90B9" w14:textId="77777777" w:rsidR="005E0E62" w:rsidRDefault="005E0E62" w:rsidP="008068A2">
      <w:pPr>
        <w:spacing w:after="0" w:line="240" w:lineRule="auto"/>
      </w:pPr>
      <w:r>
        <w:separator/>
      </w:r>
    </w:p>
  </w:footnote>
  <w:footnote w:type="continuationSeparator" w:id="0">
    <w:p w14:paraId="02E51B6E" w14:textId="77777777" w:rsidR="005E0E62" w:rsidRDefault="005E0E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475">
    <w:abstractNumId w:val="0"/>
  </w:num>
  <w:num w:numId="2" w16cid:durableId="1605383067">
    <w:abstractNumId w:val="48"/>
  </w:num>
  <w:num w:numId="3" w16cid:durableId="1490974954">
    <w:abstractNumId w:val="8"/>
  </w:num>
  <w:num w:numId="4" w16cid:durableId="933631526">
    <w:abstractNumId w:val="26"/>
  </w:num>
  <w:num w:numId="5" w16cid:durableId="1286153964">
    <w:abstractNumId w:val="29"/>
  </w:num>
  <w:num w:numId="6" w16cid:durableId="463546349">
    <w:abstractNumId w:val="35"/>
  </w:num>
  <w:num w:numId="7" w16cid:durableId="2086753727">
    <w:abstractNumId w:val="3"/>
  </w:num>
  <w:num w:numId="8" w16cid:durableId="821196746">
    <w:abstractNumId w:val="7"/>
  </w:num>
  <w:num w:numId="9" w16cid:durableId="1972784333">
    <w:abstractNumId w:val="24"/>
  </w:num>
  <w:num w:numId="10" w16cid:durableId="19853056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9551567">
    <w:abstractNumId w:val="4"/>
  </w:num>
  <w:num w:numId="12" w16cid:durableId="1928030460">
    <w:abstractNumId w:val="19"/>
  </w:num>
  <w:num w:numId="13" w16cid:durableId="43137414">
    <w:abstractNumId w:val="1"/>
  </w:num>
  <w:num w:numId="14" w16cid:durableId="69041726">
    <w:abstractNumId w:val="34"/>
  </w:num>
  <w:num w:numId="15" w16cid:durableId="1245145143">
    <w:abstractNumId w:val="9"/>
  </w:num>
  <w:num w:numId="16" w16cid:durableId="1700279851">
    <w:abstractNumId w:val="40"/>
  </w:num>
  <w:num w:numId="17" w16cid:durableId="211579542">
    <w:abstractNumId w:val="25"/>
  </w:num>
  <w:num w:numId="18" w16cid:durableId="1538856865">
    <w:abstractNumId w:val="47"/>
  </w:num>
  <w:num w:numId="19" w16cid:durableId="863055095">
    <w:abstractNumId w:val="36"/>
  </w:num>
  <w:num w:numId="20" w16cid:durableId="1684236965">
    <w:abstractNumId w:val="18"/>
  </w:num>
  <w:num w:numId="21" w16cid:durableId="273904435">
    <w:abstractNumId w:val="33"/>
  </w:num>
  <w:num w:numId="22" w16cid:durableId="762341416">
    <w:abstractNumId w:val="12"/>
  </w:num>
  <w:num w:numId="23" w16cid:durableId="1773940786">
    <w:abstractNumId w:val="15"/>
  </w:num>
  <w:num w:numId="24" w16cid:durableId="2069841271">
    <w:abstractNumId w:val="2"/>
  </w:num>
  <w:num w:numId="25" w16cid:durableId="1935281254">
    <w:abstractNumId w:val="6"/>
  </w:num>
  <w:num w:numId="26" w16cid:durableId="1142038432">
    <w:abstractNumId w:val="16"/>
  </w:num>
  <w:num w:numId="27" w16cid:durableId="633681327">
    <w:abstractNumId w:val="38"/>
  </w:num>
  <w:num w:numId="28" w16cid:durableId="1602184530">
    <w:abstractNumId w:val="17"/>
  </w:num>
  <w:num w:numId="29" w16cid:durableId="2111319519">
    <w:abstractNumId w:val="45"/>
  </w:num>
  <w:num w:numId="30" w16cid:durableId="1565792777">
    <w:abstractNumId w:val="20"/>
  </w:num>
  <w:num w:numId="31" w16cid:durableId="1609579764">
    <w:abstractNumId w:val="10"/>
  </w:num>
  <w:num w:numId="32" w16cid:durableId="1831822372">
    <w:abstractNumId w:val="37"/>
  </w:num>
  <w:num w:numId="33" w16cid:durableId="1279676033">
    <w:abstractNumId w:val="42"/>
  </w:num>
  <w:num w:numId="34" w16cid:durableId="429398739">
    <w:abstractNumId w:val="23"/>
  </w:num>
  <w:num w:numId="35" w16cid:durableId="469712390">
    <w:abstractNumId w:val="44"/>
  </w:num>
  <w:num w:numId="36" w16cid:durableId="913012626">
    <w:abstractNumId w:val="5"/>
  </w:num>
  <w:num w:numId="37" w16cid:durableId="1426342255">
    <w:abstractNumId w:val="21"/>
  </w:num>
  <w:num w:numId="38" w16cid:durableId="988823863">
    <w:abstractNumId w:val="14"/>
  </w:num>
  <w:num w:numId="39" w16cid:durableId="2000037488">
    <w:abstractNumId w:val="31"/>
  </w:num>
  <w:num w:numId="40" w16cid:durableId="437532157">
    <w:abstractNumId w:val="39"/>
  </w:num>
  <w:num w:numId="41" w16cid:durableId="1473910592">
    <w:abstractNumId w:val="43"/>
  </w:num>
  <w:num w:numId="42" w16cid:durableId="1929924873">
    <w:abstractNumId w:val="22"/>
  </w:num>
  <w:num w:numId="43" w16cid:durableId="372314603">
    <w:abstractNumId w:val="28"/>
  </w:num>
  <w:num w:numId="44" w16cid:durableId="843981010">
    <w:abstractNumId w:val="46"/>
  </w:num>
  <w:num w:numId="45" w16cid:durableId="775442385">
    <w:abstractNumId w:val="30"/>
  </w:num>
  <w:num w:numId="46" w16cid:durableId="582645571">
    <w:abstractNumId w:val="11"/>
  </w:num>
  <w:num w:numId="47" w16cid:durableId="1820223106">
    <w:abstractNumId w:val="41"/>
  </w:num>
  <w:num w:numId="48" w16cid:durableId="2042973492">
    <w:abstractNumId w:val="28"/>
  </w:num>
  <w:num w:numId="49" w16cid:durableId="1120566786">
    <w:abstractNumId w:val="32"/>
  </w:num>
  <w:num w:numId="50" w16cid:durableId="158736499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rAUAb7lfxC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D2FA6"/>
    <w:rsid w:val="000E3A62"/>
    <w:rsid w:val="00103906"/>
    <w:rsid w:val="001275B9"/>
    <w:rsid w:val="00142C75"/>
    <w:rsid w:val="001449E8"/>
    <w:rsid w:val="001619DF"/>
    <w:rsid w:val="00162A0D"/>
    <w:rsid w:val="00162A3E"/>
    <w:rsid w:val="00164CDC"/>
    <w:rsid w:val="00167CF1"/>
    <w:rsid w:val="00171021"/>
    <w:rsid w:val="00175E1D"/>
    <w:rsid w:val="00177267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944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00D2A"/>
    <w:rsid w:val="00401435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7402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0E6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A777B"/>
    <w:rsid w:val="006D239A"/>
    <w:rsid w:val="006E1302"/>
    <w:rsid w:val="006E2245"/>
    <w:rsid w:val="006E47B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B6"/>
    <w:rsid w:val="00825007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256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2"/>
    <w:rsid w:val="00965C5B"/>
    <w:rsid w:val="0096684B"/>
    <w:rsid w:val="00972C7F"/>
    <w:rsid w:val="00975D9C"/>
    <w:rsid w:val="00976E46"/>
    <w:rsid w:val="00983091"/>
    <w:rsid w:val="009A17AF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049"/>
    <w:rsid w:val="00C0490B"/>
    <w:rsid w:val="00C07904"/>
    <w:rsid w:val="00C121AF"/>
    <w:rsid w:val="00C14C80"/>
    <w:rsid w:val="00C27853"/>
    <w:rsid w:val="00C355A5"/>
    <w:rsid w:val="00C35B8F"/>
    <w:rsid w:val="00C41A7E"/>
    <w:rsid w:val="00C43B64"/>
    <w:rsid w:val="00C53F37"/>
    <w:rsid w:val="00C5499A"/>
    <w:rsid w:val="00C62A0F"/>
    <w:rsid w:val="00C6577A"/>
    <w:rsid w:val="00C74D4F"/>
    <w:rsid w:val="00C82862"/>
    <w:rsid w:val="00C84E4D"/>
    <w:rsid w:val="00C92947"/>
    <w:rsid w:val="00C97422"/>
    <w:rsid w:val="00CA0535"/>
    <w:rsid w:val="00CA2FD0"/>
    <w:rsid w:val="00CB5E90"/>
    <w:rsid w:val="00CB626D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05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20B48"/>
    <w:rsid w:val="00F258BA"/>
    <w:rsid w:val="00F27E9C"/>
    <w:rsid w:val="00F41F41"/>
    <w:rsid w:val="00F46918"/>
    <w:rsid w:val="00F46DDE"/>
    <w:rsid w:val="00F54D04"/>
    <w:rsid w:val="00F655ED"/>
    <w:rsid w:val="00F660A7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  <w:style w:type="paragraph" w:styleId="Revision">
    <w:name w:val="Revision"/>
    <w:hidden/>
    <w:uiPriority w:val="99"/>
    <w:semiHidden/>
    <w:rsid w:val="00F54D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BEE27-BE63-4D12-9BB8-1FF1DA5AF5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</cp:lastModifiedBy>
  <cp:revision>23</cp:revision>
  <cp:lastPrinted>2015-10-26T22:35:00Z</cp:lastPrinted>
  <dcterms:created xsi:type="dcterms:W3CDTF">2019-11-12T12:29:00Z</dcterms:created>
  <dcterms:modified xsi:type="dcterms:W3CDTF">2023-05-31T14:13:00Z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