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9BF9" w14:textId="77777777" w:rsidR="0041281C" w:rsidRPr="00716E7C" w:rsidRDefault="0041281C" w:rsidP="0041281C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</w:t>
      </w:r>
      <w:r w:rsidRPr="00716E7C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Exam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Retake – 02 Aug 2023</w:t>
      </w:r>
    </w:p>
    <w:p w14:paraId="33B9BBA5" w14:textId="765FE6CC" w:rsidR="0042346F" w:rsidRDefault="0042346F" w:rsidP="0042346F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>Problem 2.</w:t>
      </w:r>
      <w:r w:rsidR="002D426F" w:rsidRPr="002D426F">
        <w:t xml:space="preserve"> Inventory Management</w:t>
      </w:r>
    </w:p>
    <w:p w14:paraId="2AB3A694" w14:textId="77777777" w:rsidR="000B463E" w:rsidRDefault="000B463E" w:rsidP="000B463E">
      <w:pPr>
        <w:shd w:val="clear" w:color="auto" w:fill="FFFFFF"/>
        <w:spacing w:before="0" w:after="0"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FF"/>
          <w:sz w:val="30"/>
          <w:szCs w:val="30"/>
        </w:rPr>
        <w:t>class</w: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InventoryManager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{</w:t>
      </w:r>
    </w:p>
    <w:p w14:paraId="490A4CB0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8000"/>
          <w:sz w:val="30"/>
          <w:szCs w:val="30"/>
        </w:rPr>
        <w:t>//TODO Implement this class</w:t>
      </w:r>
    </w:p>
    <w:p w14:paraId="2B2CDC5F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>}</w:t>
      </w:r>
    </w:p>
    <w:p w14:paraId="51241A48" w14:textId="21019DAF" w:rsidR="0042346F" w:rsidRPr="00213E50" w:rsidRDefault="000B463E" w:rsidP="000B463E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42346F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2D426F" w:rsidRPr="002D426F">
        <w:rPr>
          <w:rFonts w:ascii="Consolas" w:eastAsia="Calibri" w:hAnsi="Consolas" w:cs="Calibri"/>
          <w:b/>
          <w:bCs/>
          <w:color w:val="000000"/>
        </w:rPr>
        <w:t>Manage</w:t>
      </w:r>
      <w:ins w:id="0" w:author="Darina" w:date="2023-07-07T08:28:00Z">
        <w:r w:rsidR="009F2473">
          <w:rPr>
            <w:rFonts w:ascii="Consolas" w:eastAsia="Calibri" w:hAnsi="Consolas" w:cs="Calibri"/>
            <w:b/>
            <w:bCs/>
            <w:color w:val="000000"/>
          </w:rPr>
          <w:t>r</w:t>
        </w:r>
      </w:ins>
      <w:proofErr w:type="spellEnd"/>
      <w:del w:id="1" w:author="Darina" w:date="2023-07-07T08:28:00Z">
        <w:r w:rsidR="002D426F" w:rsidRPr="002D426F" w:rsidDel="009F2473">
          <w:rPr>
            <w:rFonts w:ascii="Consolas" w:eastAsia="Calibri" w:hAnsi="Consolas" w:cs="Calibri"/>
            <w:b/>
            <w:bCs/>
            <w:color w:val="000000"/>
          </w:rPr>
          <w:delText>ment</w:delText>
        </w:r>
      </w:del>
      <w:del w:id="2" w:author="Darina" w:date="2023-07-07T09:08:00Z">
        <w:r w:rsidR="0042346F" w:rsidDel="00BB00DC">
          <w:rPr>
            <w:rFonts w:ascii="Calibri" w:eastAsia="Calibri" w:hAnsi="Calibri" w:cs="Calibri"/>
            <w:color w:val="000000"/>
          </w:rPr>
          <w:delText>,</w:delText>
        </w:r>
      </w:del>
      <w:r w:rsidR="0042346F">
        <w:rPr>
          <w:rFonts w:ascii="Calibri" w:eastAsia="Calibri" w:hAnsi="Calibri" w:cs="Calibri"/>
          <w:color w:val="000000"/>
        </w:rPr>
        <w:t xml:space="preserve"> which implements the following functionality:</w:t>
      </w:r>
    </w:p>
    <w:p w14:paraId="71110AE7" w14:textId="77777777" w:rsidR="0042346F" w:rsidRDefault="0042346F" w:rsidP="0042346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5DC3C73" w14:textId="77777777" w:rsidR="0042346F" w:rsidRPr="00411BEF" w:rsidRDefault="0042346F" w:rsidP="0042346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D07DD6B" w14:textId="77777777" w:rsidR="0042346F" w:rsidRDefault="0042346F" w:rsidP="0042346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1C64351" w14:textId="1E9343F7" w:rsidR="0042346F" w:rsidRPr="00BC4D8D" w:rsidRDefault="002D426F" w:rsidP="002D426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D426F">
        <w:rPr>
          <w:rFonts w:ascii="Consolas" w:hAnsi="Consolas"/>
          <w:b/>
        </w:rPr>
        <w:t xml:space="preserve">capacity </w:t>
      </w:r>
      <w:r w:rsidR="0042346F" w:rsidRPr="00BC4D8D">
        <w:rPr>
          <w:rFonts w:cstheme="minorHAnsi"/>
          <w:b/>
        </w:rPr>
        <w:t>–</w:t>
      </w:r>
      <w:r w:rsidR="0042346F">
        <w:rPr>
          <w:rFonts w:cstheme="minorHAnsi"/>
          <w:b/>
        </w:rPr>
        <w:t xml:space="preserve"> </w:t>
      </w:r>
      <w:r w:rsidR="0042346F">
        <w:rPr>
          <w:rFonts w:cstheme="minorHAnsi"/>
          <w:bCs/>
        </w:rPr>
        <w:t>Number</w:t>
      </w:r>
    </w:p>
    <w:p w14:paraId="7E112E0C" w14:textId="42644A2F" w:rsidR="0042346F" w:rsidRPr="00413313" w:rsidRDefault="002D426F" w:rsidP="002D426F">
      <w:pPr>
        <w:pStyle w:val="ListParagraph"/>
        <w:numPr>
          <w:ilvl w:val="0"/>
          <w:numId w:val="2"/>
        </w:numPr>
        <w:spacing w:line="360" w:lineRule="auto"/>
      </w:pPr>
      <w:r w:rsidRPr="002D426F">
        <w:rPr>
          <w:rFonts w:ascii="Consolas" w:hAnsi="Consolas"/>
          <w:b/>
        </w:rPr>
        <w:t xml:space="preserve">items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74208854" w14:textId="41F71F28" w:rsidR="0042346F" w:rsidRPr="00E856EE" w:rsidRDefault="002D426F" w:rsidP="002D426F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2D426F">
        <w:rPr>
          <w:rFonts w:ascii="Consolas" w:hAnsi="Consolas"/>
          <w:b/>
        </w:rPr>
        <w:t>outOfStock</w:t>
      </w:r>
      <w:proofErr w:type="spellEnd"/>
      <w:r w:rsidRPr="002D426F">
        <w:rPr>
          <w:rFonts w:ascii="Consolas" w:hAnsi="Consolas"/>
          <w:b/>
        </w:rPr>
        <w:t xml:space="preserve">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1F1AF607" w14:textId="0BBD9D28" w:rsidR="0042346F" w:rsidRPr="00413313" w:rsidRDefault="0042346F" w:rsidP="0042346F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BA48FE">
        <w:rPr>
          <w:rFonts w:ascii="Consolas" w:eastAsia="Calibri" w:hAnsi="Consolas" w:cs="Calibri"/>
          <w:b/>
          <w:bCs/>
          <w:color w:val="000000"/>
        </w:rPr>
        <w:t>Manager</w:t>
      </w:r>
      <w:proofErr w:type="spellEnd"/>
      <w:r w:rsidR="00F70D9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 w:rsidR="00F70D99">
        <w:rPr>
          <w:rFonts w:eastAsia="Calibri" w:cstheme="minorHAnsi"/>
          <w:b/>
          <w:bCs/>
        </w:rPr>
        <w:t>capacity</w:t>
      </w:r>
      <w:r>
        <w:rPr>
          <w:rFonts w:eastAsia="Calibri" w:cstheme="minorHAnsi"/>
          <w:b/>
          <w:bCs/>
        </w:rPr>
        <w:t>.</w:t>
      </w:r>
    </w:p>
    <w:p w14:paraId="685D3997" w14:textId="3EDC1D27" w:rsidR="0042346F" w:rsidRDefault="002D42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10B4847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adding items to the inventory. It accepts two parameters: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DAA30B7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quantity is </w:t>
      </w:r>
      <w:r w:rsidRPr="007400F7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</w:t>
      </w:r>
      <w:r w:rsidRPr="007400F7">
        <w:rPr>
          <w:rFonts w:ascii="Calibri" w:eastAsia="Calibri" w:hAnsi="Calibri" w:cs="Calibri"/>
          <w:b/>
        </w:rPr>
        <w:t>than</w:t>
      </w:r>
      <w:r w:rsidRPr="007400F7">
        <w:rPr>
          <w:rFonts w:ascii="Calibri" w:eastAsia="Calibri" w:hAnsi="Calibri" w:cs="Calibri"/>
        </w:rPr>
        <w:t xml:space="preserve"> or </w:t>
      </w:r>
      <w:r w:rsidRPr="007400F7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</w:t>
      </w:r>
      <w:r w:rsidRPr="007400F7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78E08EC7" w14:textId="3BF1FAF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7400F7">
        <w:rPr>
          <w:rFonts w:ascii="Calibri" w:eastAsia="Calibri" w:hAnsi="Calibri" w:cs="Calibri"/>
          <w:b/>
        </w:rPr>
        <w:t>"Quantity must be greater than zero."</w:t>
      </w:r>
    </w:p>
    <w:p w14:paraId="719766E8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inventory is already full (reached the </w:t>
      </w:r>
      <w:r w:rsidRPr="007400F7">
        <w:rPr>
          <w:rFonts w:ascii="Calibri" w:eastAsia="Calibri" w:hAnsi="Calibri" w:cs="Calibri"/>
          <w:b/>
        </w:rPr>
        <w:t>capacity</w:t>
      </w:r>
      <w:r w:rsidRPr="007400F7">
        <w:rPr>
          <w:rFonts w:ascii="Calibri" w:eastAsia="Calibri" w:hAnsi="Calibri" w:cs="Calibri"/>
        </w:rPr>
        <w:t xml:space="preserve">), </w:t>
      </w:r>
      <w:r w:rsidRPr="007400F7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59D250F7" w14:textId="5927C0B5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"The inventory is already full."</w:t>
      </w:r>
    </w:p>
    <w:p w14:paraId="74790A7D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exists in the inventory, increase the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quantity. Otherwise, add a new item with the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712B69AC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629459CA" w14:textId="614E16C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"Added {quantity} {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  <w:b/>
        </w:rPr>
        <w:t>}(s) to the inventory."</w:t>
      </w:r>
    </w:p>
    <w:p w14:paraId="5BDFC284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236332C" w14:textId="235BCD78" w:rsidR="0042346F" w:rsidRDefault="007400F7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sellItem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F7977C9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selling items from the inventory. It accepts two parameters: 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44E27CE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is </w:t>
      </w:r>
      <w:r w:rsidRPr="003D3EF1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than or </w:t>
      </w:r>
      <w:r w:rsidRPr="003D3EF1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11F50C00" w14:textId="54BC077E" w:rsidR="007400F7" w:rsidRPr="003D3EF1" w:rsidRDefault="007400F7" w:rsidP="003D3EF1">
      <w:pPr>
        <w:numPr>
          <w:ilvl w:val="3"/>
          <w:numId w:val="8"/>
        </w:numPr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 w:rsidR="003D3EF1">
        <w:rPr>
          <w:rFonts w:ascii="Calibri" w:eastAsia="Calibri" w:hAnsi="Calibri" w:cs="Calibri"/>
        </w:rPr>
        <w:tab/>
      </w:r>
      <w:r w:rsidR="003D3EF1">
        <w:rPr>
          <w:rFonts w:ascii="Calibri" w:eastAsia="Calibri" w:hAnsi="Calibri" w:cs="Calibri"/>
        </w:rPr>
        <w:tab/>
      </w:r>
      <w:r w:rsidRPr="003D3EF1">
        <w:rPr>
          <w:rFonts w:ascii="Calibri" w:eastAsia="Calibri" w:hAnsi="Calibri" w:cs="Calibri"/>
          <w:b/>
        </w:rPr>
        <w:t>"Quantity must be greater than zero."</w:t>
      </w:r>
    </w:p>
    <w:p w14:paraId="0664C63C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does not exist in the inventory,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00DA1566" w14:textId="20C02554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"The item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3D3EF1">
        <w:rPr>
          <w:rFonts w:ascii="Calibri" w:eastAsia="Calibri" w:hAnsi="Calibri" w:cs="Calibri"/>
          <w:b/>
        </w:rPr>
        <w:t>} is not available in the inventory."</w:t>
      </w:r>
    </w:p>
    <w:p w14:paraId="4AE6CF47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lastRenderedPageBreak/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requested is </w:t>
      </w:r>
      <w:r w:rsidRPr="003D3EF1">
        <w:rPr>
          <w:rFonts w:ascii="Calibri" w:eastAsia="Calibri" w:hAnsi="Calibri" w:cs="Calibri"/>
          <w:b/>
        </w:rPr>
        <w:t>greater</w:t>
      </w:r>
      <w:r w:rsidRPr="007400F7">
        <w:rPr>
          <w:rFonts w:ascii="Calibri" w:eastAsia="Calibri" w:hAnsi="Calibri" w:cs="Calibri"/>
        </w:rPr>
        <w:t xml:space="preserve"> than the available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</w:t>
      </w:r>
      <w:r w:rsidRPr="003D3EF1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4973A2C6" w14:textId="6509FAC9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"Not enough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3D3EF1">
        <w:rPr>
          <w:rFonts w:ascii="Calibri" w:eastAsia="Calibri" w:hAnsi="Calibri" w:cs="Calibri"/>
          <w:b/>
        </w:rPr>
        <w:t>}(s) in stock."</w:t>
      </w:r>
    </w:p>
    <w:p w14:paraId="74387306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Decrease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>.</w:t>
      </w:r>
    </w:p>
    <w:p w14:paraId="34A1A477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becomes 0 after selling, remove the item from the items array and add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to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28EADC16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382F49AA" w14:textId="12F700EA" w:rsidR="007400F7" w:rsidRPr="0084422C" w:rsidRDefault="007400F7" w:rsidP="003D3EF1">
      <w:pPr>
        <w:ind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 xml:space="preserve"> "Sold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  <w:b/>
        </w:rPr>
        <w:t>}(s) from the inventory."</w:t>
      </w:r>
    </w:p>
    <w:p w14:paraId="1ACA05F7" w14:textId="77777777" w:rsidR="0042346F" w:rsidRPr="00213E50" w:rsidRDefault="0042346F" w:rsidP="0042346F">
      <w:pPr>
        <w:rPr>
          <w:rFonts w:ascii="Calibri" w:eastAsia="Calibri" w:hAnsi="Calibri" w:cs="Calibri"/>
          <w:b/>
        </w:rPr>
      </w:pPr>
    </w:p>
    <w:p w14:paraId="672DAF29" w14:textId="007163BC" w:rsidR="007400F7" w:rsidRPr="007400F7" w:rsidRDefault="007400F7" w:rsidP="0084422C">
      <w:pPr>
        <w:ind w:left="720"/>
        <w:rPr>
          <w:rFonts w:ascii="Calibri" w:eastAsia="Calibri" w:hAnsi="Calibri" w:cs="Calibri"/>
          <w:color w:val="00000A"/>
        </w:rPr>
      </w:pPr>
      <w:commentRangeStart w:id="3"/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re</w:t>
      </w:r>
      <w:ins w:id="4" w:author="Darina" w:date="2023-07-07T09:10:00Z">
        <w:r w:rsidR="00BB00DC">
          <w:rPr>
            <w:rFonts w:ascii="Consolas" w:eastAsia="Consolas" w:hAnsi="Consolas" w:cs="Consolas"/>
            <w:b/>
            <w:color w:val="A34A0D"/>
            <w:sz w:val="28"/>
          </w:rPr>
          <w:t>s</w:t>
        </w:r>
      </w:ins>
      <w:del w:id="5" w:author="Darina" w:date="2023-07-07T09:10:00Z">
        <w:r w:rsidDel="00BB00DC">
          <w:rPr>
            <w:rFonts w:ascii="Consolas" w:eastAsia="Consolas" w:hAnsi="Consolas" w:cs="Consolas"/>
            <w:b/>
            <w:color w:val="A34A0D"/>
            <w:sz w:val="28"/>
          </w:rPr>
          <w:delText>S</w:delText>
        </w:r>
      </w:del>
      <w:r>
        <w:rPr>
          <w:rFonts w:ascii="Consolas" w:eastAsia="Consolas" w:hAnsi="Consolas" w:cs="Consolas"/>
          <w:b/>
          <w:color w:val="A34A0D"/>
          <w:sz w:val="28"/>
        </w:rPr>
        <w:t>tock</w:t>
      </w:r>
      <w:commentRangeEnd w:id="3"/>
      <w:r w:rsidR="00BB00DC">
        <w:rPr>
          <w:rStyle w:val="CommentReference"/>
        </w:rPr>
        <w:commentReference w:id="3"/>
      </w:r>
      <w:proofErr w:type="gramStart"/>
      <w:r>
        <w:rPr>
          <w:rFonts w:ascii="Consolas" w:eastAsia="Consolas" w:hAnsi="Consolas" w:cs="Consolas"/>
          <w:b/>
          <w:color w:val="A34A0D"/>
          <w:sz w:val="28"/>
        </w:rPr>
        <w:t>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0C281FF0" w14:textId="77777777" w:rsidR="007400F7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allow restocking items in the inventory. It accepts two parameters: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</w:rPr>
        <w:t xml:space="preserve"> (string) and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(number).</w:t>
      </w:r>
    </w:p>
    <w:p w14:paraId="57C3CD81" w14:textId="77777777" w:rsidR="0084422C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is </w:t>
      </w:r>
      <w:r w:rsidRPr="0084422C">
        <w:rPr>
          <w:rFonts w:ascii="Calibri" w:eastAsia="Calibri" w:hAnsi="Calibri" w:cs="Calibri"/>
          <w:b/>
        </w:rPr>
        <w:t>less</w:t>
      </w:r>
      <w:r w:rsidRPr="0084422C">
        <w:rPr>
          <w:rFonts w:ascii="Calibri" w:eastAsia="Calibri" w:hAnsi="Calibri" w:cs="Calibri"/>
        </w:rPr>
        <w:t xml:space="preserve"> than or </w:t>
      </w:r>
      <w:r w:rsidRPr="0084422C">
        <w:rPr>
          <w:rFonts w:ascii="Calibri" w:eastAsia="Calibri" w:hAnsi="Calibri" w:cs="Calibri"/>
          <w:b/>
        </w:rPr>
        <w:t>equal</w:t>
      </w:r>
      <w:r w:rsidRPr="0084422C">
        <w:rPr>
          <w:rFonts w:ascii="Calibri" w:eastAsia="Calibri" w:hAnsi="Calibri" w:cs="Calibri"/>
        </w:rPr>
        <w:t xml:space="preserve"> to 0, </w:t>
      </w:r>
      <w:r w:rsidRPr="0084422C">
        <w:rPr>
          <w:rFonts w:ascii="Calibri" w:eastAsia="Calibri" w:hAnsi="Calibri" w:cs="Calibri"/>
          <w:b/>
        </w:rPr>
        <w:t>throw an error</w:t>
      </w:r>
      <w:r w:rsidRPr="0084422C">
        <w:rPr>
          <w:rFonts w:ascii="Calibri" w:eastAsia="Calibri" w:hAnsi="Calibri" w:cs="Calibri"/>
        </w:rPr>
        <w:t xml:space="preserve"> with the message: </w:t>
      </w:r>
    </w:p>
    <w:p w14:paraId="7A5DE5DE" w14:textId="085C4B5C" w:rsidR="007400F7" w:rsidRPr="0084422C" w:rsidRDefault="007400F7" w:rsidP="0084422C">
      <w:pPr>
        <w:ind w:left="144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"Quantity must be greater than zero."</w:t>
      </w:r>
    </w:p>
    <w:p w14:paraId="7F4871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</w:t>
      </w:r>
      <w:r w:rsidRPr="0084422C">
        <w:rPr>
          <w:rFonts w:ascii="Calibri" w:eastAsia="Calibri" w:hAnsi="Calibri" w:cs="Calibri"/>
          <w:b/>
        </w:rPr>
        <w:t>exists</w:t>
      </w:r>
      <w:r w:rsidRPr="007400F7">
        <w:rPr>
          <w:rFonts w:ascii="Calibri" w:eastAsia="Calibri" w:hAnsi="Calibri" w:cs="Calibri"/>
        </w:rPr>
        <w:t xml:space="preserve"> in the inventory, </w:t>
      </w:r>
      <w:r w:rsidRPr="0084422C">
        <w:rPr>
          <w:rFonts w:ascii="Calibri" w:eastAsia="Calibri" w:hAnsi="Calibri" w:cs="Calibri"/>
          <w:b/>
        </w:rPr>
        <w:t>increase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. Otherwise, add a new item with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1945A4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exists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array, </w:t>
      </w:r>
      <w:r w:rsidRPr="0084422C">
        <w:rPr>
          <w:rFonts w:ascii="Calibri" w:eastAsia="Calibri" w:hAnsi="Calibri" w:cs="Calibri"/>
        </w:rPr>
        <w:t>remove</w:t>
      </w:r>
      <w:r w:rsidRPr="007400F7">
        <w:rPr>
          <w:rFonts w:ascii="Calibri" w:eastAsia="Calibri" w:hAnsi="Calibri" w:cs="Calibri"/>
        </w:rPr>
        <w:t xml:space="preserve"> it from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61DE9D7A" w14:textId="77777777" w:rsid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 </w:t>
      </w:r>
    </w:p>
    <w:p w14:paraId="1FD2DAA7" w14:textId="4DAF8719" w:rsidR="007400F7" w:rsidRPr="0084422C" w:rsidRDefault="007400F7" w:rsidP="0084422C">
      <w:pPr>
        <w:ind w:left="72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"Restocked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  <w:b/>
        </w:rPr>
        <w:t>}(s) in the inventory."</w:t>
      </w:r>
    </w:p>
    <w:p w14:paraId="72A4E6CF" w14:textId="77777777" w:rsidR="0042346F" w:rsidRPr="00927590" w:rsidRDefault="0042346F" w:rsidP="0042346F">
      <w:pPr>
        <w:ind w:left="720"/>
        <w:jc w:val="center"/>
        <w:rPr>
          <w:rFonts w:ascii="Calibri" w:eastAsia="Calibri" w:hAnsi="Calibri" w:cs="Calibri"/>
          <w:b/>
        </w:rPr>
      </w:pPr>
    </w:p>
    <w:p w14:paraId="62D14C1C" w14:textId="0B6DAF76" w:rsidR="007400F7" w:rsidRDefault="007400F7" w:rsidP="0042346F">
      <w:pPr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getInventorySummary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508D592A" w14:textId="77777777" w:rsidR="00F35A85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</w:t>
      </w:r>
      <w:r w:rsidRPr="0084422C">
        <w:rPr>
          <w:rFonts w:ascii="Calibri" w:eastAsia="Calibri" w:hAnsi="Calibri" w:cs="Calibri"/>
          <w:b/>
        </w:rPr>
        <w:t>return</w:t>
      </w:r>
      <w:r w:rsidRPr="0084422C">
        <w:rPr>
          <w:rFonts w:ascii="Calibri" w:eastAsia="Calibri" w:hAnsi="Calibri" w:cs="Calibri"/>
        </w:rPr>
        <w:t xml:space="preserve"> a </w:t>
      </w:r>
      <w:commentRangeStart w:id="6"/>
      <w:r w:rsidRPr="0084422C">
        <w:rPr>
          <w:rFonts w:ascii="Calibri" w:eastAsia="Calibri" w:hAnsi="Calibri" w:cs="Calibri"/>
        </w:rPr>
        <w:t>summary of the current inventory</w:t>
      </w:r>
      <w:commentRangeEnd w:id="6"/>
      <w:r w:rsidR="00BB00DC">
        <w:rPr>
          <w:rStyle w:val="CommentReference"/>
        </w:rPr>
        <w:commentReference w:id="6"/>
      </w:r>
      <w:r w:rsidRPr="0084422C">
        <w:rPr>
          <w:rFonts w:ascii="Calibri" w:eastAsia="Calibri" w:hAnsi="Calibri" w:cs="Calibri"/>
        </w:rPr>
        <w:t>.</w:t>
      </w:r>
    </w:p>
    <w:p w14:paraId="59A28F4D" w14:textId="390CA5AC" w:rsidR="00F35A85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The summary should be a </w:t>
      </w:r>
      <w:r w:rsidRPr="0084422C">
        <w:rPr>
          <w:rFonts w:ascii="Calibri" w:eastAsia="Calibri" w:hAnsi="Calibri" w:cs="Calibri"/>
          <w:b/>
        </w:rPr>
        <w:t>string</w:t>
      </w:r>
      <w:r w:rsidRPr="0084422C">
        <w:rPr>
          <w:rFonts w:ascii="Calibri" w:eastAsia="Calibri" w:hAnsi="Calibri" w:cs="Calibri"/>
        </w:rPr>
        <w:t xml:space="preserve"> with the following format:</w:t>
      </w:r>
    </w:p>
    <w:p w14:paraId="22525FB6" w14:textId="30C21F19" w:rsidR="000B463E" w:rsidRDefault="000B463E" w:rsidP="000B463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 xml:space="preserve"> </w:t>
      </w:r>
      <w:r w:rsidRPr="000B463E">
        <w:rPr>
          <w:rFonts w:ascii="Calibri" w:eastAsia="Calibri" w:hAnsi="Calibri" w:cs="Calibri"/>
        </w:rPr>
        <w:t>On the first line:</w:t>
      </w:r>
    </w:p>
    <w:p w14:paraId="4C605E27" w14:textId="633215F4" w:rsidR="00F35A85" w:rsidRPr="000B463E" w:rsidRDefault="000B463E" w:rsidP="000B463E">
      <w:pPr>
        <w:numPr>
          <w:ilvl w:val="8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</w:t>
      </w:r>
      <w:r w:rsidRPr="000B463E">
        <w:rPr>
          <w:b/>
        </w:rPr>
        <w:t>"Current Inventory:</w:t>
      </w:r>
      <w:r w:rsidR="00F35A85" w:rsidRPr="000B463E">
        <w:rPr>
          <w:b/>
        </w:rPr>
        <w:t>"</w:t>
      </w:r>
      <w:r w:rsidR="00F35A85">
        <w:t xml:space="preserve"> </w:t>
      </w:r>
    </w:p>
    <w:p w14:paraId="2813AF39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For each item in the items array, </w:t>
      </w:r>
      <w:r w:rsidRPr="0084422C">
        <w:rPr>
          <w:rFonts w:ascii="Calibri" w:eastAsia="Calibri" w:hAnsi="Calibri" w:cs="Calibri"/>
          <w:b/>
        </w:rPr>
        <w:t>add</w:t>
      </w:r>
      <w:r w:rsidRPr="0084422C">
        <w:rPr>
          <w:rFonts w:ascii="Calibri" w:eastAsia="Calibri" w:hAnsi="Calibri" w:cs="Calibri"/>
        </w:rPr>
        <w:t xml:space="preserve"> a line in the format: </w:t>
      </w:r>
    </w:p>
    <w:p w14:paraId="2808EE90" w14:textId="7D188D64" w:rsidR="00F35A85" w:rsidRDefault="000B463E" w:rsidP="000B463E">
      <w:pPr>
        <w:ind w:left="1440"/>
      </w:pPr>
      <w:r>
        <w:rPr>
          <w:b/>
        </w:rPr>
        <w:t>"{</w:t>
      </w:r>
      <w:proofErr w:type="spellStart"/>
      <w:r>
        <w:rPr>
          <w:b/>
        </w:rPr>
        <w:t>itemName</w:t>
      </w:r>
      <w:proofErr w:type="spellEnd"/>
      <w:r>
        <w:rPr>
          <w:b/>
        </w:rPr>
        <w:t>}: {quantity}</w:t>
      </w:r>
      <w:r w:rsidR="00F35A85">
        <w:t>"</w:t>
      </w:r>
    </w:p>
    <w:p w14:paraId="4302355C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there are items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84422C">
        <w:rPr>
          <w:rFonts w:ascii="Calibri" w:eastAsia="Calibri" w:hAnsi="Calibri" w:cs="Calibri"/>
        </w:rPr>
        <w:t xml:space="preserve"> array, add a line in the format:</w:t>
      </w:r>
    </w:p>
    <w:p w14:paraId="79B4CF78" w14:textId="6729E8E2" w:rsidR="00F35A85" w:rsidRDefault="00F35A85" w:rsidP="00F35A85">
      <w:r w:rsidRPr="0084422C">
        <w:rPr>
          <w:b/>
        </w:rPr>
        <w:t xml:space="preserve"> "Out of Stock: {itemName1</w:t>
      </w:r>
      <w:r w:rsidR="000B463E">
        <w:rPr>
          <w:b/>
        </w:rPr>
        <w:t>}, {itemName2}</w:t>
      </w:r>
      <w:r>
        <w:t>" (comma-separated list of item names)</w:t>
      </w:r>
    </w:p>
    <w:p w14:paraId="3DE1B254" w14:textId="77777777" w:rsidR="0042346F" w:rsidRDefault="0042346F" w:rsidP="0042346F">
      <w:pPr>
        <w:rPr>
          <w:rFonts w:ascii="Consolas" w:eastAsia="Consolas" w:hAnsi="Consolas" w:cs="Consolas"/>
          <w:b/>
          <w:color w:val="00000A"/>
        </w:rPr>
      </w:pPr>
    </w:p>
    <w:p w14:paraId="1683193C" w14:textId="77777777" w:rsidR="0042346F" w:rsidRDefault="0042346F" w:rsidP="0042346F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>
        <w:rPr>
          <w:rFonts w:ascii="Consolas" w:eastAsia="Consolas" w:hAnsi="Consolas"/>
        </w:rPr>
        <w:t>s</w:t>
      </w:r>
    </w:p>
    <w:p w14:paraId="3E6BC8AC" w14:textId="77777777" w:rsidR="0042346F" w:rsidRPr="003864F2" w:rsidRDefault="0042346F" w:rsidP="0042346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EDC2455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7FE38F7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42346F" w14:paraId="75ECA8AF" w14:textId="77777777" w:rsidTr="004479A9">
        <w:trPr>
          <w:trHeight w:val="1008"/>
          <w:jc w:val="center"/>
        </w:trPr>
        <w:tc>
          <w:tcPr>
            <w:tcW w:w="8326" w:type="dxa"/>
          </w:tcPr>
          <w:p w14:paraId="4F0631E1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2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3BB4773B" w14:textId="77777777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154EDAE4" w14:textId="400FB00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D30291C" w14:textId="003DADB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BA5C734" w14:textId="4EA3D91D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Level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2684A07" w14:textId="71D7D9EC" w:rsidR="0042346F" w:rsidRPr="0063690A" w:rsidRDefault="0063690A" w:rsidP="0063690A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3690A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3103FF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179A80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735B1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42346F" w14:paraId="44C88532" w14:textId="77777777" w:rsidTr="004479A9">
        <w:trPr>
          <w:trHeight w:val="1008"/>
          <w:jc w:val="center"/>
        </w:trPr>
        <w:tc>
          <w:tcPr>
            <w:tcW w:w="8326" w:type="dxa"/>
          </w:tcPr>
          <w:p w14:paraId="633DFDE3" w14:textId="41CC7EE0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5C41EA38" w14:textId="287A043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534C724" w14:textId="727B2AE5" w:rsidR="0042346F" w:rsidRDefault="0063690A" w:rsidP="0063690A">
            <w:pPr>
              <w:spacing w:line="480" w:lineRule="auto"/>
            </w:pPr>
            <w:r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>: The inventory is already full.</w:t>
            </w:r>
          </w:p>
        </w:tc>
      </w:tr>
    </w:tbl>
    <w:p w14:paraId="5BAAB630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3AC0C86B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F1C464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42346F" w14:paraId="7BF7DCBD" w14:textId="77777777" w:rsidTr="004479A9">
        <w:trPr>
          <w:trHeight w:val="1008"/>
          <w:jc w:val="center"/>
        </w:trPr>
        <w:tc>
          <w:tcPr>
            <w:tcW w:w="8326" w:type="dxa"/>
          </w:tcPr>
          <w:p w14:paraId="4A786768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0823D262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614AA5A8" w14:textId="4BB9F33F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07C216BF" w14:textId="2FA2B8B6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BEF4267" w14:textId="24A4A72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Chisel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4D338EA" w14:textId="4B72FB1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63B5E80" w14:textId="5401347A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2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16F97B32" w14:textId="076BB7D7" w:rsidR="0042346F" w:rsidRPr="0095739C" w:rsidRDefault="0042346F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b/>
                <w:bCs/>
              </w:rPr>
            </w:pPr>
          </w:p>
        </w:tc>
      </w:tr>
    </w:tbl>
    <w:p w14:paraId="6EDC4BF9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536341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45B7F7A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42346F" w14:paraId="3B980516" w14:textId="77777777" w:rsidTr="004479A9">
        <w:trPr>
          <w:trHeight w:val="1008"/>
          <w:jc w:val="center"/>
        </w:trPr>
        <w:tc>
          <w:tcPr>
            <w:tcW w:w="8326" w:type="dxa"/>
          </w:tcPr>
          <w:p w14:paraId="2F0A662D" w14:textId="2DD173E2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CFEA0B8" w14:textId="5775B453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0F687A8E" w14:textId="1E66265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632468B" w14:textId="28790871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from the inventory.</w:t>
            </w:r>
          </w:p>
          <w:p w14:paraId="224B3E0C" w14:textId="45796841" w:rsidR="0042346F" w:rsidRPr="0095739C" w:rsidRDefault="0063690A" w:rsidP="0063690A">
            <w:pPr>
              <w:spacing w:line="480" w:lineRule="auto"/>
              <w:rPr>
                <w:rFonts w:ascii="Consolas" w:hAnsi="Consolas"/>
                <w:color w:val="FF0000"/>
              </w:rPr>
            </w:pPr>
            <w:r w:rsidRPr="0063690A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 xml:space="preserve">: The item </w:t>
            </w:r>
            <w:r w:rsidR="005B09B4" w:rsidRPr="005B09B4">
              <w:rPr>
                <w:rFonts w:ascii="Consolas" w:hAnsi="Consolas"/>
                <w:color w:val="FF0000"/>
              </w:rPr>
              <w:t>Paintbrush</w:t>
            </w:r>
            <w:r w:rsidR="005B09B4">
              <w:rPr>
                <w:rFonts w:ascii="Consolas" w:hAnsi="Consolas"/>
                <w:color w:val="FF0000"/>
              </w:rPr>
              <w:t xml:space="preserve"> </w:t>
            </w:r>
            <w:r w:rsidRPr="0063690A">
              <w:rPr>
                <w:rFonts w:ascii="Consolas" w:hAnsi="Consolas"/>
                <w:color w:val="FF0000"/>
              </w:rPr>
              <w:t>is not available in the inventory.</w:t>
            </w:r>
          </w:p>
        </w:tc>
      </w:tr>
    </w:tbl>
    <w:p w14:paraId="5207F5B5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4CFC9A74" w14:textId="77777777" w:rsidTr="004479A9">
        <w:trPr>
          <w:trHeight w:val="1008"/>
          <w:jc w:val="center"/>
        </w:trPr>
        <w:tc>
          <w:tcPr>
            <w:tcW w:w="8326" w:type="dxa"/>
          </w:tcPr>
          <w:p w14:paraId="1BE9332A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5C5C922C" w14:textId="77777777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66607980" w14:textId="3FE53870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E220356" w14:textId="4B41FE5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9E6B9EF" w14:textId="25851BE2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4377C870" w14:textId="6217F5E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manager.sellItem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)); </w:t>
            </w:r>
          </w:p>
          <w:p w14:paraId="65513685" w14:textId="06085C55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manager.reStockItem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7A5713E" w14:textId="5376D06A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manager.reStockItem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Paintbrush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1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18D18C8" w14:textId="20F64B11" w:rsidR="0042346F" w:rsidRPr="003864F2" w:rsidRDefault="006D0817" w:rsidP="006D081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3864F2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1BE4044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C7AE34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B4284D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42346F" w14:paraId="4ED6C269" w14:textId="77777777" w:rsidTr="004479A9">
        <w:trPr>
          <w:trHeight w:val="1008"/>
          <w:jc w:val="center"/>
        </w:trPr>
        <w:tc>
          <w:tcPr>
            <w:tcW w:w="8326" w:type="dxa"/>
          </w:tcPr>
          <w:p w14:paraId="2029BE28" w14:textId="4A18E3FA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7C70D8E6" w14:textId="65E45D4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 w:rsidRP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103DDDA1" w14:textId="38BE132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 w:rsidRP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306C1685" w14:textId="104077C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from the inventory. </w:t>
            </w:r>
          </w:p>
          <w:p w14:paraId="3DA8CC86" w14:textId="2A2FA1C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in the inventory. </w:t>
            </w:r>
          </w:p>
          <w:p w14:paraId="0FBB1337" w14:textId="1469FFA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438E8D7D" w14:textId="16DCD2FD" w:rsidR="0042346F" w:rsidRPr="001D1FD6" w:rsidRDefault="006D0817" w:rsidP="006D0817">
            <w:pPr>
              <w:spacing w:line="480" w:lineRule="auto"/>
            </w:pPr>
            <w:r w:rsidRPr="001D1FD6">
              <w:t xml:space="preserve"> </w:t>
            </w:r>
          </w:p>
        </w:tc>
      </w:tr>
    </w:tbl>
    <w:p w14:paraId="1FED135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:rsidRPr="00132125" w14:paraId="2727C2D1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0C626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4</w:t>
            </w:r>
          </w:p>
        </w:tc>
      </w:tr>
      <w:tr w:rsidR="0042346F" w14:paraId="00B1B27A" w14:textId="77777777" w:rsidTr="004479A9">
        <w:trPr>
          <w:trHeight w:val="1008"/>
          <w:jc w:val="center"/>
        </w:trPr>
        <w:tc>
          <w:tcPr>
            <w:tcW w:w="8326" w:type="dxa"/>
          </w:tcPr>
          <w:p w14:paraId="1F4527A9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3B0F5430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561D8E74" w14:textId="542C6EC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46EEC9E3" w14:textId="54375473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1C3E9D2" w14:textId="6A3DAB6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3EE0DC1" w14:textId="2B72309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E92979B" w14:textId="2E730D4E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8CEDDC4" w14:textId="3EC0A40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console.log(manager.reStockItem(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31E747B" w14:textId="651971AE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console.log(manager.reStockItem(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2676913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console.log(manager.getInventorySummary());</w:t>
            </w:r>
          </w:p>
          <w:p w14:paraId="1CD3B41E" w14:textId="2EA58752" w:rsidR="0042346F" w:rsidRPr="003864F2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3C18A20D" w14:textId="4A5B78F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323C744C" w14:textId="7F918FEA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0E4B10F4" w14:textId="77777777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5D09B2F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0D9B40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42346F" w14:paraId="1EAB0BD8" w14:textId="77777777" w:rsidTr="004479A9">
        <w:trPr>
          <w:trHeight w:val="1008"/>
          <w:jc w:val="center"/>
        </w:trPr>
        <w:tc>
          <w:tcPr>
            <w:tcW w:w="8326" w:type="dxa"/>
          </w:tcPr>
          <w:p w14:paraId="467328DD" w14:textId="7CC86ACE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4AF37569" w14:textId="7ECC1A32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78EC0FCA" w14:textId="0AEB4BA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13269FA3" w14:textId="7D07DE2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4BC6EF61" w14:textId="3C41C2B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29DA3ACD" w14:textId="4AA4CE5F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340E86CA" w14:textId="4D3FAB5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2C55D5B1" w14:textId="77777777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>Current Inventory:</w:t>
            </w:r>
          </w:p>
          <w:p w14:paraId="73F3A6C3" w14:textId="789EF05E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Drill</w:t>
            </w:r>
            <w:r w:rsidR="006D0817" w:rsidRPr="006D0817">
              <w:rPr>
                <w:rFonts w:ascii="Consolas" w:hAnsi="Consolas"/>
              </w:rPr>
              <w:t>: 12</w:t>
            </w:r>
          </w:p>
          <w:p w14:paraId="65518145" w14:textId="05519A38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Chisel</w:t>
            </w:r>
            <w:r w:rsidR="006D0817" w:rsidRPr="006D0817">
              <w:rPr>
                <w:rFonts w:ascii="Consolas" w:hAnsi="Consolas"/>
              </w:rPr>
              <w:t>: 3</w:t>
            </w:r>
          </w:p>
          <w:p w14:paraId="02D92CC8" w14:textId="11B1262D" w:rsidR="006D0817" w:rsidRPr="006D0817" w:rsidRDefault="005B09B4" w:rsidP="006D0817">
            <w:pPr>
              <w:rPr>
                <w:rFonts w:ascii="Consolas" w:hAnsi="Consolas"/>
              </w:rPr>
            </w:pPr>
            <w:r w:rsidRPr="005B09B4">
              <w:rPr>
                <w:rFonts w:ascii="Consolas" w:hAnsi="Consolas"/>
              </w:rPr>
              <w:t>Paintbrush</w:t>
            </w:r>
            <w:r w:rsidR="006D0817" w:rsidRPr="006D0817">
              <w:rPr>
                <w:rFonts w:ascii="Consolas" w:hAnsi="Consolas"/>
              </w:rPr>
              <w:t>: 1</w:t>
            </w:r>
          </w:p>
          <w:p w14:paraId="5A5F8CD7" w14:textId="252D2380" w:rsidR="0042346F" w:rsidRPr="001D1FD6" w:rsidRDefault="006D0817" w:rsidP="006D0817">
            <w:pPr>
              <w:spacing w:line="480" w:lineRule="auto"/>
            </w:pPr>
            <w:r w:rsidRPr="006D0817">
              <w:rPr>
                <w:rFonts w:ascii="Consolas" w:hAnsi="Consolas"/>
              </w:rPr>
              <w:t xml:space="preserve">Out of Stock: </w:t>
            </w:r>
            <w:r w:rsidR="005B09B4">
              <w:rPr>
                <w:rFonts w:ascii="Consolas" w:hAnsi="Consolas"/>
              </w:rPr>
              <w:t>Hammer</w:t>
            </w:r>
          </w:p>
        </w:tc>
      </w:tr>
    </w:tbl>
    <w:p w14:paraId="225CCF01" w14:textId="19F8C6B8" w:rsidR="00695DEC" w:rsidRPr="00D24D43" w:rsidRDefault="00695DEC" w:rsidP="006D0817">
      <w:pPr>
        <w:tabs>
          <w:tab w:val="left" w:pos="2664"/>
        </w:tabs>
        <w:rPr>
          <w:lang w:val="bg-BG"/>
        </w:rPr>
      </w:pPr>
    </w:p>
    <w:sectPr w:rsidR="00695DEC" w:rsidRPr="00D24D4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rina" w:date="2023-07-07T09:10:00Z" w:initials="D">
    <w:p w14:paraId="13E7D152" w14:textId="1AACBE5B" w:rsidR="00BB00DC" w:rsidRPr="00BB00DC" w:rsidRDefault="00BB00DC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Да се оправи и в тестовете.</w:t>
      </w:r>
    </w:p>
  </w:comment>
  <w:comment w:id="6" w:author="Darina" w:date="2023-07-07T09:07:00Z" w:initials="D">
    <w:p w14:paraId="439E3853" w14:textId="62086FCA" w:rsidR="00BB00DC" w:rsidRPr="00BB00DC" w:rsidRDefault="00BB00DC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Тестовете </w:t>
      </w:r>
      <w:r>
        <w:rPr>
          <w:lang w:val="bg-BG"/>
        </w:rPr>
        <w:t>очакват да има празен нов ред накрая, или да бъдат променени, или да се опише изрично в условието.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E7D152" w15:done="0"/>
  <w15:commentEx w15:paraId="439E38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551D" w16cex:dateUtc="2023-07-07T06:10:00Z"/>
  <w16cex:commentExtensible w16cex:durableId="28525442" w16cex:dateUtc="2023-07-07T0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E7D152" w16cid:durableId="2852551D"/>
  <w16cid:commentId w16cid:paraId="439E3853" w16cid:durableId="285254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BF9A" w14:textId="77777777" w:rsidR="00F13D1E" w:rsidRDefault="00F13D1E" w:rsidP="008068A2">
      <w:pPr>
        <w:spacing w:after="0" w:line="240" w:lineRule="auto"/>
      </w:pPr>
      <w:r>
        <w:separator/>
      </w:r>
    </w:p>
  </w:endnote>
  <w:endnote w:type="continuationSeparator" w:id="0">
    <w:p w14:paraId="57EB9807" w14:textId="77777777" w:rsidR="00F13D1E" w:rsidRDefault="00F13D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0673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9B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9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0673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9B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9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1368" w14:textId="77777777" w:rsidR="00F13D1E" w:rsidRDefault="00F13D1E" w:rsidP="008068A2">
      <w:pPr>
        <w:spacing w:after="0" w:line="240" w:lineRule="auto"/>
      </w:pPr>
      <w:r>
        <w:separator/>
      </w:r>
    </w:p>
  </w:footnote>
  <w:footnote w:type="continuationSeparator" w:id="0">
    <w:p w14:paraId="7AF83C93" w14:textId="77777777" w:rsidR="00F13D1E" w:rsidRDefault="00F13D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C0276"/>
    <w:multiLevelType w:val="hybridMultilevel"/>
    <w:tmpl w:val="0C08F29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CA2DF6"/>
    <w:multiLevelType w:val="multilevel"/>
    <w:tmpl w:val="55E0DB4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8832600">
    <w:abstractNumId w:val="4"/>
  </w:num>
  <w:num w:numId="2" w16cid:durableId="1328360883">
    <w:abstractNumId w:val="12"/>
  </w:num>
  <w:num w:numId="3" w16cid:durableId="1815371631">
    <w:abstractNumId w:val="10"/>
  </w:num>
  <w:num w:numId="4" w16cid:durableId="538401014">
    <w:abstractNumId w:val="3"/>
  </w:num>
  <w:num w:numId="5" w16cid:durableId="876282312">
    <w:abstractNumId w:val="7"/>
  </w:num>
  <w:num w:numId="6" w16cid:durableId="1029185175">
    <w:abstractNumId w:val="1"/>
  </w:num>
  <w:num w:numId="7" w16cid:durableId="1878006056">
    <w:abstractNumId w:val="11"/>
  </w:num>
  <w:num w:numId="8" w16cid:durableId="1352880268">
    <w:abstractNumId w:val="5"/>
  </w:num>
  <w:num w:numId="9" w16cid:durableId="396049104">
    <w:abstractNumId w:val="9"/>
  </w:num>
  <w:num w:numId="10" w16cid:durableId="1629431465">
    <w:abstractNumId w:val="0"/>
  </w:num>
  <w:num w:numId="11" w16cid:durableId="3097954">
    <w:abstractNumId w:val="13"/>
  </w:num>
  <w:num w:numId="12" w16cid:durableId="331760387">
    <w:abstractNumId w:val="6"/>
  </w:num>
  <w:num w:numId="13" w16cid:durableId="1512064201">
    <w:abstractNumId w:val="8"/>
  </w:num>
  <w:num w:numId="14" w16cid:durableId="93403596">
    <w:abstractNumId w:val="2"/>
  </w:num>
  <w:num w:numId="15" w16cid:durableId="2087652849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63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26F"/>
    <w:rsid w:val="00305122"/>
    <w:rsid w:val="003230CF"/>
    <w:rsid w:val="0033212E"/>
    <w:rsid w:val="0033490F"/>
    <w:rsid w:val="00344849"/>
    <w:rsid w:val="0035597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3EF1"/>
    <w:rsid w:val="003E1013"/>
    <w:rsid w:val="003E167F"/>
    <w:rsid w:val="003E2A3C"/>
    <w:rsid w:val="003E2F33"/>
    <w:rsid w:val="003E6BFB"/>
    <w:rsid w:val="003F1864"/>
    <w:rsid w:val="0041081C"/>
    <w:rsid w:val="0041109E"/>
    <w:rsid w:val="0041281C"/>
    <w:rsid w:val="00421364"/>
    <w:rsid w:val="0042346F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B4"/>
    <w:rsid w:val="005B2AC8"/>
    <w:rsid w:val="005C131C"/>
    <w:rsid w:val="005C2E7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0A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0817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400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22C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9F24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FE"/>
    <w:rsid w:val="00BB00DC"/>
    <w:rsid w:val="00BB05FA"/>
    <w:rsid w:val="00BB5B10"/>
    <w:rsid w:val="00BC23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C18CA"/>
    <w:rsid w:val="00CD5181"/>
    <w:rsid w:val="00CD7485"/>
    <w:rsid w:val="00CE2360"/>
    <w:rsid w:val="00CE236C"/>
    <w:rsid w:val="00CF0047"/>
    <w:rsid w:val="00D22895"/>
    <w:rsid w:val="00D24D43"/>
    <w:rsid w:val="00D3404A"/>
    <w:rsid w:val="00D4354E"/>
    <w:rsid w:val="00D43F69"/>
    <w:rsid w:val="00D50F79"/>
    <w:rsid w:val="00D5389F"/>
    <w:rsid w:val="00D73957"/>
    <w:rsid w:val="00D7714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5D2"/>
    <w:rsid w:val="00EB7421"/>
    <w:rsid w:val="00EC36F5"/>
    <w:rsid w:val="00EC5A4D"/>
    <w:rsid w:val="00ED0DEA"/>
    <w:rsid w:val="00ED73C4"/>
    <w:rsid w:val="00F13D1E"/>
    <w:rsid w:val="00F20B48"/>
    <w:rsid w:val="00F258BA"/>
    <w:rsid w:val="00F27E9C"/>
    <w:rsid w:val="00F35A85"/>
    <w:rsid w:val="00F36D81"/>
    <w:rsid w:val="00F41F41"/>
    <w:rsid w:val="00F46918"/>
    <w:rsid w:val="00F46DDE"/>
    <w:rsid w:val="00F655ED"/>
    <w:rsid w:val="00F7033C"/>
    <w:rsid w:val="00F70D99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normaltextrun">
    <w:name w:val="normaltextrun"/>
    <w:basedOn w:val="DefaultParagraphFont"/>
    <w:rsid w:val="0042346F"/>
  </w:style>
  <w:style w:type="character" w:customStyle="1" w:styleId="value">
    <w:name w:val="value"/>
    <w:basedOn w:val="DefaultParagraphFont"/>
    <w:rsid w:val="006D0817"/>
  </w:style>
  <w:style w:type="paragraph" w:styleId="Revision">
    <w:name w:val="Revision"/>
    <w:hidden/>
    <w:uiPriority w:val="99"/>
    <w:semiHidden/>
    <w:rsid w:val="009F24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0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80FE0-7484-40FF-B382-501FFCFFA4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</cp:lastModifiedBy>
  <cp:revision>23</cp:revision>
  <cp:lastPrinted>2015-10-26T22:35:00Z</cp:lastPrinted>
  <dcterms:created xsi:type="dcterms:W3CDTF">2019-11-12T12:29:00Z</dcterms:created>
  <dcterms:modified xsi:type="dcterms:W3CDTF">2023-07-07T06:11:00Z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