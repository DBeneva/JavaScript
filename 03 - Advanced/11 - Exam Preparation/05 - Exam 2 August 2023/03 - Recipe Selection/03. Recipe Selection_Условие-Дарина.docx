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1DA0" w14:textId="77777777" w:rsidR="008B47CA" w:rsidRPr="00716E7C" w:rsidRDefault="008B47CA" w:rsidP="008B47CA">
      <w:pPr>
        <w:keepNext/>
        <w:keepLines/>
        <w:spacing w:before="200" w:after="40"/>
        <w:ind w:left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</w:pP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JS Advanced</w:t>
      </w:r>
      <w:r w:rsidRPr="00716E7C"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Exam</w:t>
      </w: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Retake – 02 Aug 2023</w:t>
      </w:r>
    </w:p>
    <w:p w14:paraId="2787DA32" w14:textId="77777777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6DE44AA9" w14:textId="011BF799" w:rsidR="00DC5C8D" w:rsidRDefault="00DC5C8D" w:rsidP="00DC5C8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795B33">
        <w:rPr>
          <w:rStyle w:val="jlqj4b"/>
          <w:b/>
          <w:lang w:val="en"/>
        </w:rPr>
        <w:t>recipe</w:t>
      </w:r>
      <w:r>
        <w:rPr>
          <w:rStyle w:val="jlqj4b"/>
          <w:b/>
          <w:lang w:val="en"/>
        </w:rPr>
        <w:t>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77777777" w:rsidR="00DC5C8D" w:rsidRDefault="00DC5C8D" w:rsidP="00DC5C8D">
      <w:r>
        <w:t xml:space="preserve">The object that should have the following functionality: </w:t>
      </w:r>
    </w:p>
    <w:p w14:paraId="3D4F9561" w14:textId="77777777" w:rsidR="008B47CA" w:rsidRPr="005E4F65" w:rsidRDefault="008B47CA" w:rsidP="005E4F65">
      <w:pPr>
        <w:pStyle w:val="ListParagraph"/>
        <w:numPr>
          <w:ilvl w:val="0"/>
          <w:numId w:val="49"/>
        </w:numPr>
        <w:shd w:val="clear" w:color="auto" w:fill="FFFFFF"/>
        <w:spacing w:line="285" w:lineRule="atLeast"/>
        <w:rPr>
          <w:rFonts w:cstheme="minorHAnsi"/>
        </w:rPr>
      </w:pPr>
      <w:r w:rsidRPr="005E4F65">
        <w:rPr>
          <w:rFonts w:ascii="Consolas" w:hAnsi="Consolas"/>
          <w:b/>
          <w:bCs/>
          <w:lang w:val="bg-BG"/>
        </w:rPr>
        <w:t>isTypeSuitable(type, dietaryRestriction)</w:t>
      </w:r>
      <w:r w:rsidRPr="005E4F65">
        <w:rPr>
          <w:rFonts w:ascii="Consolas" w:hAnsi="Consolas"/>
          <w:b/>
          <w:lang w:val="en"/>
        </w:rPr>
        <w:t xml:space="preserve"> </w:t>
      </w:r>
      <w:r w:rsidRPr="005E4F65">
        <w:rPr>
          <w:rFonts w:cstheme="minorHAnsi"/>
        </w:rPr>
        <w:t xml:space="preserve">This function determines if a recipe type is suitable for a given dietary restriction. It takes in two parameters: a </w:t>
      </w:r>
      <w:r w:rsidRPr="005E4F65">
        <w:rPr>
          <w:rFonts w:cstheme="minorHAnsi"/>
          <w:b/>
        </w:rPr>
        <w:t>type</w:t>
      </w:r>
      <w:r w:rsidRPr="005E4F65">
        <w:rPr>
          <w:rFonts w:cstheme="minorHAnsi"/>
        </w:rPr>
        <w:t xml:space="preserve"> (</w:t>
      </w:r>
      <w:r w:rsidRPr="005E4F65">
        <w:rPr>
          <w:rFonts w:cstheme="minorHAnsi"/>
          <w:b/>
        </w:rPr>
        <w:t>string</w:t>
      </w:r>
      <w:r w:rsidRPr="005E4F65">
        <w:rPr>
          <w:rFonts w:cstheme="minorHAnsi"/>
        </w:rPr>
        <w:t xml:space="preserve">) representing the recipe type and a </w:t>
      </w:r>
      <w:r w:rsidRPr="005E4F65">
        <w:rPr>
          <w:rFonts w:cstheme="minorHAnsi"/>
          <w:b/>
        </w:rPr>
        <w:t>dietaryRestriction</w:t>
      </w:r>
      <w:r w:rsidRPr="005E4F65">
        <w:rPr>
          <w:rFonts w:cstheme="minorHAnsi"/>
        </w:rPr>
        <w:t xml:space="preserve"> (</w:t>
      </w:r>
      <w:r w:rsidRPr="005E4F65">
        <w:rPr>
          <w:rFonts w:cstheme="minorHAnsi"/>
          <w:b/>
        </w:rPr>
        <w:t>string</w:t>
      </w:r>
      <w:r w:rsidRPr="005E4F65">
        <w:rPr>
          <w:rFonts w:cstheme="minorHAnsi"/>
        </w:rPr>
        <w:t>) representing the dietary restriction.</w:t>
      </w:r>
    </w:p>
    <w:p w14:paraId="7133E813" w14:textId="77777777" w:rsidR="008B47CA" w:rsidRDefault="008B47CA" w:rsidP="008B47CA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8B47CA">
        <w:rPr>
          <w:rStyle w:val="jlqj4b"/>
          <w:lang w:val="en"/>
        </w:rPr>
        <w:t>If the dietaryRestriction is "</w:t>
      </w:r>
      <w:r w:rsidRPr="008B47CA">
        <w:rPr>
          <w:rStyle w:val="jlqj4b"/>
          <w:b/>
          <w:lang w:val="en"/>
        </w:rPr>
        <w:t>Vegetarian</w:t>
      </w:r>
      <w:r w:rsidRPr="008B47CA">
        <w:rPr>
          <w:rStyle w:val="jlqj4b"/>
          <w:lang w:val="en"/>
        </w:rPr>
        <w:t>" and the type is "</w:t>
      </w:r>
      <w:r w:rsidRPr="008B47CA">
        <w:rPr>
          <w:rStyle w:val="jlqj4b"/>
          <w:b/>
          <w:lang w:val="en"/>
        </w:rPr>
        <w:t>Meat</w:t>
      </w:r>
      <w:r w:rsidRPr="008B47CA">
        <w:rPr>
          <w:rStyle w:val="jlqj4b"/>
          <w:lang w:val="en"/>
        </w:rPr>
        <w:t xml:space="preserve">", it </w:t>
      </w:r>
      <w:r w:rsidRPr="008B47CA">
        <w:rPr>
          <w:rStyle w:val="jlqj4b"/>
          <w:b/>
          <w:lang w:val="en"/>
        </w:rPr>
        <w:t>returns</w:t>
      </w:r>
      <w:r w:rsidRPr="008B47CA">
        <w:rPr>
          <w:rStyle w:val="jlqj4b"/>
          <w:lang w:val="en"/>
        </w:rPr>
        <w:t xml:space="preserve"> the message</w:t>
      </w:r>
      <w:r>
        <w:rPr>
          <w:rStyle w:val="jlqj4b"/>
          <w:lang w:val="en"/>
        </w:rPr>
        <w:t>:</w:t>
      </w:r>
    </w:p>
    <w:p w14:paraId="463315C5" w14:textId="7F3A0DE4" w:rsidR="008B47CA" w:rsidRPr="008B47CA" w:rsidRDefault="008B47CA" w:rsidP="008B47CA">
      <w:pPr>
        <w:ind w:left="1788" w:firstLine="372"/>
        <w:rPr>
          <w:rStyle w:val="jlqj4b"/>
          <w:b/>
          <w:lang w:val="en"/>
        </w:rPr>
      </w:pPr>
      <w:r w:rsidRPr="008B47CA">
        <w:rPr>
          <w:rStyle w:val="jlqj4b"/>
          <w:b/>
          <w:lang w:val="en"/>
        </w:rPr>
        <w:t xml:space="preserve"> "This recipe is not suitable for vegetarians".</w:t>
      </w:r>
    </w:p>
    <w:p w14:paraId="556F7858" w14:textId="7CE45C83" w:rsidR="008B47CA" w:rsidRPr="008B47CA" w:rsidRDefault="008B47CA" w:rsidP="008B47CA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8B47CA">
        <w:rPr>
          <w:rStyle w:val="jlqj4b"/>
          <w:lang w:val="en"/>
        </w:rPr>
        <w:t xml:space="preserve">If the </w:t>
      </w:r>
      <w:proofErr w:type="spellStart"/>
      <w:r w:rsidRPr="008B47CA">
        <w:rPr>
          <w:rStyle w:val="jlqj4b"/>
          <w:b/>
          <w:lang w:val="en"/>
        </w:rPr>
        <w:t>dietaryRestriction</w:t>
      </w:r>
      <w:proofErr w:type="spellEnd"/>
      <w:r w:rsidRPr="008B47CA">
        <w:rPr>
          <w:rStyle w:val="jlqj4b"/>
          <w:lang w:val="en"/>
        </w:rPr>
        <w:t xml:space="preserve"> is "</w:t>
      </w:r>
      <w:r w:rsidRPr="008B47CA">
        <w:rPr>
          <w:rStyle w:val="jlqj4b"/>
          <w:b/>
          <w:lang w:val="en"/>
        </w:rPr>
        <w:t>Vegan</w:t>
      </w:r>
      <w:r w:rsidRPr="008B47CA">
        <w:rPr>
          <w:rStyle w:val="jlqj4b"/>
          <w:lang w:val="en"/>
        </w:rPr>
        <w:t>" and the type is either "</w:t>
      </w:r>
      <w:r w:rsidRPr="008B47CA">
        <w:rPr>
          <w:rStyle w:val="jlqj4b"/>
          <w:b/>
          <w:lang w:val="en"/>
        </w:rPr>
        <w:t>Meat</w:t>
      </w:r>
      <w:r w:rsidRPr="008B47CA">
        <w:rPr>
          <w:rStyle w:val="jlqj4b"/>
          <w:lang w:val="en"/>
        </w:rPr>
        <w:t>" or "</w:t>
      </w:r>
      <w:r w:rsidRPr="008B47CA">
        <w:rPr>
          <w:rStyle w:val="jlqj4b"/>
          <w:b/>
          <w:lang w:val="en"/>
        </w:rPr>
        <w:t>Dairy</w:t>
      </w:r>
      <w:r w:rsidRPr="008B47CA">
        <w:rPr>
          <w:rStyle w:val="jlqj4b"/>
          <w:lang w:val="en"/>
        </w:rPr>
        <w:t xml:space="preserve">", it </w:t>
      </w:r>
      <w:r w:rsidRPr="008B47CA">
        <w:rPr>
          <w:rStyle w:val="jlqj4b"/>
          <w:b/>
          <w:lang w:val="en"/>
        </w:rPr>
        <w:t>returns</w:t>
      </w:r>
      <w:r w:rsidRPr="008B47CA">
        <w:rPr>
          <w:rStyle w:val="jlqj4b"/>
          <w:lang w:val="en"/>
        </w:rPr>
        <w:t xml:space="preserve"> the message</w:t>
      </w:r>
      <w:r>
        <w:rPr>
          <w:rStyle w:val="jlqj4b"/>
          <w:lang w:val="en"/>
        </w:rPr>
        <w:t>:</w:t>
      </w:r>
      <w:r w:rsidRPr="008B47CA">
        <w:rPr>
          <w:rStyle w:val="jlqj4b"/>
          <w:lang w:val="en"/>
        </w:rPr>
        <w:t xml:space="preserve"> </w:t>
      </w:r>
    </w:p>
    <w:p w14:paraId="61E67ACE" w14:textId="77777777" w:rsidR="008B47CA" w:rsidRDefault="008B47CA" w:rsidP="008B47CA">
      <w:pPr>
        <w:pStyle w:val="ListParagraph"/>
        <w:ind w:left="1788" w:firstLine="372"/>
        <w:rPr>
          <w:rStyle w:val="jlqj4b"/>
          <w:b/>
          <w:lang w:val="en"/>
        </w:rPr>
      </w:pPr>
    </w:p>
    <w:p w14:paraId="76758A1B" w14:textId="447E2762" w:rsidR="008B47CA" w:rsidRDefault="008B47CA" w:rsidP="008B47CA">
      <w:pPr>
        <w:pStyle w:val="ListParagraph"/>
        <w:ind w:left="1788" w:firstLine="372"/>
        <w:rPr>
          <w:rStyle w:val="jlqj4b"/>
          <w:b/>
          <w:lang w:val="en"/>
        </w:rPr>
      </w:pPr>
      <w:r w:rsidRPr="008B47CA">
        <w:rPr>
          <w:rStyle w:val="jlqj4b"/>
          <w:b/>
          <w:lang w:val="en"/>
        </w:rPr>
        <w:t>"This rec</w:t>
      </w:r>
      <w:r w:rsidR="00A16A53">
        <w:rPr>
          <w:rStyle w:val="jlqj4b"/>
          <w:b/>
          <w:lang w:val="en"/>
        </w:rPr>
        <w:t>ipe is not suitable for vegans"</w:t>
      </w:r>
    </w:p>
    <w:p w14:paraId="49AC9335" w14:textId="5A054685" w:rsidR="005E4F65" w:rsidRDefault="005E4F65" w:rsidP="008B47CA">
      <w:pPr>
        <w:pStyle w:val="ListParagraph"/>
        <w:ind w:left="1788" w:firstLine="372"/>
        <w:rPr>
          <w:rStyle w:val="jlqj4b"/>
          <w:b/>
          <w:lang w:val="en"/>
        </w:rPr>
      </w:pPr>
    </w:p>
    <w:p w14:paraId="07628D68" w14:textId="77777777" w:rsidR="005E4F65" w:rsidRDefault="005E4F65" w:rsidP="005E4F65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5E4F65">
        <w:rPr>
          <w:rStyle w:val="jlqj4b"/>
          <w:lang w:val="en"/>
        </w:rPr>
        <w:t xml:space="preserve">For any other combination of </w:t>
      </w:r>
      <w:r w:rsidRPr="005E4F65">
        <w:rPr>
          <w:rStyle w:val="jlqj4b"/>
          <w:b/>
          <w:lang w:val="en"/>
        </w:rPr>
        <w:t>type</w:t>
      </w:r>
      <w:r w:rsidRPr="005E4F65">
        <w:rPr>
          <w:rStyle w:val="jlqj4b"/>
          <w:lang w:val="en"/>
        </w:rPr>
        <w:t xml:space="preserve"> and </w:t>
      </w:r>
      <w:proofErr w:type="spellStart"/>
      <w:r w:rsidRPr="005E4F65">
        <w:rPr>
          <w:rStyle w:val="jlqj4b"/>
          <w:b/>
          <w:lang w:val="en"/>
        </w:rPr>
        <w:t>dietaryRestriction</w:t>
      </w:r>
      <w:proofErr w:type="spellEnd"/>
      <w:r w:rsidRPr="005E4F65">
        <w:rPr>
          <w:rStyle w:val="jlqj4b"/>
          <w:lang w:val="en"/>
        </w:rPr>
        <w:t xml:space="preserve">, it </w:t>
      </w:r>
      <w:r w:rsidRPr="005E4F65">
        <w:rPr>
          <w:rStyle w:val="jlqj4b"/>
          <w:b/>
          <w:lang w:val="en"/>
        </w:rPr>
        <w:t>returns</w:t>
      </w:r>
      <w:r w:rsidRPr="005E4F65">
        <w:rPr>
          <w:rStyle w:val="jlqj4b"/>
          <w:lang w:val="en"/>
        </w:rPr>
        <w:t xml:space="preserve"> the message</w:t>
      </w:r>
      <w:r>
        <w:rPr>
          <w:rStyle w:val="jlqj4b"/>
          <w:lang w:val="en"/>
        </w:rPr>
        <w:t>:</w:t>
      </w:r>
    </w:p>
    <w:p w14:paraId="71B6EB59" w14:textId="77777777" w:rsidR="005E4F65" w:rsidRDefault="005E4F65" w:rsidP="005E4F65">
      <w:pPr>
        <w:pStyle w:val="ListParagraph"/>
        <w:ind w:left="1068"/>
        <w:rPr>
          <w:rStyle w:val="jlqj4b"/>
          <w:lang w:val="en"/>
        </w:rPr>
      </w:pPr>
    </w:p>
    <w:p w14:paraId="176F3988" w14:textId="6BEE2D62" w:rsidR="005E4F65" w:rsidRPr="005E4F65" w:rsidRDefault="005E4F65" w:rsidP="005E4F65">
      <w:pPr>
        <w:ind w:left="1776" w:firstLine="384"/>
        <w:rPr>
          <w:rStyle w:val="jlqj4b"/>
          <w:b/>
          <w:lang w:val="en"/>
        </w:rPr>
      </w:pPr>
      <w:r w:rsidRPr="005E4F65">
        <w:rPr>
          <w:rStyle w:val="jlqj4b"/>
          <w:lang w:val="en"/>
        </w:rPr>
        <w:t xml:space="preserve"> </w:t>
      </w:r>
      <w:r w:rsidRPr="005E4F65">
        <w:rPr>
          <w:rStyle w:val="jlqj4b"/>
          <w:b/>
          <w:lang w:val="en"/>
        </w:rPr>
        <w:t>"This recipe is suitabl</w:t>
      </w:r>
      <w:r w:rsidR="00A16A53">
        <w:rPr>
          <w:rStyle w:val="jlqj4b"/>
          <w:b/>
          <w:lang w:val="en"/>
        </w:rPr>
        <w:t>e for your dietary restriction"</w:t>
      </w:r>
    </w:p>
    <w:p w14:paraId="7539D4F3" w14:textId="77777777" w:rsidR="008B47CA" w:rsidRPr="008B47CA" w:rsidRDefault="008B47CA" w:rsidP="008B47CA">
      <w:pPr>
        <w:pStyle w:val="ListParagraph"/>
        <w:ind w:left="1788" w:firstLine="372"/>
        <w:rPr>
          <w:rStyle w:val="jlqj4b"/>
          <w:b/>
          <w:lang w:val="en"/>
        </w:rPr>
      </w:pPr>
    </w:p>
    <w:p w14:paraId="2B117FE3" w14:textId="0730CEAD" w:rsidR="00DC5C8D" w:rsidRDefault="008B47CA" w:rsidP="008B47CA">
      <w:pPr>
        <w:pStyle w:val="ListParagraph"/>
        <w:numPr>
          <w:ilvl w:val="0"/>
          <w:numId w:val="42"/>
        </w:numPr>
        <w:spacing w:before="0" w:after="160" w:line="360" w:lineRule="auto"/>
      </w:pPr>
      <w:r>
        <w:rPr>
          <w:rStyle w:val="jlqj4b"/>
          <w:lang w:val="en"/>
        </w:rPr>
        <w:t xml:space="preserve">You need to </w:t>
      </w:r>
      <w:commentRangeStart w:id="0"/>
      <w:r>
        <w:rPr>
          <w:rStyle w:val="jlqj4b"/>
          <w:lang w:val="en"/>
        </w:rPr>
        <w:t>validate the input</w:t>
      </w:r>
      <w:commentRangeEnd w:id="0"/>
      <w:r w:rsidR="003B3E0F">
        <w:rPr>
          <w:rStyle w:val="CommentReference"/>
        </w:rPr>
        <w:commentReference w:id="0"/>
      </w:r>
      <w:r>
        <w:rPr>
          <w:rStyle w:val="jlqj4b"/>
          <w:lang w:val="en"/>
        </w:rPr>
        <w:t>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type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</w:t>
      </w:r>
      <w:proofErr w:type="spellStart"/>
      <w:r w:rsidRPr="008B47CA">
        <w:rPr>
          <w:rStyle w:val="jlqj4b"/>
          <w:rFonts w:ascii="Consolas" w:hAnsi="Consolas"/>
          <w:b/>
        </w:rPr>
        <w:t>dietaryRestriction</w:t>
      </w:r>
      <w:proofErr w:type="spellEnd"/>
      <w:r w:rsidRPr="008B47CA">
        <w:rPr>
          <w:rStyle w:val="jlqj4b"/>
          <w:rFonts w:ascii="Consolas" w:hAnsi="Consolas"/>
          <w:b/>
        </w:rPr>
        <w:t xml:space="preserve"> </w:t>
      </w:r>
      <w:r>
        <w:rPr>
          <w:rStyle w:val="jlqj4b"/>
        </w:rPr>
        <w:t xml:space="preserve">are not a </w:t>
      </w:r>
      <w:proofErr w:type="gramStart"/>
      <w:r>
        <w:rPr>
          <w:rStyle w:val="jlqj4b"/>
          <w:b/>
        </w:rPr>
        <w:t>strings</w:t>
      </w:r>
      <w:proofErr w:type="gramEnd"/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".</w:t>
      </w:r>
    </w:p>
    <w:p w14:paraId="5963F204" w14:textId="77777777" w:rsidR="00DC5C8D" w:rsidRDefault="00DC5C8D" w:rsidP="00DC5C8D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isItAffordable</w:t>
      </w:r>
      <w:proofErr w:type="spellEnd"/>
      <w:r>
        <w:rPr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>.</w:t>
      </w:r>
    </w:p>
    <w:p w14:paraId="6A487963" w14:textId="7B5B7361" w:rsidR="00DC5C8D" w:rsidRDefault="005E4F65" w:rsidP="005E4F65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5E4F65">
        <w:rPr>
          <w:rStyle w:val="jlqj4b"/>
          <w:rFonts w:cstheme="minorHAnsi"/>
        </w:rPr>
        <w:t xml:space="preserve">It </w:t>
      </w:r>
      <w:r w:rsidRPr="005E4F65">
        <w:rPr>
          <w:rStyle w:val="jlqj4b"/>
          <w:rFonts w:cstheme="minorHAnsi"/>
          <w:b/>
        </w:rPr>
        <w:t>calculates</w:t>
      </w:r>
      <w:r w:rsidRPr="005E4F65">
        <w:rPr>
          <w:rStyle w:val="jlqj4b"/>
          <w:rFonts w:cstheme="minorHAnsi"/>
        </w:rPr>
        <w:t xml:space="preserve"> the remaining </w:t>
      </w:r>
      <w:r w:rsidRPr="005E4F65">
        <w:rPr>
          <w:rStyle w:val="jlqj4b"/>
          <w:rFonts w:cstheme="minorHAnsi"/>
          <w:b/>
        </w:rPr>
        <w:t>budget</w:t>
      </w:r>
      <w:r w:rsidRPr="005E4F65">
        <w:rPr>
          <w:rStyle w:val="jlqj4b"/>
          <w:rFonts w:cstheme="minorHAnsi"/>
        </w:rPr>
        <w:t xml:space="preserve"> by </w:t>
      </w:r>
      <w:r w:rsidRPr="005E4F65">
        <w:rPr>
          <w:rStyle w:val="jlqj4b"/>
          <w:rFonts w:cstheme="minorHAnsi"/>
          <w:b/>
        </w:rPr>
        <w:t>subtracting</w:t>
      </w:r>
      <w:r w:rsidRPr="005E4F65">
        <w:rPr>
          <w:rStyle w:val="jlqj4b"/>
          <w:rFonts w:cstheme="minorHAnsi"/>
        </w:rPr>
        <w:t xml:space="preserve"> the </w:t>
      </w:r>
      <w:r w:rsidRPr="005E4F65">
        <w:rPr>
          <w:rStyle w:val="jlqj4b"/>
          <w:rFonts w:cstheme="minorHAnsi"/>
          <w:b/>
        </w:rPr>
        <w:t>price</w:t>
      </w:r>
      <w:r w:rsidRPr="005E4F65">
        <w:rPr>
          <w:rStyle w:val="jlqj4b"/>
          <w:rFonts w:cstheme="minorHAnsi"/>
        </w:rPr>
        <w:t xml:space="preserve"> from the </w:t>
      </w:r>
      <w:r w:rsidRPr="005E4F65">
        <w:rPr>
          <w:rStyle w:val="jlqj4b"/>
          <w:rFonts w:cstheme="minorHAnsi"/>
          <w:b/>
        </w:rPr>
        <w:t>budget</w:t>
      </w:r>
      <w:r w:rsidRPr="005E4F65">
        <w:rPr>
          <w:rStyle w:val="jlqj4b"/>
          <w:rFonts w:cstheme="minorHAnsi"/>
        </w:rPr>
        <w:t>.</w:t>
      </w:r>
    </w:p>
    <w:p w14:paraId="5380C7F8" w14:textId="77777777" w:rsidR="005E4F65" w:rsidRDefault="005E4F65" w:rsidP="005E4F65">
      <w:pPr>
        <w:pStyle w:val="ListParagraph"/>
        <w:numPr>
          <w:ilvl w:val="0"/>
          <w:numId w:val="42"/>
        </w:numPr>
        <w:rPr>
          <w:rStyle w:val="jlqj4b"/>
          <w:bCs/>
          <w:lang w:val="en"/>
        </w:rPr>
      </w:pPr>
      <w:r w:rsidRPr="005E4F65">
        <w:rPr>
          <w:rStyle w:val="jlqj4b"/>
          <w:bCs/>
          <w:lang w:val="en"/>
        </w:rPr>
        <w:t xml:space="preserve">If the remaining </w:t>
      </w:r>
      <w:r w:rsidRPr="005E4F65">
        <w:rPr>
          <w:rStyle w:val="jlqj4b"/>
          <w:b/>
          <w:bCs/>
          <w:lang w:val="en"/>
        </w:rPr>
        <w:t>budget</w:t>
      </w:r>
      <w:r w:rsidRPr="005E4F65">
        <w:rPr>
          <w:rStyle w:val="jlqj4b"/>
          <w:bCs/>
          <w:lang w:val="en"/>
        </w:rPr>
        <w:t xml:space="preserve"> is </w:t>
      </w:r>
      <w:r w:rsidRPr="005E4F65">
        <w:rPr>
          <w:rStyle w:val="jlqj4b"/>
          <w:b/>
          <w:bCs/>
          <w:lang w:val="en"/>
        </w:rPr>
        <w:t>less</w:t>
      </w:r>
      <w:r w:rsidRPr="005E4F65">
        <w:rPr>
          <w:rStyle w:val="jlqj4b"/>
          <w:bCs/>
          <w:lang w:val="en"/>
        </w:rPr>
        <w:t xml:space="preserve"> than 0, it </w:t>
      </w:r>
      <w:r w:rsidRPr="005E4F65">
        <w:rPr>
          <w:rStyle w:val="jlqj4b"/>
          <w:b/>
          <w:bCs/>
          <w:lang w:val="en"/>
        </w:rPr>
        <w:t>returns</w:t>
      </w:r>
      <w:r w:rsidRPr="005E4F65">
        <w:rPr>
          <w:rStyle w:val="jlqj4b"/>
          <w:bCs/>
          <w:lang w:val="en"/>
        </w:rPr>
        <w:t xml:space="preserve"> the message</w:t>
      </w:r>
      <w:r>
        <w:rPr>
          <w:rStyle w:val="jlqj4b"/>
          <w:bCs/>
          <w:lang w:val="en"/>
        </w:rPr>
        <w:t>:</w:t>
      </w:r>
    </w:p>
    <w:p w14:paraId="50E19248" w14:textId="77777777" w:rsidR="005E4F65" w:rsidRDefault="005E4F65" w:rsidP="005E4F65">
      <w:pPr>
        <w:pStyle w:val="ListParagraph"/>
        <w:ind w:left="1068" w:firstLine="372"/>
        <w:rPr>
          <w:rStyle w:val="jlqj4b"/>
          <w:bCs/>
          <w:lang w:val="en"/>
        </w:rPr>
      </w:pPr>
    </w:p>
    <w:p w14:paraId="0EECFC71" w14:textId="167D4A62" w:rsidR="005E4F65" w:rsidRDefault="005E4F65" w:rsidP="005E4F65">
      <w:pPr>
        <w:pStyle w:val="ListParagraph"/>
        <w:ind w:left="1068" w:firstLine="372"/>
        <w:rPr>
          <w:rStyle w:val="jlqj4b"/>
          <w:b/>
          <w:bCs/>
          <w:lang w:val="en"/>
        </w:rPr>
      </w:pPr>
      <w:r w:rsidRPr="005E4F65">
        <w:rPr>
          <w:rStyle w:val="jlqj4b"/>
          <w:b/>
          <w:bCs/>
          <w:lang w:val="en"/>
        </w:rPr>
        <w:t xml:space="preserve"> "You don't have enoug</w:t>
      </w:r>
      <w:r w:rsidR="00A16A53">
        <w:rPr>
          <w:rStyle w:val="jlqj4b"/>
          <w:b/>
          <w:bCs/>
          <w:lang w:val="en"/>
        </w:rPr>
        <w:t>h budget to afford this recipe"</w:t>
      </w:r>
    </w:p>
    <w:p w14:paraId="3D732085" w14:textId="77777777" w:rsidR="005E4F65" w:rsidRPr="005E4F65" w:rsidRDefault="005E4F65" w:rsidP="005E4F65">
      <w:pPr>
        <w:pStyle w:val="ListParagraph"/>
        <w:ind w:left="1068" w:firstLine="372"/>
        <w:rPr>
          <w:rStyle w:val="jlqj4b"/>
          <w:b/>
          <w:bCs/>
          <w:lang w:val="en"/>
        </w:rPr>
      </w:pPr>
    </w:p>
    <w:p w14:paraId="0B04F56F" w14:textId="6A29D54E" w:rsidR="00A16A53" w:rsidRDefault="005E4F65" w:rsidP="00A16A53">
      <w:pPr>
        <w:pStyle w:val="ListParagraph"/>
        <w:numPr>
          <w:ilvl w:val="0"/>
          <w:numId w:val="42"/>
        </w:numPr>
        <w:rPr>
          <w:rStyle w:val="jlqj4b"/>
        </w:rPr>
      </w:pPr>
      <w:r w:rsidRPr="005E4F65">
        <w:rPr>
          <w:rStyle w:val="jlqj4b"/>
        </w:rPr>
        <w:t xml:space="preserve">Otherwise, it </w:t>
      </w:r>
      <w:r w:rsidRPr="005E4F65">
        <w:rPr>
          <w:rStyle w:val="jlqj4b"/>
          <w:b/>
        </w:rPr>
        <w:t>returns</w:t>
      </w:r>
      <w:r w:rsidRPr="005E4F65">
        <w:rPr>
          <w:rStyle w:val="jlqj4b"/>
        </w:rPr>
        <w:t xml:space="preserve"> the message</w:t>
      </w:r>
      <w:r>
        <w:rPr>
          <w:rStyle w:val="jlqj4b"/>
        </w:rPr>
        <w:t>:</w:t>
      </w:r>
    </w:p>
    <w:p w14:paraId="61E8F703" w14:textId="77777777" w:rsidR="00A16A53" w:rsidRDefault="00A16A53" w:rsidP="00A16A53">
      <w:pPr>
        <w:pStyle w:val="ListParagraph"/>
        <w:ind w:left="1068"/>
        <w:rPr>
          <w:rStyle w:val="jlqj4b"/>
        </w:rPr>
      </w:pPr>
    </w:p>
    <w:p w14:paraId="2199CEC1" w14:textId="77777777" w:rsidR="005E4F65" w:rsidRPr="005E4F65" w:rsidRDefault="005E4F65" w:rsidP="005E4F65">
      <w:pPr>
        <w:pStyle w:val="ListParagraph"/>
        <w:ind w:left="1068"/>
        <w:rPr>
          <w:rStyle w:val="jlqj4b"/>
          <w:b/>
        </w:rPr>
      </w:pPr>
      <w:r w:rsidRPr="005E4F65">
        <w:rPr>
          <w:rStyle w:val="jlqj4b"/>
          <w:b/>
        </w:rPr>
        <w:lastRenderedPageBreak/>
        <w:t xml:space="preserve"> "Recipe ingredients bought. You have </w:t>
      </w:r>
      <w:commentRangeStart w:id="1"/>
      <w:r w:rsidRPr="005E4F65">
        <w:rPr>
          <w:rStyle w:val="jlqj4b"/>
          <w:b/>
        </w:rPr>
        <w:t>${</w:t>
      </w:r>
      <w:proofErr w:type="spellStart"/>
      <w:r w:rsidRPr="005E4F65">
        <w:rPr>
          <w:rStyle w:val="jlqj4b"/>
          <w:b/>
        </w:rPr>
        <w:t>remainingBudget</w:t>
      </w:r>
      <w:proofErr w:type="spellEnd"/>
      <w:r w:rsidRPr="005E4F65">
        <w:rPr>
          <w:rStyle w:val="jlqj4b"/>
          <w:b/>
        </w:rPr>
        <w:t>}$</w:t>
      </w:r>
      <w:commentRangeEnd w:id="1"/>
      <w:r w:rsidR="003B3E0F">
        <w:rPr>
          <w:rStyle w:val="CommentReference"/>
        </w:rPr>
        <w:commentReference w:id="1"/>
      </w:r>
      <w:r w:rsidRPr="005E4F65">
        <w:rPr>
          <w:rStyle w:val="jlqj4b"/>
          <w:b/>
        </w:rPr>
        <w:t xml:space="preserve"> left"</w:t>
      </w:r>
    </w:p>
    <w:p w14:paraId="3014221B" w14:textId="21B0026E" w:rsidR="00DC5C8D" w:rsidRDefault="005E4F65" w:rsidP="005E4F65">
      <w:pPr>
        <w:pStyle w:val="ListParagraph"/>
        <w:numPr>
          <w:ilvl w:val="0"/>
          <w:numId w:val="50"/>
        </w:numPr>
        <w:rPr>
          <w:rStyle w:val="jlqj4b"/>
        </w:rPr>
      </w:pPr>
      <w:r>
        <w:rPr>
          <w:rStyle w:val="jlqj4b"/>
        </w:rPr>
        <w:t>W</w:t>
      </w:r>
      <w:r w:rsidRPr="005E4F65">
        <w:rPr>
          <w:rStyle w:val="jlqj4b"/>
        </w:rPr>
        <w:t xml:space="preserve">here </w:t>
      </w:r>
      <w:proofErr w:type="spellStart"/>
      <w:r w:rsidRPr="00A16A53">
        <w:rPr>
          <w:rStyle w:val="jlqj4b"/>
          <w:b/>
        </w:rPr>
        <w:t>remainingBudget</w:t>
      </w:r>
      <w:proofErr w:type="spellEnd"/>
      <w:r w:rsidRPr="005E4F65">
        <w:rPr>
          <w:rStyle w:val="jlqj4b"/>
        </w:rPr>
        <w:t xml:space="preserve"> is the calculated value.</w:t>
      </w:r>
    </w:p>
    <w:p w14:paraId="7859FEB7" w14:textId="77777777" w:rsidR="00A16A53" w:rsidRPr="005E4F65" w:rsidRDefault="00A16A53" w:rsidP="00A16A53">
      <w:pPr>
        <w:pStyle w:val="ListParagraph"/>
        <w:ind w:left="1834"/>
        <w:rPr>
          <w:rStyle w:val="jlqj4b"/>
        </w:rPr>
      </w:pPr>
    </w:p>
    <w:p w14:paraId="68A3695A" w14:textId="77777777" w:rsidR="00DC5C8D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price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".</w:t>
      </w:r>
    </w:p>
    <w:p w14:paraId="600D8E7D" w14:textId="77777777" w:rsidR="00DC5C8D" w:rsidRDefault="00DC5C8D" w:rsidP="00DC5C8D">
      <w:pPr>
        <w:pStyle w:val="ListParagraph"/>
        <w:rPr>
          <w:rFonts w:ascii="Consolas" w:hAnsi="Consolas"/>
          <w:b/>
        </w:rPr>
      </w:pPr>
    </w:p>
    <w:p w14:paraId="5E713CE9" w14:textId="1AA6AE5F" w:rsidR="00A16A53" w:rsidRPr="00A16A53" w:rsidRDefault="00A16A53" w:rsidP="00A16A53">
      <w:pPr>
        <w:pStyle w:val="ListParagraph"/>
        <w:numPr>
          <w:ilvl w:val="0"/>
          <w:numId w:val="41"/>
        </w:numPr>
        <w:rPr>
          <w:rFonts w:cstheme="minorHAnsi"/>
          <w:b/>
        </w:rPr>
      </w:pPr>
      <w:proofErr w:type="spellStart"/>
      <w:proofErr w:type="gramStart"/>
      <w:r w:rsidRPr="00A16A53">
        <w:rPr>
          <w:rStyle w:val="jlqj4b"/>
          <w:rFonts w:ascii="Consolas" w:hAnsi="Consolas"/>
          <w:b/>
          <w:lang w:val="en"/>
        </w:rPr>
        <w:t>getRecipesByCategory</w:t>
      </w:r>
      <w:proofErr w:type="spellEnd"/>
      <w:r w:rsidRPr="00A16A53">
        <w:rPr>
          <w:rStyle w:val="jlqj4b"/>
          <w:rFonts w:ascii="Consolas" w:hAnsi="Consolas"/>
          <w:b/>
          <w:lang w:val="en"/>
        </w:rPr>
        <w:t>(</w:t>
      </w:r>
      <w:proofErr w:type="gramEnd"/>
      <w:r w:rsidRPr="00A16A53">
        <w:rPr>
          <w:rStyle w:val="jlqj4b"/>
          <w:rFonts w:ascii="Consolas" w:hAnsi="Consolas"/>
          <w:b/>
          <w:lang w:val="en"/>
        </w:rPr>
        <w:t>recipes, category)</w:t>
      </w:r>
      <w:r w:rsidR="00DC5C8D" w:rsidRPr="00A16A53">
        <w:rPr>
          <w:rFonts w:cstheme="minorHAnsi"/>
          <w:b/>
        </w:rPr>
        <w:t xml:space="preserve"> </w:t>
      </w:r>
      <w:r w:rsidRPr="00A16A53">
        <w:rPr>
          <w:rFonts w:cstheme="minorHAnsi"/>
        </w:rPr>
        <w:t xml:space="preserve">This function filters an array of </w:t>
      </w:r>
      <w:r w:rsidRPr="00A16A53">
        <w:rPr>
          <w:rFonts w:cstheme="minorHAnsi"/>
          <w:b/>
        </w:rPr>
        <w:t>recipes</w:t>
      </w:r>
      <w:r w:rsidRPr="00A16A53">
        <w:rPr>
          <w:rFonts w:cstheme="minorHAnsi"/>
        </w:rPr>
        <w:t xml:space="preserve"> based on a desired </w:t>
      </w:r>
      <w:r w:rsidRPr="00A16A53">
        <w:rPr>
          <w:rFonts w:cstheme="minorHAnsi"/>
          <w:b/>
        </w:rPr>
        <w:t>category</w:t>
      </w:r>
      <w:r w:rsidRPr="00A16A53">
        <w:rPr>
          <w:rFonts w:cstheme="minorHAnsi"/>
        </w:rPr>
        <w:t xml:space="preserve"> and </w:t>
      </w:r>
      <w:r w:rsidRPr="00A16A53">
        <w:rPr>
          <w:rFonts w:cstheme="minorHAnsi"/>
          <w:b/>
        </w:rPr>
        <w:t>returns</w:t>
      </w:r>
      <w:r w:rsidRPr="00A16A53">
        <w:rPr>
          <w:rFonts w:cstheme="minorHAnsi"/>
        </w:rPr>
        <w:t xml:space="preserve"> an array of recipe titles. It takes </w:t>
      </w:r>
      <w:del w:id="2" w:author="Darina" w:date="2023-07-07T19:46:00Z">
        <w:r w:rsidRPr="00A16A53" w:rsidDel="003B3E0F">
          <w:rPr>
            <w:rFonts w:cstheme="minorHAnsi"/>
          </w:rPr>
          <w:delText xml:space="preserve">in </w:delText>
        </w:r>
      </w:del>
      <w:r w:rsidRPr="00A16A53">
        <w:rPr>
          <w:rFonts w:cstheme="minorHAnsi"/>
        </w:rPr>
        <w:t xml:space="preserve">two parameters: </w:t>
      </w:r>
      <w:r w:rsidRPr="00A16A53">
        <w:rPr>
          <w:rFonts w:cstheme="minorHAnsi"/>
          <w:b/>
        </w:rPr>
        <w:t>recipes</w:t>
      </w:r>
      <w:r w:rsidRPr="00A16A53">
        <w:rPr>
          <w:rFonts w:cstheme="minorHAnsi"/>
        </w:rPr>
        <w:t xml:space="preserve"> (</w:t>
      </w:r>
      <w:r w:rsidRPr="00A16A53">
        <w:rPr>
          <w:rFonts w:cstheme="minorHAnsi"/>
          <w:b/>
        </w:rPr>
        <w:t>array</w:t>
      </w:r>
      <w:r w:rsidRPr="00A16A53">
        <w:rPr>
          <w:rFonts w:cstheme="minorHAnsi"/>
        </w:rPr>
        <w:t xml:space="preserve">) representing the array of recipe objects and </w:t>
      </w:r>
      <w:r w:rsidRPr="00A16A53">
        <w:rPr>
          <w:rFonts w:cstheme="minorHAnsi"/>
          <w:b/>
        </w:rPr>
        <w:t>category</w:t>
      </w:r>
      <w:r w:rsidRPr="00A16A53">
        <w:rPr>
          <w:rFonts w:cstheme="minorHAnsi"/>
        </w:rPr>
        <w:t xml:space="preserve"> (</w:t>
      </w:r>
      <w:r w:rsidRPr="00A16A53">
        <w:rPr>
          <w:rFonts w:cstheme="minorHAnsi"/>
          <w:b/>
        </w:rPr>
        <w:t>string</w:t>
      </w:r>
      <w:r w:rsidRPr="00A16A53">
        <w:rPr>
          <w:rFonts w:cstheme="minorHAnsi"/>
        </w:rPr>
        <w:t xml:space="preserve">) representing the desired </w:t>
      </w:r>
      <w:r w:rsidRPr="00A16A53">
        <w:rPr>
          <w:rFonts w:cstheme="minorHAnsi"/>
          <w:b/>
        </w:rPr>
        <w:t>category.</w:t>
      </w:r>
    </w:p>
    <w:p w14:paraId="032047BA" w14:textId="18A9AA7F" w:rsidR="00DC5C8D" w:rsidRDefault="00DC5C8D" w:rsidP="00A16A53">
      <w:pPr>
        <w:pStyle w:val="ListParagraph"/>
        <w:spacing w:before="0" w:after="160" w:line="360" w:lineRule="auto"/>
        <w:ind w:left="360"/>
        <w:rPr>
          <w:rFonts w:ascii="Consolas" w:hAnsi="Consolas"/>
          <w:b/>
        </w:rPr>
      </w:pPr>
    </w:p>
    <w:p w14:paraId="7470467C" w14:textId="77777777" w:rsidR="00624C97" w:rsidRPr="00624C97" w:rsidRDefault="00624C97" w:rsidP="00624C97">
      <w:pPr>
        <w:pStyle w:val="ListParagraph"/>
        <w:numPr>
          <w:ilvl w:val="1"/>
          <w:numId w:val="41"/>
        </w:numPr>
        <w:rPr>
          <w:rStyle w:val="jlqj4b"/>
          <w:lang w:val="en"/>
        </w:rPr>
      </w:pPr>
      <w:r w:rsidRPr="00624C97">
        <w:rPr>
          <w:rStyle w:val="jlqj4b"/>
          <w:lang w:val="en"/>
        </w:rPr>
        <w:t xml:space="preserve">It filters the </w:t>
      </w:r>
      <w:r w:rsidRPr="00624C97">
        <w:rPr>
          <w:rStyle w:val="jlqj4b"/>
          <w:b/>
          <w:lang w:val="en"/>
        </w:rPr>
        <w:t>recipes</w:t>
      </w:r>
      <w:r w:rsidRPr="00624C97">
        <w:rPr>
          <w:rStyle w:val="jlqj4b"/>
          <w:lang w:val="en"/>
        </w:rPr>
        <w:t xml:space="preserve"> array based on the </w:t>
      </w:r>
      <w:r w:rsidRPr="00624C97">
        <w:rPr>
          <w:rStyle w:val="jlqj4b"/>
          <w:b/>
          <w:lang w:val="en"/>
        </w:rPr>
        <w:t>category</w:t>
      </w:r>
      <w:r w:rsidRPr="00624C97">
        <w:rPr>
          <w:rStyle w:val="jlqj4b"/>
          <w:lang w:val="en"/>
        </w:rPr>
        <w:t xml:space="preserve"> and creates a </w:t>
      </w:r>
      <w:r w:rsidRPr="00624C97">
        <w:rPr>
          <w:rStyle w:val="jlqj4b"/>
          <w:b/>
          <w:lang w:val="en"/>
        </w:rPr>
        <w:t>new</w:t>
      </w:r>
      <w:r w:rsidRPr="00624C97">
        <w:rPr>
          <w:rStyle w:val="jlqj4b"/>
          <w:lang w:val="en"/>
        </w:rPr>
        <w:t xml:space="preserve"> array </w:t>
      </w:r>
      <w:proofErr w:type="spellStart"/>
      <w:r w:rsidRPr="00624C97">
        <w:rPr>
          <w:rStyle w:val="jlqj4b"/>
          <w:b/>
          <w:lang w:val="en"/>
        </w:rPr>
        <w:t>filteredRecipes</w:t>
      </w:r>
      <w:proofErr w:type="spellEnd"/>
      <w:r w:rsidRPr="00624C97">
        <w:rPr>
          <w:rStyle w:val="jlqj4b"/>
          <w:lang w:val="en"/>
        </w:rPr>
        <w:t xml:space="preserve"> containing only the </w:t>
      </w:r>
      <w:r w:rsidRPr="00624C97">
        <w:rPr>
          <w:rStyle w:val="jlqj4b"/>
          <w:b/>
          <w:lang w:val="en"/>
        </w:rPr>
        <w:t>recipes</w:t>
      </w:r>
      <w:r w:rsidRPr="00624C97">
        <w:rPr>
          <w:rStyle w:val="jlqj4b"/>
          <w:lang w:val="en"/>
        </w:rPr>
        <w:t xml:space="preserve"> that match the desired </w:t>
      </w:r>
      <w:r w:rsidRPr="00624C97">
        <w:rPr>
          <w:rStyle w:val="jlqj4b"/>
          <w:b/>
          <w:lang w:val="en"/>
        </w:rPr>
        <w:t>category</w:t>
      </w:r>
      <w:r w:rsidRPr="00624C97">
        <w:rPr>
          <w:rStyle w:val="jlqj4b"/>
          <w:lang w:val="en"/>
        </w:rPr>
        <w:t>.</w:t>
      </w:r>
    </w:p>
    <w:p w14:paraId="086C56C8" w14:textId="008123E2" w:rsidR="00DC5C8D" w:rsidRDefault="00DC5C8D" w:rsidP="005E3B18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624C97" w:rsidRPr="00A16A53">
        <w:rPr>
          <w:rStyle w:val="jlqj4b"/>
          <w:rFonts w:ascii="Consolas" w:hAnsi="Consolas"/>
          <w:b/>
          <w:lang w:val="en"/>
        </w:rPr>
        <w:t>recipes</w:t>
      </w:r>
      <w:r w:rsidR="00624C97">
        <w:rPr>
          <w:rStyle w:val="jlqj4b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titles and the </w:t>
      </w:r>
      <w:r w:rsidR="00624C97">
        <w:rPr>
          <w:rStyle w:val="jlqj4b"/>
          <w:lang w:val="en"/>
        </w:rPr>
        <w:t>category</w:t>
      </w:r>
      <w:r>
        <w:rPr>
          <w:rStyle w:val="jlqj4b"/>
          <w:lang w:val="en"/>
        </w:rPr>
        <w:t xml:space="preserve"> of its </w:t>
      </w:r>
      <w:r w:rsidR="00624C97">
        <w:rPr>
          <w:rStyle w:val="jlqj4b"/>
          <w:lang w:val="en"/>
        </w:rPr>
        <w:t>recipes</w:t>
      </w:r>
      <w:r>
        <w:rPr>
          <w:rStyle w:val="jlqj4b"/>
          <w:lang w:val="bg-BG"/>
        </w:rPr>
        <w:t xml:space="preserve"> </w:t>
      </w:r>
      <w:r>
        <w:rPr>
          <w:rFonts w:ascii="Calibri" w:eastAsia="Calibri" w:hAnsi="Calibri" w:cs="Times New Roman"/>
          <w:noProof/>
        </w:rPr>
        <w:t>(</w:t>
      </w:r>
      <w:r w:rsidRPr="00447205">
        <w:rPr>
          <w:rFonts w:ascii="Calibri" w:eastAsia="Calibri" w:hAnsi="Calibri" w:cs="Times New Roman"/>
          <w:noProof/>
        </w:rPr>
        <w:t xml:space="preserve">[{ </w:t>
      </w:r>
      <w:r w:rsidRPr="00447205">
        <w:rPr>
          <w:rFonts w:ascii="Calibri" w:eastAsia="Calibri" w:hAnsi="Calibri" w:cs="Times New Roman"/>
          <w:b/>
          <w:bCs/>
          <w:noProof/>
        </w:rPr>
        <w:t>title</w:t>
      </w:r>
      <w:r w:rsidRPr="00447205">
        <w:rPr>
          <w:rFonts w:ascii="Calibri" w:eastAsia="Calibri" w:hAnsi="Calibri" w:cs="Times New Roman"/>
          <w:noProof/>
        </w:rPr>
        <w:t>: "</w:t>
      </w:r>
      <w:r w:rsidR="005E3B18" w:rsidRPr="005E3B18">
        <w:t xml:space="preserve"> </w:t>
      </w:r>
      <w:r w:rsidR="005E3B18" w:rsidRPr="005E3B18">
        <w:rPr>
          <w:rFonts w:ascii="Calibri" w:eastAsia="Calibri" w:hAnsi="Calibri" w:cs="Times New Roman"/>
          <w:noProof/>
        </w:rPr>
        <w:t xml:space="preserve">Spicy Tofu Stir-Fry </w:t>
      </w:r>
      <w:r w:rsidRPr="00447205">
        <w:rPr>
          <w:rFonts w:ascii="Calibri" w:eastAsia="Calibri" w:hAnsi="Calibri" w:cs="Times New Roman"/>
          <w:noProof/>
        </w:rPr>
        <w:t xml:space="preserve">", </w:t>
      </w:r>
      <w:r w:rsidR="005E3B18">
        <w:rPr>
          <w:rFonts w:ascii="Calibri" w:eastAsia="Calibri" w:hAnsi="Calibri" w:cs="Times New Roman"/>
          <w:b/>
          <w:bCs/>
          <w:noProof/>
        </w:rPr>
        <w:t>category</w:t>
      </w:r>
      <w:r w:rsidRPr="00447205">
        <w:rPr>
          <w:rFonts w:ascii="Calibri" w:eastAsia="Calibri" w:hAnsi="Calibri" w:cs="Times New Roman"/>
          <w:noProof/>
        </w:rPr>
        <w:t>: "</w:t>
      </w:r>
      <w:r w:rsidR="005E3B18" w:rsidRPr="005E3B18">
        <w:t xml:space="preserve"> </w:t>
      </w:r>
      <w:r w:rsidR="005E3B18" w:rsidRPr="005E3B18">
        <w:rPr>
          <w:rFonts w:ascii="Calibri" w:eastAsia="Calibri" w:hAnsi="Calibri" w:cs="Times New Roman"/>
          <w:b/>
          <w:bCs/>
          <w:noProof/>
        </w:rPr>
        <w:t xml:space="preserve">Asian </w:t>
      </w:r>
      <w:r w:rsidRPr="00447205">
        <w:rPr>
          <w:rFonts w:ascii="Calibri" w:eastAsia="Calibri" w:hAnsi="Calibri" w:cs="Times New Roman"/>
          <w:noProof/>
        </w:rPr>
        <w:t>" }, ...]</w:t>
      </w:r>
      <w:r>
        <w:rPr>
          <w:rFonts w:ascii="Calibri" w:eastAsia="Calibri" w:hAnsi="Calibri" w:cs="Times New Roman"/>
          <w:noProof/>
        </w:rPr>
        <w:t>)</w:t>
      </w:r>
    </w:p>
    <w:p w14:paraId="32637982" w14:textId="77777777" w:rsidR="005E3B18" w:rsidRPr="005E3B18" w:rsidRDefault="005E3B18" w:rsidP="005E3B18">
      <w:pPr>
        <w:pStyle w:val="ListParagraph"/>
        <w:numPr>
          <w:ilvl w:val="1"/>
          <w:numId w:val="41"/>
        </w:numPr>
        <w:rPr>
          <w:rStyle w:val="jlqj4b"/>
          <w:lang w:val="en"/>
        </w:rPr>
      </w:pPr>
      <w:r w:rsidRPr="005E3B18">
        <w:rPr>
          <w:rStyle w:val="jlqj4b"/>
          <w:lang w:val="en"/>
        </w:rPr>
        <w:t xml:space="preserve">It maps through the </w:t>
      </w:r>
      <w:proofErr w:type="spellStart"/>
      <w:r w:rsidRPr="005E3B18">
        <w:rPr>
          <w:rStyle w:val="jlqj4b"/>
          <w:b/>
          <w:lang w:val="en"/>
        </w:rPr>
        <w:t>filteredRecipes</w:t>
      </w:r>
      <w:proofErr w:type="spellEnd"/>
      <w:r w:rsidRPr="005E3B18">
        <w:rPr>
          <w:rStyle w:val="jlqj4b"/>
          <w:lang w:val="en"/>
        </w:rPr>
        <w:t xml:space="preserve"> array to extract the </w:t>
      </w:r>
      <w:r w:rsidRPr="005E3B18">
        <w:rPr>
          <w:rStyle w:val="jlqj4b"/>
          <w:b/>
          <w:lang w:val="en"/>
        </w:rPr>
        <w:t>titles</w:t>
      </w:r>
      <w:r w:rsidRPr="005E3B18">
        <w:rPr>
          <w:rStyle w:val="jlqj4b"/>
          <w:lang w:val="en"/>
        </w:rPr>
        <w:t xml:space="preserve"> of the recipes and </w:t>
      </w:r>
      <w:r w:rsidRPr="005E3B18">
        <w:rPr>
          <w:rStyle w:val="jlqj4b"/>
          <w:b/>
          <w:lang w:val="en"/>
        </w:rPr>
        <w:t>returns</w:t>
      </w:r>
      <w:r w:rsidRPr="005E3B18">
        <w:rPr>
          <w:rStyle w:val="jlqj4b"/>
          <w:lang w:val="en"/>
        </w:rPr>
        <w:t xml:space="preserve"> an array of these </w:t>
      </w:r>
      <w:r w:rsidRPr="005E3B18">
        <w:rPr>
          <w:rStyle w:val="jlqj4b"/>
          <w:b/>
          <w:lang w:val="en"/>
        </w:rPr>
        <w:t>titles</w:t>
      </w:r>
      <w:r w:rsidRPr="005E3B18">
        <w:rPr>
          <w:rStyle w:val="jlqj4b"/>
          <w:lang w:val="en"/>
        </w:rPr>
        <w:t>.</w:t>
      </w:r>
    </w:p>
    <w:p w14:paraId="01302A75" w14:textId="77777777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Pr="00447205">
        <w:rPr>
          <w:rStyle w:val="jlqj4b"/>
          <w:b/>
          <w:bCs/>
          <w:lang w:val="en"/>
        </w:rPr>
        <w:t>string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FD96AF3" w14:textId="423DCFBA" w:rsidR="00DC5C8D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="00A16A53" w:rsidRPr="00A16A53">
        <w:rPr>
          <w:rStyle w:val="jlqj4b"/>
          <w:rFonts w:ascii="Consolas" w:hAnsi="Consolas"/>
          <w:b/>
          <w:lang w:val="en"/>
        </w:rPr>
        <w:t>recipes</w:t>
      </w:r>
      <w:r w:rsidR="00A16A53"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en"/>
        </w:rPr>
        <w:t>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42E8B8B5" w14:textId="4E2C06BB" w:rsidR="00DC5C8D" w:rsidRPr="00EA18F0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="00A16A53" w:rsidRPr="00A16A53">
        <w:rPr>
          <w:rStyle w:val="jlqj4b"/>
          <w:rFonts w:ascii="Consolas" w:hAnsi="Consolas"/>
          <w:b/>
          <w:lang w:val="en"/>
        </w:rPr>
        <w:t>category</w:t>
      </w:r>
      <w:r w:rsidR="00A16A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 not a string.</w:t>
      </w:r>
    </w:p>
    <w:p w14:paraId="1CEA9584" w14:textId="77777777" w:rsidR="00EA18F0" w:rsidRDefault="00EA18F0" w:rsidP="00EA18F0">
      <w:pPr>
        <w:spacing w:before="0" w:after="160" w:line="360" w:lineRule="auto"/>
      </w:pPr>
    </w:p>
    <w:p w14:paraId="7502C138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0955ABA8" w:rsidR="00DC5C8D" w:rsidRDefault="00DC5C8D" w:rsidP="00DC5C8D">
      <w:r>
        <w:t xml:space="preserve">To ease you in the process, you are provided with an implementation that meets all of the specification requirements for the </w:t>
      </w:r>
      <w:proofErr w:type="spellStart"/>
      <w:r w:rsidR="00795B33">
        <w:rPr>
          <w:rStyle w:val="jlqj4b"/>
          <w:b/>
          <w:lang w:val="en"/>
        </w:rPr>
        <w:t>recipe</w:t>
      </w:r>
      <w:r>
        <w:rPr>
          <w:rStyle w:val="jlqj4b"/>
          <w:b/>
          <w:lang w:val="en"/>
        </w:rPr>
        <w:t>Selection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6D862812" w:rsidR="00DC5C8D" w:rsidRDefault="00795B33" w:rsidP="00196612">
            <w:pPr>
              <w:pStyle w:val="Code"/>
              <w:spacing w:before="0" w:after="0"/>
              <w:jc w:val="center"/>
            </w:pPr>
            <w:r w:rsidRPr="00795B33">
              <w:rPr>
                <w:lang w:val="en"/>
              </w:rPr>
              <w:t>recipe</w:t>
            </w:r>
            <w:r w:rsidR="00DC5C8D">
              <w:rPr>
                <w:rStyle w:val="jlqj4b"/>
                <w:lang w:val="en"/>
              </w:rPr>
              <w:t>Selection</w:t>
            </w:r>
            <w:r w:rsidR="00DC5C8D"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7951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recipeSelection = {</w:t>
            </w:r>
          </w:p>
          <w:p w14:paraId="63DEF3D6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isTypeSuitable(type, dietaryRestriction) {</w:t>
            </w:r>
          </w:p>
          <w:p w14:paraId="7B3D49A8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type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dietaryRestriction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){</w:t>
            </w:r>
          </w:p>
          <w:p w14:paraId="793FA7F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1A1BAB5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3288DEC8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(dietaryRestriction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"Vegetarian"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&amp;&amp; type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"Meat"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47D75EA5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"This recipe is not suitable for vegetarians"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2C56BE6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}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(dietaryRestriction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"Vegan"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&amp;&amp; (type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"Meat"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type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"Dairy"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 {</w:t>
            </w:r>
          </w:p>
          <w:p w14:paraId="16D43750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"This recipe is not suitable for vegans"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665AB820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}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41568914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"This recipe is suitable for your dietary restriction"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2FD59BD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lastRenderedPageBreak/>
              <w:t>    }</w:t>
            </w:r>
          </w:p>
          <w:p w14:paraId="30C9075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},</w:t>
            </w:r>
          </w:p>
          <w:p w14:paraId="2B2C365B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isItAffordable(price, budget) {</w:t>
            </w:r>
          </w:p>
          <w:p w14:paraId="5A2E040B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price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"number"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budget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"number"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325E02A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5B9950CE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23BDE440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46EA36E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let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remainingBudget = budget - price;</w:t>
            </w:r>
          </w:p>
          <w:p w14:paraId="224A0D79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0DF3999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(remainingBudget &lt; </w:t>
            </w:r>
            <w:r w:rsidRPr="008B47C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0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555856B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"You don't have enough budget to afford this recipe"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3903F6B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}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681D69F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`Recipe ingredients bought. You have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remainingBudget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$ left`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4B779A4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466746D3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},</w:t>
            </w:r>
          </w:p>
          <w:p w14:paraId="0314F81B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getRecipesByCategory(recipes, category) {</w:t>
            </w:r>
          </w:p>
          <w:p w14:paraId="567EC30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(!Array.isArray(recipes) ||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category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580DC01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228FE2B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04F95994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6CEE4719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filteredRecipes = recipes.filter((recipe)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=&gt;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recipe.category === category);</w:t>
            </w:r>
          </w:p>
          <w:p w14:paraId="0C2A7D1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filteredRecipes.map((recipe)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=&gt;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recipe.title);</w:t>
            </w:r>
          </w:p>
          <w:p w14:paraId="550DFB0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},</w:t>
            </w:r>
          </w:p>
          <w:p w14:paraId="1464184F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};</w:t>
            </w:r>
          </w:p>
          <w:p w14:paraId="159768F6" w14:textId="04DE4B1E" w:rsidR="00DC5C8D" w:rsidRPr="008B47CA" w:rsidRDefault="00DC5C8D" w:rsidP="00324058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rina" w:date="2023-07-07T19:48:00Z" w:initials="D">
    <w:p w14:paraId="27DE4888" w14:textId="28CC7F45" w:rsidR="003B3E0F" w:rsidRPr="003B3E0F" w:rsidRDefault="003B3E0F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Предишни изпити съм решавала с </w:t>
      </w:r>
      <w:r>
        <w:t>expect(…).</w:t>
      </w:r>
      <w:proofErr w:type="spellStart"/>
      <w:r>
        <w:t>to.throw</w:t>
      </w:r>
      <w:proofErr w:type="spellEnd"/>
      <w:r>
        <w:t xml:space="preserve">('Invalid input’), </w:t>
      </w:r>
      <w:r>
        <w:rPr>
          <w:lang w:val="bg-BG"/>
        </w:rPr>
        <w:t xml:space="preserve">сега ми даваше грешка, преди да вкарам </w:t>
      </w:r>
      <w:r>
        <w:t xml:space="preserve">arrow </w:t>
      </w:r>
      <w:r>
        <w:rPr>
          <w:lang w:val="bg-BG"/>
        </w:rPr>
        <w:t>функции. Мисля, че би трябвало да минава и без тях.</w:t>
      </w:r>
    </w:p>
  </w:comment>
  <w:comment w:id="1" w:author="Darina" w:date="2023-07-07T19:45:00Z" w:initials="D">
    <w:p w14:paraId="0D2E7318" w14:textId="63089B66" w:rsidR="003B3E0F" w:rsidRPr="003B3E0F" w:rsidRDefault="003B3E0F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Тук според мен ще се объркат курсистите, може би е по-добре да е без първото 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DE4888" w15:done="0"/>
  <w15:commentEx w15:paraId="0D2E73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2EA98" w16cex:dateUtc="2023-07-07T16:48:00Z"/>
  <w16cex:commentExtensible w16cex:durableId="2852E9D7" w16cex:dateUtc="2023-07-07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DE4888" w16cid:durableId="2852EA98"/>
  <w16cid:commentId w16cid:paraId="0D2E7318" w16cid:durableId="2852E9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2CF3" w14:textId="77777777" w:rsidR="000051C8" w:rsidRDefault="000051C8" w:rsidP="008068A2">
      <w:pPr>
        <w:spacing w:after="0" w:line="240" w:lineRule="auto"/>
      </w:pPr>
      <w:r>
        <w:separator/>
      </w:r>
    </w:p>
  </w:endnote>
  <w:endnote w:type="continuationSeparator" w:id="0">
    <w:p w14:paraId="492E2AF4" w14:textId="77777777" w:rsidR="000051C8" w:rsidRDefault="000051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ED622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B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B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ED622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3B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3B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2ABD" w14:textId="77777777" w:rsidR="000051C8" w:rsidRDefault="000051C8" w:rsidP="008068A2">
      <w:pPr>
        <w:spacing w:after="0" w:line="240" w:lineRule="auto"/>
      </w:pPr>
      <w:r>
        <w:separator/>
      </w:r>
    </w:p>
  </w:footnote>
  <w:footnote w:type="continuationSeparator" w:id="0">
    <w:p w14:paraId="4DEB1959" w14:textId="77777777" w:rsidR="000051C8" w:rsidRDefault="000051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4253B"/>
    <w:multiLevelType w:val="hybridMultilevel"/>
    <w:tmpl w:val="1A6E3C3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108D6"/>
    <w:multiLevelType w:val="hybridMultilevel"/>
    <w:tmpl w:val="5CD01496"/>
    <w:lvl w:ilvl="0" w:tplc="04090005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1F66B1"/>
    <w:multiLevelType w:val="hybridMultilevel"/>
    <w:tmpl w:val="DE20F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6A5430"/>
    <w:multiLevelType w:val="multilevel"/>
    <w:tmpl w:val="DA04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E280F02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989454">
    <w:abstractNumId w:val="0"/>
  </w:num>
  <w:num w:numId="2" w16cid:durableId="658921261">
    <w:abstractNumId w:val="48"/>
  </w:num>
  <w:num w:numId="3" w16cid:durableId="272129201">
    <w:abstractNumId w:val="10"/>
  </w:num>
  <w:num w:numId="4" w16cid:durableId="1132671922">
    <w:abstractNumId w:val="31"/>
  </w:num>
  <w:num w:numId="5" w16cid:durableId="1288581600">
    <w:abstractNumId w:val="32"/>
  </w:num>
  <w:num w:numId="6" w16cid:durableId="1785921895">
    <w:abstractNumId w:val="36"/>
  </w:num>
  <w:num w:numId="7" w16cid:durableId="1566723871">
    <w:abstractNumId w:val="4"/>
  </w:num>
  <w:num w:numId="8" w16cid:durableId="1408265168">
    <w:abstractNumId w:val="9"/>
  </w:num>
  <w:num w:numId="9" w16cid:durableId="627276043">
    <w:abstractNumId w:val="29"/>
  </w:num>
  <w:num w:numId="10" w16cid:durableId="11482079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3383695">
    <w:abstractNumId w:val="5"/>
  </w:num>
  <w:num w:numId="12" w16cid:durableId="493843714">
    <w:abstractNumId w:val="21"/>
  </w:num>
  <w:num w:numId="13" w16cid:durableId="1767921730">
    <w:abstractNumId w:val="2"/>
  </w:num>
  <w:num w:numId="14" w16cid:durableId="1078022065">
    <w:abstractNumId w:val="35"/>
  </w:num>
  <w:num w:numId="15" w16cid:durableId="430785823">
    <w:abstractNumId w:val="11"/>
  </w:num>
  <w:num w:numId="16" w16cid:durableId="1284532625">
    <w:abstractNumId w:val="41"/>
  </w:num>
  <w:num w:numId="17" w16cid:durableId="1465347222">
    <w:abstractNumId w:val="30"/>
  </w:num>
  <w:num w:numId="18" w16cid:durableId="1645741830">
    <w:abstractNumId w:val="47"/>
  </w:num>
  <w:num w:numId="19" w16cid:durableId="186256455">
    <w:abstractNumId w:val="37"/>
  </w:num>
  <w:num w:numId="20" w16cid:durableId="535854010">
    <w:abstractNumId w:val="20"/>
  </w:num>
  <w:num w:numId="21" w16cid:durableId="1313752827">
    <w:abstractNumId w:val="34"/>
  </w:num>
  <w:num w:numId="22" w16cid:durableId="1174301746">
    <w:abstractNumId w:val="13"/>
  </w:num>
  <w:num w:numId="23" w16cid:durableId="1555189862">
    <w:abstractNumId w:val="16"/>
  </w:num>
  <w:num w:numId="24" w16cid:durableId="1733850078">
    <w:abstractNumId w:val="3"/>
  </w:num>
  <w:num w:numId="25" w16cid:durableId="1174955972">
    <w:abstractNumId w:val="8"/>
  </w:num>
  <w:num w:numId="26" w16cid:durableId="1904834069">
    <w:abstractNumId w:val="17"/>
  </w:num>
  <w:num w:numId="27" w16cid:durableId="1338263739">
    <w:abstractNumId w:val="39"/>
  </w:num>
  <w:num w:numId="28" w16cid:durableId="410348175">
    <w:abstractNumId w:val="18"/>
  </w:num>
  <w:num w:numId="29" w16cid:durableId="1158303362">
    <w:abstractNumId w:val="46"/>
  </w:num>
  <w:num w:numId="30" w16cid:durableId="478769194">
    <w:abstractNumId w:val="22"/>
  </w:num>
  <w:num w:numId="31" w16cid:durableId="554778822">
    <w:abstractNumId w:val="12"/>
  </w:num>
  <w:num w:numId="32" w16cid:durableId="1759209204">
    <w:abstractNumId w:val="38"/>
  </w:num>
  <w:num w:numId="33" w16cid:durableId="1302804206">
    <w:abstractNumId w:val="43"/>
  </w:num>
  <w:num w:numId="34" w16cid:durableId="372048197">
    <w:abstractNumId w:val="27"/>
  </w:num>
  <w:num w:numId="35" w16cid:durableId="4404757">
    <w:abstractNumId w:val="45"/>
  </w:num>
  <w:num w:numId="36" w16cid:durableId="427581894">
    <w:abstractNumId w:val="7"/>
  </w:num>
  <w:num w:numId="37" w16cid:durableId="734820520">
    <w:abstractNumId w:val="24"/>
  </w:num>
  <w:num w:numId="38" w16cid:durableId="2098356375">
    <w:abstractNumId w:val="15"/>
  </w:num>
  <w:num w:numId="39" w16cid:durableId="231235802">
    <w:abstractNumId w:val="33"/>
  </w:num>
  <w:num w:numId="40" w16cid:durableId="347173563">
    <w:abstractNumId w:val="25"/>
  </w:num>
  <w:num w:numId="41" w16cid:durableId="1226407483">
    <w:abstractNumId w:val="44"/>
  </w:num>
  <w:num w:numId="42" w16cid:durableId="511339919">
    <w:abstractNumId w:val="42"/>
  </w:num>
  <w:num w:numId="43" w16cid:durableId="750129018">
    <w:abstractNumId w:val="1"/>
  </w:num>
  <w:num w:numId="44" w16cid:durableId="1487823763">
    <w:abstractNumId w:val="28"/>
  </w:num>
  <w:num w:numId="45" w16cid:durableId="1407801707">
    <w:abstractNumId w:val="19"/>
  </w:num>
  <w:num w:numId="46" w16cid:durableId="20011519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004581">
    <w:abstractNumId w:val="40"/>
  </w:num>
  <w:num w:numId="48" w16cid:durableId="1151019338">
    <w:abstractNumId w:val="6"/>
  </w:num>
  <w:num w:numId="49" w16cid:durableId="1245409387">
    <w:abstractNumId w:val="26"/>
  </w:num>
  <w:num w:numId="50" w16cid:durableId="148448390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na">
    <w15:presenceInfo w15:providerId="None" w15:userId="D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1C8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4058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3E0F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14A1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3B18"/>
    <w:rsid w:val="005E4F65"/>
    <w:rsid w:val="005E6CC9"/>
    <w:rsid w:val="00600083"/>
    <w:rsid w:val="00604363"/>
    <w:rsid w:val="00624212"/>
    <w:rsid w:val="006242A9"/>
    <w:rsid w:val="00624C97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95B3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7CA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2ED7"/>
    <w:rsid w:val="009B4FB4"/>
    <w:rsid w:val="009C0C39"/>
    <w:rsid w:val="009D1805"/>
    <w:rsid w:val="009E1A09"/>
    <w:rsid w:val="00A02545"/>
    <w:rsid w:val="00A025E6"/>
    <w:rsid w:val="00A05555"/>
    <w:rsid w:val="00A06D89"/>
    <w:rsid w:val="00A16A5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8F0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HTMLCode">
    <w:name w:val="HTML Code"/>
    <w:basedOn w:val="DefaultParagraphFont"/>
    <w:uiPriority w:val="99"/>
    <w:semiHidden/>
    <w:unhideWhenUsed/>
    <w:rsid w:val="00EA18F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3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E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E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E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3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65E0EF-CCDC-4649-A59B-094E6B00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</cp:lastModifiedBy>
  <cp:revision>21</cp:revision>
  <cp:lastPrinted>2015-10-26T22:35:00Z</cp:lastPrinted>
  <dcterms:created xsi:type="dcterms:W3CDTF">2019-11-12T12:29:00Z</dcterms:created>
  <dcterms:modified xsi:type="dcterms:W3CDTF">2023-07-07T16:50:00Z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