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51211FF8" w:rsidR="00695DEC" w:rsidRPr="002C10CB" w:rsidRDefault="00695DEC" w:rsidP="00C565E8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L</w:t>
      </w:r>
      <w:r w:rsidR="00C565E8" w:rsidRP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anguage</w:t>
      </w:r>
      <w:r w:rsid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="00C565E8" w:rsidRPr="00C565E8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Academy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78263271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="00C565E8" w:rsidRPr="00C565E8">
        <w:rPr>
          <w:rStyle w:val="jlqj4b"/>
          <w:b/>
          <w:lang w:val="en"/>
        </w:rPr>
        <w:t>languageAcademy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002BD829" w:rsidR="00695DEC" w:rsidRDefault="00695DEC" w:rsidP="00695DEC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1153CC93" w14:textId="5E5EEE2B" w:rsidR="0031597F" w:rsidRPr="0031597F" w:rsidRDefault="00C565E8" w:rsidP="0031597F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del w:id="0" w:author="Darina Beneva" w:date="2024-11-30T10:50:00Z" w16du:dateUtc="2024-11-30T08:50:00Z">
        <w:r w:rsidRPr="00C565E8" w:rsidDel="00B54EBD">
          <w:rPr>
            <w:rStyle w:val="jlqj4b"/>
            <w:rFonts w:ascii="Consolas" w:hAnsi="Consolas"/>
            <w:b/>
            <w:lang w:val="en"/>
          </w:rPr>
          <w:delText>D</w:delText>
        </w:r>
      </w:del>
      <w:ins w:id="1" w:author="Darina Beneva" w:date="2024-11-30T10:49:00Z" w16du:dateUtc="2024-11-30T08:49:00Z">
        <w:r w:rsidR="00B54EBD">
          <w:rPr>
            <w:rStyle w:val="jlqj4b"/>
            <w:rFonts w:ascii="Consolas" w:hAnsi="Consolas"/>
            <w:b/>
            <w:lang w:val="en"/>
          </w:rPr>
          <w:t>d</w:t>
        </w:r>
      </w:ins>
      <w:r w:rsidRPr="00C565E8">
        <w:rPr>
          <w:rStyle w:val="jlqj4b"/>
          <w:rFonts w:ascii="Consolas" w:hAnsi="Consolas"/>
          <w:b/>
          <w:lang w:val="en"/>
        </w:rPr>
        <w:t>ifficultyLevel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C565E8">
        <w:rPr>
          <w:rStyle w:val="jlqj4b"/>
          <w:rFonts w:ascii="Consolas" w:hAnsi="Consolas"/>
          <w:b/>
          <w:lang w:val="en"/>
        </w:rPr>
        <w:t>(courseType)</w:t>
      </w:r>
      <w:r w:rsidR="00695DEC" w:rsidRPr="00B2219A">
        <w:rPr>
          <w:rFonts w:cstheme="minorHAnsi"/>
          <w:b/>
        </w:rPr>
        <w:t xml:space="preserve"> - </w:t>
      </w:r>
      <w:r w:rsidRPr="00C565E8">
        <w:t>A function that determines the difficulty level of a language course based on the type of course selected</w:t>
      </w:r>
      <w:r>
        <w:rPr>
          <w:rFonts w:cstheme="minorHAnsi"/>
        </w:rPr>
        <w:t>.</w:t>
      </w:r>
    </w:p>
    <w:p w14:paraId="69D823EE" w14:textId="43C3130D" w:rsidR="0031597F" w:rsidRDefault="00C565E8" w:rsidP="0031597F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  <w:b/>
          <w:bCs/>
        </w:rPr>
        <w:t>courseType (string)</w:t>
      </w:r>
      <w:r w:rsidRPr="00C565E8">
        <w:rPr>
          <w:rFonts w:cstheme="minorHAnsi"/>
        </w:rPr>
        <w:t>: Specifies the course level. Valid values are</w:t>
      </w:r>
      <w:r>
        <w:rPr>
          <w:rFonts w:cstheme="minorHAnsi"/>
        </w:rPr>
        <w:t xml:space="preserve">: </w:t>
      </w:r>
    </w:p>
    <w:p w14:paraId="284EBCBA" w14:textId="77777777" w:rsidR="00C565E8" w:rsidRPr="00C565E8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"Beginner"</w:t>
      </w:r>
    </w:p>
    <w:p w14:paraId="6FAAF812" w14:textId="77777777" w:rsidR="00C565E8" w:rsidRPr="00C565E8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"Intermediate"</w:t>
      </w:r>
    </w:p>
    <w:p w14:paraId="2DBEA3AE" w14:textId="0CFBB5D7" w:rsidR="00C565E8" w:rsidRPr="0031597F" w:rsidRDefault="00C565E8" w:rsidP="00C565E8">
      <w:pPr>
        <w:pStyle w:val="ListParagraph"/>
        <w:numPr>
          <w:ilvl w:val="2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C565E8">
        <w:rPr>
          <w:rFonts w:cstheme="minorHAnsi"/>
        </w:rPr>
        <w:t>"Advanced"</w:t>
      </w:r>
    </w:p>
    <w:p w14:paraId="39423F6D" w14:textId="77777777" w:rsidR="0031597F" w:rsidRDefault="0031597F" w:rsidP="0031597F">
      <w:pPr>
        <w:pStyle w:val="ListParagraph"/>
        <w:shd w:val="clear" w:color="auto" w:fill="FFFFFF"/>
        <w:spacing w:before="0" w:after="160" w:line="285" w:lineRule="atLeast"/>
        <w:ind w:left="1080"/>
        <w:rPr>
          <w:rFonts w:cstheme="minorHAnsi"/>
        </w:rPr>
      </w:pPr>
    </w:p>
    <w:p w14:paraId="63B2B48F" w14:textId="6C3C14B6" w:rsidR="007B4E59" w:rsidRPr="007B4E59" w:rsidRDefault="007B4E59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bCs/>
          <w:lang w:val="en"/>
        </w:rPr>
      </w:pPr>
      <w:r w:rsidRPr="007B4E59">
        <w:rPr>
          <w:rFonts w:cstheme="minorHAnsi"/>
        </w:rPr>
        <w:t>I</w:t>
      </w:r>
      <w:r w:rsidR="00C565E8" w:rsidRPr="00C565E8">
        <w:rPr>
          <w:rStyle w:val="jlqj4b"/>
        </w:rPr>
        <w:t xml:space="preserve">f the value of </w:t>
      </w:r>
      <w:r w:rsidR="00C565E8" w:rsidRPr="00C565E8">
        <w:rPr>
          <w:rStyle w:val="jlqj4b"/>
          <w:b/>
          <w:bCs/>
        </w:rPr>
        <w:t>courseType</w:t>
      </w:r>
      <w:r w:rsidR="00C565E8" w:rsidRPr="00C565E8">
        <w:rPr>
          <w:rStyle w:val="jlqj4b"/>
        </w:rPr>
        <w:t xml:space="preserve"> is "</w:t>
      </w:r>
      <w:r w:rsidR="00C565E8" w:rsidRPr="00C565E8">
        <w:rPr>
          <w:rStyle w:val="jlqj4b"/>
          <w:b/>
          <w:bCs/>
        </w:rPr>
        <w:t>Beginner</w:t>
      </w:r>
      <w:r w:rsidR="00C565E8" w:rsidRPr="00C565E8">
        <w:rPr>
          <w:rStyle w:val="jlqj4b"/>
        </w:rPr>
        <w:t xml:space="preserve">", the function </w:t>
      </w:r>
      <w:r w:rsidR="00C565E8" w:rsidRPr="00C565E8">
        <w:rPr>
          <w:rStyle w:val="jlqj4b"/>
          <w:b/>
          <w:bCs/>
        </w:rPr>
        <w:t>returns</w:t>
      </w:r>
      <w:r w:rsidR="00C565E8" w:rsidRPr="00C565E8">
        <w:rPr>
          <w:rStyle w:val="jlqj4b"/>
        </w:rPr>
        <w:t>:</w:t>
      </w:r>
    </w:p>
    <w:p w14:paraId="1ACEECB9" w14:textId="26222EDA" w:rsidR="00695DEC" w:rsidRPr="007B4E59" w:rsidRDefault="00C565E8" w:rsidP="007B4E59">
      <w:pPr>
        <w:pStyle w:val="ListParagraph"/>
        <w:spacing w:before="0" w:after="160" w:line="360" w:lineRule="auto"/>
        <w:ind w:left="1080"/>
        <w:rPr>
          <w:rStyle w:val="jlqj4b"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beginner-friendly and focuses on basic concepts like greetings, numbers, and common phrases."</w:t>
      </w:r>
    </w:p>
    <w:p w14:paraId="641E72EF" w14:textId="6B283F7B" w:rsidR="007B4E59" w:rsidRPr="007B4E59" w:rsidRDefault="00C565E8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C565E8">
        <w:rPr>
          <w:rStyle w:val="jlqj4b"/>
          <w:lang w:val="en"/>
        </w:rPr>
        <w:t xml:space="preserve">If the value of </w:t>
      </w:r>
      <w:r w:rsidRPr="00C565E8">
        <w:rPr>
          <w:rStyle w:val="jlqj4b"/>
          <w:b/>
          <w:bCs/>
          <w:lang w:val="en"/>
        </w:rPr>
        <w:t>courseType</w:t>
      </w:r>
      <w:r w:rsidRPr="00C565E8">
        <w:rPr>
          <w:rStyle w:val="jlqj4b"/>
          <w:lang w:val="en"/>
        </w:rPr>
        <w:t xml:space="preserve"> is "</w:t>
      </w:r>
      <w:r w:rsidRPr="00C565E8">
        <w:rPr>
          <w:rStyle w:val="jlqj4b"/>
          <w:b/>
          <w:bCs/>
          <w:lang w:val="en"/>
        </w:rPr>
        <w:t>Intermediate</w:t>
      </w:r>
      <w:r w:rsidRPr="00C565E8">
        <w:rPr>
          <w:rStyle w:val="jlqj4b"/>
          <w:lang w:val="en"/>
        </w:rPr>
        <w:t xml:space="preserve">", the function </w:t>
      </w:r>
      <w:r w:rsidRPr="00C565E8">
        <w:rPr>
          <w:rStyle w:val="jlqj4b"/>
          <w:b/>
          <w:bCs/>
          <w:lang w:val="en"/>
        </w:rPr>
        <w:t>returns</w:t>
      </w:r>
      <w:r w:rsidRPr="00C565E8">
        <w:rPr>
          <w:rStyle w:val="jlqj4b"/>
          <w:lang w:val="en"/>
        </w:rPr>
        <w:t>:</w:t>
      </w:r>
    </w:p>
    <w:p w14:paraId="0F5C3DD1" w14:textId="64B9D4EA" w:rsidR="00695DEC" w:rsidRPr="00246397" w:rsidRDefault="00C565E8" w:rsidP="007B4E59">
      <w:pPr>
        <w:pStyle w:val="ListParagraph"/>
        <w:spacing w:before="0" w:after="160" w:line="360" w:lineRule="auto"/>
        <w:ind w:left="1080"/>
        <w:rPr>
          <w:rFonts w:ascii="Consolas" w:hAnsi="Consolas" w:cstheme="minorHAnsi"/>
          <w:b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moderately challenging and includes grammar rules, sentence structure, and conversational practice."</w:t>
      </w:r>
    </w:p>
    <w:p w14:paraId="16563003" w14:textId="22C95438" w:rsidR="00C565E8" w:rsidRPr="00C565E8" w:rsidRDefault="00C565E8" w:rsidP="00C565E8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C565E8">
        <w:rPr>
          <w:rFonts w:cstheme="minorHAnsi"/>
        </w:rPr>
        <w:t xml:space="preserve">If the value of </w:t>
      </w:r>
      <w:r w:rsidRPr="00C565E8">
        <w:rPr>
          <w:rFonts w:cstheme="minorHAnsi"/>
          <w:b/>
          <w:bCs/>
        </w:rPr>
        <w:t>courseType</w:t>
      </w:r>
      <w:r w:rsidRPr="00C565E8">
        <w:rPr>
          <w:rFonts w:cstheme="minorHAnsi"/>
        </w:rPr>
        <w:t xml:space="preserve"> is "</w:t>
      </w:r>
      <w:r w:rsidRPr="00C565E8">
        <w:rPr>
          <w:rFonts w:cstheme="minorHAnsi"/>
          <w:b/>
          <w:bCs/>
        </w:rPr>
        <w:t>Advanced</w:t>
      </w:r>
      <w:r w:rsidRPr="00C565E8">
        <w:rPr>
          <w:rFonts w:cstheme="minorHAnsi"/>
        </w:rPr>
        <w:t xml:space="preserve">", the function </w:t>
      </w:r>
      <w:r w:rsidRPr="00C565E8">
        <w:rPr>
          <w:rFonts w:cstheme="minorHAnsi"/>
          <w:b/>
          <w:bCs/>
        </w:rPr>
        <w:t>returns</w:t>
      </w:r>
      <w:r w:rsidRPr="00C565E8">
        <w:rPr>
          <w:rFonts w:cstheme="minorHAnsi"/>
        </w:rPr>
        <w:t>:</w:t>
      </w:r>
    </w:p>
    <w:p w14:paraId="643069CD" w14:textId="71E950D8" w:rsidR="007B4E59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"The course is highly challenging and covers advanced vocabulary, idioms, and specialized topics like business or technical language."</w:t>
      </w:r>
    </w:p>
    <w:p w14:paraId="14A50761" w14:textId="3B8D3962" w:rsidR="00C565E8" w:rsidRPr="00C565E8" w:rsidRDefault="00C565E8" w:rsidP="00C565E8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</w:rPr>
      </w:pPr>
      <w:r w:rsidRPr="00C565E8">
        <w:t xml:space="preserve"> </w:t>
      </w:r>
      <w:r w:rsidRPr="00C565E8">
        <w:rPr>
          <w:rFonts w:cstheme="minorHAnsi"/>
        </w:rPr>
        <w:t xml:space="preserve">For any invalid </w:t>
      </w:r>
      <w:r w:rsidRPr="00C565E8">
        <w:rPr>
          <w:rFonts w:cstheme="minorHAnsi"/>
          <w:b/>
          <w:bCs/>
        </w:rPr>
        <w:t>courseType</w:t>
      </w:r>
      <w:r w:rsidRPr="00C565E8">
        <w:rPr>
          <w:rFonts w:cstheme="minorHAnsi"/>
        </w:rPr>
        <w:t xml:space="preserve">, the function </w:t>
      </w:r>
      <w:r w:rsidRPr="00C565E8">
        <w:rPr>
          <w:rFonts w:cstheme="minorHAnsi"/>
          <w:b/>
          <w:bCs/>
        </w:rPr>
        <w:t>returns</w:t>
      </w:r>
      <w:r w:rsidRPr="00C565E8">
        <w:rPr>
          <w:rFonts w:cstheme="minorHAnsi"/>
        </w:rPr>
        <w:t>:</w:t>
      </w:r>
    </w:p>
    <w:p w14:paraId="1A18C53E" w14:textId="540CA8D8" w:rsidR="00C565E8" w:rsidRPr="00C565E8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  <w:r w:rsidRPr="00C565E8">
        <w:rPr>
          <w:rStyle w:val="jlqj4b"/>
          <w:rFonts w:ascii="Consolas" w:hAnsi="Consolas"/>
          <w:b/>
          <w:bCs/>
          <w:lang w:val="en"/>
        </w:rPr>
        <w:t>"Invalid course type. Please choose 'Beginner', 'Intermediate', or 'Advanced'."</w:t>
      </w:r>
    </w:p>
    <w:p w14:paraId="1ECF6010" w14:textId="77777777" w:rsidR="00C565E8" w:rsidRPr="00C565E8" w:rsidRDefault="00C565E8" w:rsidP="00C565E8">
      <w:pPr>
        <w:ind w:left="1080"/>
        <w:rPr>
          <w:rStyle w:val="jlqj4b"/>
          <w:rFonts w:ascii="Consolas" w:hAnsi="Consolas"/>
          <w:b/>
          <w:bCs/>
          <w:lang w:val="en"/>
        </w:rPr>
      </w:pPr>
    </w:p>
    <w:p w14:paraId="56097E2C" w14:textId="77777777" w:rsidR="007B4E59" w:rsidRPr="007B4E59" w:rsidRDefault="007B4E59" w:rsidP="007B4E59">
      <w:pPr>
        <w:pStyle w:val="ListParagraph"/>
        <w:spacing w:before="0" w:after="0" w:line="240" w:lineRule="auto"/>
        <w:ind w:left="1080"/>
        <w:rPr>
          <w:rStyle w:val="jlqj4b"/>
          <w:bCs/>
          <w:lang w:val="en"/>
        </w:rPr>
      </w:pPr>
    </w:p>
    <w:p w14:paraId="1C89CD4B" w14:textId="3C5EC54A" w:rsidR="00695DEC" w:rsidRPr="00E34F1C" w:rsidRDefault="002C3CC8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2C3CC8">
        <w:rPr>
          <w:rStyle w:val="jlqj4b"/>
          <w:rFonts w:ascii="Consolas" w:hAnsi="Consolas"/>
          <w:b/>
          <w:lang w:val="en"/>
        </w:rPr>
        <w:t>discountbyNumber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2C3CC8">
        <w:rPr>
          <w:rStyle w:val="jlqj4b"/>
          <w:rFonts w:ascii="Consolas" w:hAnsi="Consolas"/>
          <w:b/>
          <w:lang w:val="en"/>
        </w:rPr>
        <w:t>(</w:t>
      </w:r>
      <w:proofErr w:type="spellStart"/>
      <w:r w:rsidRPr="002C3CC8">
        <w:rPr>
          <w:rStyle w:val="jlqj4b"/>
          <w:rFonts w:ascii="Consolas" w:hAnsi="Consolas"/>
          <w:b/>
          <w:lang w:val="en"/>
        </w:rPr>
        <w:t>numberOfCourses</w:t>
      </w:r>
      <w:proofErr w:type="spellEnd"/>
      <w:r w:rsidRPr="002C3CC8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2C3CC8">
        <w:rPr>
          <w:rStyle w:val="jlqj4b"/>
          <w:rFonts w:ascii="Consolas" w:hAnsi="Consolas"/>
          <w:b/>
          <w:lang w:val="en"/>
        </w:rPr>
        <w:t>totalPrice</w:t>
      </w:r>
      <w:proofErr w:type="spellEnd"/>
      <w:r w:rsidRPr="002C3CC8">
        <w:rPr>
          <w:rStyle w:val="jlqj4b"/>
          <w:rFonts w:ascii="Consolas" w:hAnsi="Consolas"/>
          <w:b/>
          <w:lang w:val="en"/>
        </w:rPr>
        <w:t>)</w:t>
      </w:r>
      <w:r w:rsidR="00695DEC" w:rsidRPr="008C688A">
        <w:rPr>
          <w:rFonts w:cstheme="minorHAnsi"/>
          <w:b/>
        </w:rPr>
        <w:t xml:space="preserve"> - </w:t>
      </w:r>
      <w:r w:rsidRPr="002C3CC8">
        <w:rPr>
          <w:rFonts w:cstheme="minorHAnsi"/>
        </w:rPr>
        <w:t>A function that calculates and applies a discount based on the number of courses purchased.</w:t>
      </w:r>
    </w:p>
    <w:p w14:paraId="6D956EBD" w14:textId="1D724F04" w:rsidR="00695DEC" w:rsidRP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</w:rPr>
      </w:pPr>
      <w:r w:rsidRPr="002C3CC8">
        <w:rPr>
          <w:rStyle w:val="Strong"/>
        </w:rPr>
        <w:t>Parameters</w:t>
      </w:r>
      <w:r w:rsidRPr="002C3CC8">
        <w:t>:</w:t>
      </w:r>
    </w:p>
    <w:p w14:paraId="41526365" w14:textId="77777777" w:rsidR="002C3CC8" w:rsidRPr="002C3CC8" w:rsidRDefault="002C3CC8" w:rsidP="002C3CC8">
      <w:pPr>
        <w:pStyle w:val="ListParagraph"/>
        <w:numPr>
          <w:ilvl w:val="2"/>
          <w:numId w:val="41"/>
        </w:numPr>
        <w:spacing w:before="0" w:after="160" w:line="360" w:lineRule="auto"/>
      </w:pPr>
      <w:proofErr w:type="spellStart"/>
      <w:r w:rsidRPr="002C3CC8">
        <w:rPr>
          <w:b/>
          <w:bCs/>
        </w:rPr>
        <w:t>numberOfCourses</w:t>
      </w:r>
      <w:proofErr w:type="spellEnd"/>
      <w:r w:rsidRPr="002C3CC8">
        <w:t xml:space="preserve"> (</w:t>
      </w:r>
      <w:r w:rsidRPr="002C3CC8">
        <w:rPr>
          <w:b/>
          <w:bCs/>
        </w:rPr>
        <w:t>number</w:t>
      </w:r>
      <w:r w:rsidRPr="002C3CC8">
        <w:t>): The number of courses purchased.</w:t>
      </w:r>
    </w:p>
    <w:p w14:paraId="454E045A" w14:textId="10BBF1E3" w:rsidR="002C3CC8" w:rsidRPr="002C3CC8" w:rsidRDefault="002C3CC8" w:rsidP="002C3CC8">
      <w:pPr>
        <w:pStyle w:val="ListParagraph"/>
        <w:numPr>
          <w:ilvl w:val="2"/>
          <w:numId w:val="41"/>
        </w:numPr>
        <w:spacing w:before="0" w:after="160" w:line="360" w:lineRule="auto"/>
      </w:pPr>
      <w:proofErr w:type="spellStart"/>
      <w:r w:rsidRPr="002C3CC8">
        <w:rPr>
          <w:b/>
          <w:bCs/>
        </w:rPr>
        <w:t>totalPrice</w:t>
      </w:r>
      <w:proofErr w:type="spellEnd"/>
      <w:r w:rsidRPr="002C3CC8">
        <w:t xml:space="preserve"> (</w:t>
      </w:r>
      <w:r w:rsidRPr="002C3CC8">
        <w:rPr>
          <w:b/>
          <w:bCs/>
        </w:rPr>
        <w:t>number</w:t>
      </w:r>
      <w:r w:rsidRPr="002C3CC8">
        <w:t>): The total price of the courses.</w:t>
      </w:r>
    </w:p>
    <w:p w14:paraId="18C64737" w14:textId="582BCEFF" w:rsidR="00695DEC" w:rsidRPr="00D658F7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 w:rsidRPr="002C3CC8">
        <w:rPr>
          <w:rStyle w:val="jlqj4b"/>
          <w:lang w:val="en"/>
        </w:rPr>
        <w:lastRenderedPageBreak/>
        <w:t xml:space="preserve">If </w:t>
      </w:r>
      <w:proofErr w:type="spellStart"/>
      <w:proofErr w:type="gramStart"/>
      <w:r w:rsidRPr="002C3CC8">
        <w:rPr>
          <w:rStyle w:val="jlqj4b"/>
          <w:b/>
          <w:bCs/>
          <w:lang w:val="en"/>
        </w:rPr>
        <w:t>numberOfCourses</w:t>
      </w:r>
      <w:proofErr w:type="spellEnd"/>
      <w:proofErr w:type="gramEnd"/>
      <w:r w:rsidRPr="002C3CC8">
        <w:rPr>
          <w:rStyle w:val="jlqj4b"/>
          <w:lang w:val="en"/>
        </w:rPr>
        <w:t xml:space="preserve"> is </w:t>
      </w:r>
      <w:r w:rsidRPr="002C3CC8">
        <w:rPr>
          <w:rStyle w:val="jlqj4b"/>
          <w:b/>
          <w:bCs/>
          <w:lang w:val="en"/>
        </w:rPr>
        <w:t>greater</w:t>
      </w:r>
      <w:r w:rsidRPr="002C3CC8">
        <w:rPr>
          <w:rStyle w:val="jlqj4b"/>
          <w:lang w:val="en"/>
        </w:rPr>
        <w:t xml:space="preserve"> than 1 and </w:t>
      </w:r>
      <w:r w:rsidRPr="002C3CC8">
        <w:rPr>
          <w:rStyle w:val="jlqj4b"/>
          <w:b/>
          <w:bCs/>
          <w:lang w:val="en"/>
        </w:rPr>
        <w:t>less</w:t>
      </w:r>
      <w:r w:rsidRPr="002C3CC8">
        <w:rPr>
          <w:rStyle w:val="jlqj4b"/>
          <w:lang w:val="en"/>
        </w:rPr>
        <w:t xml:space="preserve"> than or </w:t>
      </w:r>
      <w:r w:rsidRPr="002C3CC8">
        <w:rPr>
          <w:rStyle w:val="jlqj4b"/>
          <w:b/>
          <w:bCs/>
          <w:lang w:val="en"/>
        </w:rPr>
        <w:t>equal</w:t>
      </w:r>
      <w:r w:rsidRPr="002C3CC8">
        <w:rPr>
          <w:rStyle w:val="jlqj4b"/>
          <w:lang w:val="en"/>
        </w:rPr>
        <w:t xml:space="preserve"> to 3, a 10% discount is applied.</w:t>
      </w:r>
    </w:p>
    <w:p w14:paraId="0C805712" w14:textId="3298F6FA" w:rsidR="002C3CC8" w:rsidRP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  <w:lang w:val="en"/>
        </w:rPr>
        <w:t xml:space="preserve">If </w:t>
      </w:r>
      <w:proofErr w:type="spellStart"/>
      <w:r w:rsidRPr="002C3CC8">
        <w:rPr>
          <w:rStyle w:val="jlqj4b"/>
          <w:b/>
          <w:bCs/>
          <w:lang w:val="en"/>
        </w:rPr>
        <w:t>numberOfCourses</w:t>
      </w:r>
      <w:proofErr w:type="spellEnd"/>
      <w:r w:rsidRPr="002C3CC8">
        <w:rPr>
          <w:rStyle w:val="jlqj4b"/>
          <w:lang w:val="en"/>
        </w:rPr>
        <w:t xml:space="preserve"> is </w:t>
      </w:r>
      <w:r w:rsidRPr="002C3CC8">
        <w:rPr>
          <w:rStyle w:val="jlqj4b"/>
          <w:b/>
          <w:bCs/>
          <w:lang w:val="en"/>
        </w:rPr>
        <w:t>greater</w:t>
      </w:r>
      <w:r w:rsidRPr="002C3CC8">
        <w:rPr>
          <w:rStyle w:val="jlqj4b"/>
          <w:lang w:val="en"/>
        </w:rPr>
        <w:t xml:space="preserve"> than 3, a 25% discount is applied.</w:t>
      </w:r>
    </w:p>
    <w:p w14:paraId="31479975" w14:textId="2F2A2D18" w:rsidR="002C3CC8" w:rsidRDefault="002C3CC8" w:rsidP="00695DEC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</w:rPr>
        <w:t xml:space="preserve">If </w:t>
      </w:r>
      <w:proofErr w:type="spellStart"/>
      <w:r w:rsidRPr="002C3CC8">
        <w:rPr>
          <w:rStyle w:val="jlqj4b"/>
          <w:b/>
          <w:bCs/>
        </w:rPr>
        <w:t>numberOfCourses</w:t>
      </w:r>
      <w:proofErr w:type="spellEnd"/>
      <w:r w:rsidRPr="002C3CC8">
        <w:rPr>
          <w:rStyle w:val="jlqj4b"/>
        </w:rPr>
        <w:t xml:space="preserve"> is </w:t>
      </w:r>
      <w:r w:rsidRPr="002C3CC8">
        <w:rPr>
          <w:rStyle w:val="jlqj4b"/>
          <w:b/>
          <w:bCs/>
        </w:rPr>
        <w:t>less</w:t>
      </w:r>
      <w:r w:rsidRPr="002C3CC8">
        <w:rPr>
          <w:rStyle w:val="jlqj4b"/>
        </w:rPr>
        <w:t xml:space="preserve"> than or </w:t>
      </w:r>
      <w:r w:rsidRPr="002C3CC8">
        <w:rPr>
          <w:rStyle w:val="jlqj4b"/>
          <w:b/>
          <w:bCs/>
        </w:rPr>
        <w:t>equal</w:t>
      </w:r>
      <w:r w:rsidRPr="002C3CC8">
        <w:rPr>
          <w:rStyle w:val="jlqj4b"/>
        </w:rPr>
        <w:t xml:space="preserve"> to 1, no discount is applied, and the function </w:t>
      </w:r>
      <w:r w:rsidRPr="002C3CC8">
        <w:rPr>
          <w:rStyle w:val="jlqj4b"/>
          <w:b/>
          <w:bCs/>
        </w:rPr>
        <w:t>returns</w:t>
      </w:r>
      <w:r w:rsidRPr="002C3CC8">
        <w:rPr>
          <w:rStyle w:val="jlqj4b"/>
        </w:rPr>
        <w:t>:</w:t>
      </w:r>
    </w:p>
    <w:p w14:paraId="1E5E2A22" w14:textId="2983C1CC" w:rsidR="002C3CC8" w:rsidRPr="002C3CC8" w:rsidRDefault="002C3CC8" w:rsidP="002C3CC8">
      <w:pPr>
        <w:pStyle w:val="ListParagraph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 xml:space="preserve">"You cannot </w:t>
      </w:r>
      <w:proofErr w:type="gramStart"/>
      <w:r w:rsidRPr="002C3CC8">
        <w:rPr>
          <w:rStyle w:val="jlqj4b"/>
          <w:rFonts w:ascii="Consolas" w:hAnsi="Consolas"/>
          <w:b/>
          <w:bCs/>
          <w:lang w:val="en"/>
        </w:rPr>
        <w:t>apply</w:t>
      </w:r>
      <w:proofErr w:type="gramEnd"/>
      <w:r w:rsidRPr="002C3CC8">
        <w:rPr>
          <w:rStyle w:val="jlqj4b"/>
          <w:rFonts w:ascii="Consolas" w:hAnsi="Consolas"/>
          <w:b/>
          <w:bCs/>
          <w:lang w:val="en"/>
        </w:rPr>
        <w:t xml:space="preserve"> a discount."</w:t>
      </w:r>
    </w:p>
    <w:p w14:paraId="5F8EBCA0" w14:textId="77777777" w:rsidR="002C3CC8" w:rsidRPr="002C3CC8" w:rsidRDefault="002C3CC8" w:rsidP="00F329F7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</w:rPr>
        <w:t xml:space="preserve">For valid discounts, the function </w:t>
      </w:r>
      <w:r w:rsidRPr="002C3CC8">
        <w:rPr>
          <w:rStyle w:val="jlqj4b"/>
          <w:b/>
          <w:bCs/>
        </w:rPr>
        <w:t>returns</w:t>
      </w:r>
      <w:r w:rsidRPr="002C3CC8">
        <w:rPr>
          <w:rStyle w:val="jlqj4b"/>
        </w:rPr>
        <w:t>:</w:t>
      </w:r>
    </w:p>
    <w:p w14:paraId="0010C4E5" w14:textId="55394D31" w:rsidR="002C3CC8" w:rsidRPr="002C3CC8" w:rsidRDefault="002C3CC8" w:rsidP="002C3CC8">
      <w:pPr>
        <w:pStyle w:val="ListParagraph"/>
        <w:spacing w:before="0" w:after="160" w:line="360" w:lineRule="auto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"Discount applied! You saved {</w:t>
      </w:r>
      <w:proofErr w:type="spellStart"/>
      <w:r w:rsidRPr="002C3CC8">
        <w:rPr>
          <w:rStyle w:val="jlqj4b"/>
          <w:rFonts w:ascii="Consolas" w:hAnsi="Consolas"/>
          <w:b/>
          <w:bCs/>
          <w:lang w:val="en"/>
        </w:rPr>
        <w:t>discountAmount</w:t>
      </w:r>
      <w:proofErr w:type="spellEnd"/>
      <w:r w:rsidRPr="002C3CC8">
        <w:rPr>
          <w:rStyle w:val="jlqj4b"/>
          <w:rFonts w:ascii="Consolas" w:hAnsi="Consolas"/>
          <w:b/>
          <w:bCs/>
          <w:lang w:val="en"/>
        </w:rPr>
        <w:t>}$ on your courses."</w:t>
      </w:r>
    </w:p>
    <w:p w14:paraId="62D64CF9" w14:textId="58A339AB" w:rsidR="002C3CC8" w:rsidRPr="002C3CC8" w:rsidRDefault="00695DEC" w:rsidP="002C3CC8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2C3CC8">
        <w:rPr>
          <w:rStyle w:val="jlqj4b"/>
          <w:lang w:val="en"/>
        </w:rPr>
        <w:t xml:space="preserve">There is a </w:t>
      </w:r>
      <w:r w:rsidRPr="002C3CC8">
        <w:rPr>
          <w:rStyle w:val="jlqj4b"/>
          <w:b/>
          <w:bCs/>
          <w:lang w:val="en"/>
        </w:rPr>
        <w:t>need for validation</w:t>
      </w:r>
      <w:r w:rsidRPr="002C3CC8">
        <w:rPr>
          <w:rStyle w:val="jlqj4b"/>
          <w:lang w:val="en"/>
        </w:rPr>
        <w:t xml:space="preserve"> for the input</w:t>
      </w:r>
      <w:r>
        <w:t xml:space="preserve">, </w:t>
      </w:r>
      <w:r w:rsidR="002C3CC8">
        <w:rPr>
          <w:rStyle w:val="jlqj4b"/>
          <w:lang w:val="en"/>
        </w:rPr>
        <w:t>i</w:t>
      </w:r>
      <w:r w:rsidR="002C3CC8" w:rsidRPr="002C3CC8">
        <w:rPr>
          <w:rStyle w:val="jlqj4b"/>
          <w:lang w:val="en"/>
        </w:rPr>
        <w:t xml:space="preserve">f either </w:t>
      </w:r>
      <w:proofErr w:type="spellStart"/>
      <w:r w:rsidR="002C3CC8" w:rsidRPr="002C3CC8">
        <w:rPr>
          <w:rStyle w:val="jlqj4b"/>
          <w:b/>
          <w:bCs/>
          <w:lang w:val="en"/>
        </w:rPr>
        <w:t>numberOfCourses</w:t>
      </w:r>
      <w:proofErr w:type="spellEnd"/>
      <w:r w:rsidR="002C3CC8" w:rsidRPr="002C3CC8">
        <w:rPr>
          <w:rStyle w:val="jlqj4b"/>
          <w:lang w:val="en"/>
        </w:rPr>
        <w:t xml:space="preserve"> or </w:t>
      </w:r>
      <w:proofErr w:type="spellStart"/>
      <w:r w:rsidR="002C3CC8" w:rsidRPr="002C3CC8">
        <w:rPr>
          <w:rStyle w:val="jlqj4b"/>
          <w:b/>
          <w:bCs/>
          <w:lang w:val="en"/>
        </w:rPr>
        <w:t>totalPrice</w:t>
      </w:r>
      <w:proofErr w:type="spellEnd"/>
      <w:r w:rsidR="002C3CC8" w:rsidRPr="002C3CC8">
        <w:rPr>
          <w:rStyle w:val="jlqj4b"/>
          <w:lang w:val="en"/>
        </w:rPr>
        <w:t xml:space="preserve"> is not a valid number, an </w:t>
      </w:r>
      <w:r w:rsidR="002C3CC8" w:rsidRPr="002C3CC8">
        <w:rPr>
          <w:rStyle w:val="jlqj4b"/>
          <w:b/>
          <w:bCs/>
          <w:lang w:val="en"/>
        </w:rPr>
        <w:t>error</w:t>
      </w:r>
      <w:r w:rsidR="002C3CC8" w:rsidRPr="002C3CC8">
        <w:rPr>
          <w:rStyle w:val="jlqj4b"/>
          <w:lang w:val="en"/>
        </w:rPr>
        <w:t xml:space="preserve"> is </w:t>
      </w:r>
      <w:r w:rsidR="002C3CC8" w:rsidRPr="002C3CC8">
        <w:rPr>
          <w:rStyle w:val="jlqj4b"/>
          <w:b/>
          <w:bCs/>
          <w:lang w:val="en"/>
        </w:rPr>
        <w:t>thrown</w:t>
      </w:r>
      <w:r w:rsidR="002C3CC8" w:rsidRPr="002C3CC8">
        <w:rPr>
          <w:rStyle w:val="jlqj4b"/>
          <w:lang w:val="en"/>
        </w:rPr>
        <w:t>:</w:t>
      </w:r>
    </w:p>
    <w:p w14:paraId="7CC3A971" w14:textId="269C466D" w:rsidR="002C3CC8" w:rsidRPr="002C3CC8" w:rsidRDefault="002C3CC8" w:rsidP="002C3CC8">
      <w:pPr>
        <w:pStyle w:val="ListParagraph"/>
        <w:ind w:left="1080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</w:t>
      </w:r>
      <w:del w:id="2" w:author="Darina Beneva" w:date="2024-11-30T10:57:00Z" w16du:dateUtc="2024-11-30T08:57:00Z">
        <w:r w:rsidRPr="002C3CC8" w:rsidDel="00B54EBD">
          <w:delText xml:space="preserve"> </w:delText>
        </w:r>
      </w:del>
      <w:r w:rsidRPr="002C3CC8">
        <w:rPr>
          <w:rStyle w:val="jlqj4b"/>
          <w:rFonts w:ascii="Consolas" w:hAnsi="Consolas"/>
          <w:b/>
          <w:bCs/>
          <w:lang w:val="en"/>
        </w:rPr>
        <w:t>Invalid input."</w:t>
      </w:r>
    </w:p>
    <w:p w14:paraId="762B8316" w14:textId="77777777" w:rsidR="00533396" w:rsidRDefault="00533396" w:rsidP="00533396">
      <w:pPr>
        <w:spacing w:before="0" w:after="160" w:line="360" w:lineRule="auto"/>
      </w:pPr>
    </w:p>
    <w:p w14:paraId="5B7CCD07" w14:textId="5647209F" w:rsidR="00695DEC" w:rsidRPr="00C62236" w:rsidRDefault="002C3CC8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2C3CC8">
        <w:rPr>
          <w:rStyle w:val="jlqj4b"/>
          <w:rFonts w:ascii="Consolas" w:hAnsi="Consolas"/>
          <w:b/>
          <w:lang w:val="en"/>
        </w:rPr>
        <w:t>additionalResources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2C3CC8">
        <w:rPr>
          <w:rStyle w:val="jlqj4b"/>
          <w:rFonts w:ascii="Consolas" w:hAnsi="Consolas"/>
          <w:b/>
          <w:lang w:val="en"/>
        </w:rPr>
        <w:t>(</w:t>
      </w:r>
      <w:proofErr w:type="spellStart"/>
      <w:r w:rsidRPr="002C3CC8">
        <w:rPr>
          <w:rStyle w:val="jlqj4b"/>
          <w:rFonts w:ascii="Consolas" w:hAnsi="Consolas"/>
          <w:b/>
          <w:lang w:val="en"/>
        </w:rPr>
        <w:t>resourceCatalog</w:t>
      </w:r>
      <w:proofErr w:type="spellEnd"/>
      <w:r w:rsidRPr="002C3CC8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2C3CC8">
        <w:rPr>
          <w:rStyle w:val="jlqj4b"/>
          <w:rFonts w:ascii="Consolas" w:hAnsi="Consolas"/>
          <w:b/>
          <w:lang w:val="en"/>
        </w:rPr>
        <w:t>neededResources</w:t>
      </w:r>
      <w:proofErr w:type="spellEnd"/>
      <w:r w:rsidRPr="002C3CC8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Pr="002C3CC8">
        <w:rPr>
          <w:rFonts w:cstheme="minorHAnsi"/>
        </w:rPr>
        <w:t>A function that calculates the total cost of additional resources required for the course.</w:t>
      </w:r>
    </w:p>
    <w:p w14:paraId="01BB4E6E" w14:textId="0B762CA8" w:rsidR="00C62236" w:rsidRPr="00C62236" w:rsidRDefault="00C62236" w:rsidP="00C62236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</w:rPr>
      </w:pPr>
      <w:r w:rsidRPr="002C3CC8">
        <w:rPr>
          <w:rStyle w:val="Strong"/>
        </w:rPr>
        <w:t>Parameters</w:t>
      </w:r>
      <w:r w:rsidRPr="002C3CC8">
        <w:t>:</w:t>
      </w:r>
    </w:p>
    <w:p w14:paraId="370E2027" w14:textId="2C4B347B" w:rsidR="00C62236" w:rsidRPr="00C62236" w:rsidRDefault="00C62236" w:rsidP="00C6223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C62236">
        <w:rPr>
          <w:rStyle w:val="jlqj4b"/>
          <w:b/>
          <w:bCs/>
        </w:rPr>
        <w:t>resourceCatalog</w:t>
      </w:r>
      <w:proofErr w:type="spellEnd"/>
      <w:r w:rsidRPr="00C62236">
        <w:rPr>
          <w:rStyle w:val="jlqj4b"/>
          <w:b/>
          <w:bCs/>
        </w:rPr>
        <w:t xml:space="preserve"> (array)</w:t>
      </w:r>
      <w:r w:rsidRPr="00C62236">
        <w:rPr>
          <w:rStyle w:val="jlqj4b"/>
        </w:rPr>
        <w:t>: An array of objects where each object represents a resource with the following structure:</w:t>
      </w:r>
    </w:p>
    <w:p w14:paraId="33F44C3D" w14:textId="4E75377B" w:rsidR="00C62236" w:rsidRPr="00C62236" w:rsidRDefault="00C62236" w:rsidP="00C62236">
      <w:pPr>
        <w:pStyle w:val="ListParagraph"/>
        <w:numPr>
          <w:ilvl w:val="4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name</w:t>
      </w:r>
      <w:r w:rsidRPr="00C62236">
        <w:rPr>
          <w:rStyle w:val="jlqj4b"/>
        </w:rPr>
        <w:t xml:space="preserve"> (</w:t>
      </w:r>
      <w:r w:rsidRPr="00C62236">
        <w:rPr>
          <w:rStyle w:val="jlqj4b"/>
          <w:b/>
          <w:bCs/>
        </w:rPr>
        <w:t>string</w:t>
      </w:r>
      <w:r w:rsidRPr="00C62236">
        <w:rPr>
          <w:rStyle w:val="jlqj4b"/>
        </w:rPr>
        <w:t>): Name of the resource.</w:t>
      </w:r>
    </w:p>
    <w:p w14:paraId="3E1D925B" w14:textId="77BC600F" w:rsidR="00C62236" w:rsidRPr="00C62236" w:rsidRDefault="00C62236" w:rsidP="00C62236">
      <w:pPr>
        <w:pStyle w:val="ListParagraph"/>
        <w:numPr>
          <w:ilvl w:val="4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  <w:b/>
          <w:bCs/>
        </w:rPr>
        <w:t>price</w:t>
      </w:r>
      <w:r w:rsidRPr="00C62236">
        <w:rPr>
          <w:rStyle w:val="jlqj4b"/>
        </w:rPr>
        <w:t xml:space="preserve"> (</w:t>
      </w:r>
      <w:r w:rsidRPr="00C62236">
        <w:rPr>
          <w:rStyle w:val="jlqj4b"/>
          <w:b/>
          <w:bCs/>
        </w:rPr>
        <w:t>number</w:t>
      </w:r>
      <w:r w:rsidRPr="00C62236">
        <w:rPr>
          <w:rStyle w:val="jlqj4b"/>
        </w:rPr>
        <w:t>): Price of the resource.</w:t>
      </w:r>
    </w:p>
    <w:p w14:paraId="6C3739F9" w14:textId="1E1EFE5F" w:rsidR="00C62236" w:rsidRDefault="00C62236" w:rsidP="00C62236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C62236">
        <w:rPr>
          <w:rStyle w:val="jlqj4b"/>
          <w:b/>
          <w:bCs/>
        </w:rPr>
        <w:t>neededResources</w:t>
      </w:r>
      <w:proofErr w:type="spellEnd"/>
      <w:r w:rsidRPr="00C62236">
        <w:rPr>
          <w:rStyle w:val="jlqj4b"/>
          <w:b/>
          <w:bCs/>
        </w:rPr>
        <w:t xml:space="preserve"> (array)</w:t>
      </w:r>
      <w:r w:rsidRPr="00C62236">
        <w:rPr>
          <w:rStyle w:val="jlqj4b"/>
        </w:rPr>
        <w:t xml:space="preserve">: An </w:t>
      </w:r>
      <w:r w:rsidRPr="00C62236">
        <w:rPr>
          <w:rStyle w:val="jlqj4b"/>
          <w:b/>
          <w:bCs/>
        </w:rPr>
        <w:t>array</w:t>
      </w:r>
      <w:r w:rsidRPr="00C62236">
        <w:rPr>
          <w:rStyle w:val="jlqj4b"/>
        </w:rPr>
        <w:t xml:space="preserve"> of </w:t>
      </w:r>
      <w:r w:rsidRPr="00C62236">
        <w:rPr>
          <w:rStyle w:val="jlqj4b"/>
          <w:b/>
          <w:bCs/>
        </w:rPr>
        <w:t>strings</w:t>
      </w:r>
      <w:r w:rsidRPr="00C62236">
        <w:rPr>
          <w:rStyle w:val="jlqj4b"/>
        </w:rPr>
        <w:t xml:space="preserve"> representing the names of the resources needed.</w:t>
      </w:r>
    </w:p>
    <w:p w14:paraId="26113B89" w14:textId="77777777" w:rsidR="00C62236" w:rsidRPr="00C62236" w:rsidRDefault="00C62236" w:rsidP="00C62236">
      <w:pPr>
        <w:pStyle w:val="ListParagraph"/>
        <w:spacing w:before="0" w:after="160" w:line="360" w:lineRule="auto"/>
        <w:ind w:left="1080"/>
        <w:rPr>
          <w:rStyle w:val="jlqj4b"/>
        </w:rPr>
      </w:pPr>
    </w:p>
    <w:p w14:paraId="724ED212" w14:textId="3263CEE4" w:rsidR="00533396" w:rsidRPr="00533396" w:rsidRDefault="00C62236" w:rsidP="0053339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</w:rPr>
        <w:t xml:space="preserve">The function iterates through </w:t>
      </w:r>
      <w:proofErr w:type="spellStart"/>
      <w:r w:rsidRPr="00C62236">
        <w:rPr>
          <w:rStyle w:val="jlqj4b"/>
          <w:b/>
          <w:bCs/>
        </w:rPr>
        <w:t>neededResources</w:t>
      </w:r>
      <w:proofErr w:type="spellEnd"/>
      <w:r w:rsidRPr="00C62236">
        <w:rPr>
          <w:rStyle w:val="jlqj4b"/>
        </w:rPr>
        <w:t xml:space="preserve"> and calculates the total price by matching the names in </w:t>
      </w:r>
      <w:proofErr w:type="spellStart"/>
      <w:r w:rsidRPr="00C62236">
        <w:rPr>
          <w:rStyle w:val="jlqj4b"/>
          <w:b/>
          <w:bCs/>
        </w:rPr>
        <w:t>resourceCatalog</w:t>
      </w:r>
      <w:proofErr w:type="spellEnd"/>
      <w:r w:rsidRPr="00C62236">
        <w:rPr>
          <w:rStyle w:val="jlqj4b"/>
        </w:rPr>
        <w:t>.</w:t>
      </w:r>
    </w:p>
    <w:p w14:paraId="5BF1279C" w14:textId="580FA1D9" w:rsidR="00533396" w:rsidRPr="00533396" w:rsidRDefault="00C62236" w:rsidP="00533396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C62236">
        <w:rPr>
          <w:rStyle w:val="jlqj4b"/>
        </w:rPr>
        <w:t xml:space="preserve">If no matching resources are found, the total cost remains </w:t>
      </w:r>
      <w:r w:rsidRPr="00C62236">
        <w:rPr>
          <w:rStyle w:val="jlqj4b"/>
          <w:b/>
          <w:bCs/>
        </w:rPr>
        <w:t>0$</w:t>
      </w:r>
      <w:r w:rsidRPr="00C62236">
        <w:rPr>
          <w:rStyle w:val="jlqj4b"/>
        </w:rPr>
        <w:t>.</w:t>
      </w:r>
    </w:p>
    <w:p w14:paraId="3C110C54" w14:textId="42E376EE" w:rsidR="00C62236" w:rsidRPr="00C62236" w:rsidRDefault="00C62236" w:rsidP="00C62236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</w:rPr>
      </w:pPr>
      <w:proofErr w:type="gramStart"/>
      <w:r w:rsidRPr="00C62236">
        <w:rPr>
          <w:rStyle w:val="jlqj4b"/>
          <w:b/>
          <w:bCs/>
        </w:rPr>
        <w:t>Returns</w:t>
      </w:r>
      <w:proofErr w:type="gramEnd"/>
      <w:r>
        <w:rPr>
          <w:rStyle w:val="jlqj4b"/>
        </w:rPr>
        <w:t xml:space="preserve"> t</w:t>
      </w:r>
      <w:r w:rsidRPr="00C62236">
        <w:rPr>
          <w:rStyle w:val="jlqj4b"/>
        </w:rPr>
        <w:t xml:space="preserve">he total cost of the </w:t>
      </w:r>
      <w:r>
        <w:t>resources necessary</w:t>
      </w:r>
      <w:r w:rsidRPr="00C62236">
        <w:rPr>
          <w:rStyle w:val="jlqj4b"/>
        </w:rPr>
        <w:t xml:space="preserve"> as a string:</w:t>
      </w:r>
    </w:p>
    <w:p w14:paraId="53F8F735" w14:textId="7512D0FF" w:rsidR="00533396" w:rsidRPr="00C62236" w:rsidRDefault="00C62236" w:rsidP="00C62236">
      <w:pPr>
        <w:pStyle w:val="ListParagraph"/>
        <w:spacing w:before="0" w:after="160" w:line="360" w:lineRule="auto"/>
        <w:ind w:left="1068"/>
        <w:rPr>
          <w:rStyle w:val="jlqj4b"/>
          <w:rFonts w:ascii="Consolas" w:hAnsi="Consolas"/>
          <w:b/>
          <w:bCs/>
          <w:lang w:val="en"/>
        </w:rPr>
      </w:pPr>
      <w:r w:rsidRPr="00C62236">
        <w:rPr>
          <w:rStyle w:val="jlqj4b"/>
          <w:rFonts w:ascii="Consolas" w:hAnsi="Consolas"/>
          <w:b/>
          <w:bCs/>
          <w:lang w:val="en"/>
        </w:rPr>
        <w:t>"Total Cost is {</w:t>
      </w:r>
      <w:proofErr w:type="spellStart"/>
      <w:r w:rsidRPr="00C62236">
        <w:rPr>
          <w:rStyle w:val="jlqj4b"/>
          <w:rFonts w:ascii="Consolas" w:hAnsi="Consolas"/>
          <w:b/>
          <w:bCs/>
          <w:lang w:val="en"/>
        </w:rPr>
        <w:t>totalCost</w:t>
      </w:r>
      <w:proofErr w:type="spellEnd"/>
      <w:r w:rsidRPr="00C62236">
        <w:rPr>
          <w:rStyle w:val="jlqj4b"/>
          <w:rFonts w:ascii="Consolas" w:hAnsi="Consolas"/>
          <w:b/>
          <w:bCs/>
          <w:lang w:val="en"/>
        </w:rPr>
        <w:t>}$."</w:t>
      </w:r>
    </w:p>
    <w:p w14:paraId="54464FF3" w14:textId="6BFED9E8" w:rsidR="00695DEC" w:rsidRPr="00C62236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</w:t>
      </w:r>
      <w:r w:rsidR="00C62236" w:rsidRPr="00C62236">
        <w:t xml:space="preserve"> </w:t>
      </w:r>
      <w:r w:rsidR="00C62236">
        <w:rPr>
          <w:rStyle w:val="jlqj4b"/>
          <w:lang w:val="en"/>
        </w:rPr>
        <w:t>i</w:t>
      </w:r>
      <w:r w:rsidR="00C62236" w:rsidRPr="00C62236">
        <w:rPr>
          <w:rStyle w:val="jlqj4b"/>
          <w:lang w:val="en"/>
        </w:rPr>
        <w:t xml:space="preserve">f either </w:t>
      </w:r>
      <w:proofErr w:type="spellStart"/>
      <w:r w:rsidR="00C62236" w:rsidRPr="00C62236">
        <w:rPr>
          <w:rStyle w:val="jlqj4b"/>
          <w:b/>
          <w:bCs/>
          <w:lang w:val="en"/>
        </w:rPr>
        <w:t>resourceCatalog</w:t>
      </w:r>
      <w:proofErr w:type="spellEnd"/>
      <w:r w:rsidR="00C62236" w:rsidRPr="00C62236">
        <w:rPr>
          <w:rStyle w:val="jlqj4b"/>
          <w:lang w:val="en"/>
        </w:rPr>
        <w:t xml:space="preserve"> or </w:t>
      </w:r>
      <w:proofErr w:type="spellStart"/>
      <w:r w:rsidR="00C62236" w:rsidRPr="00C62236">
        <w:rPr>
          <w:rStyle w:val="jlqj4b"/>
          <w:b/>
          <w:bCs/>
          <w:lang w:val="en"/>
        </w:rPr>
        <w:t>neededResources</w:t>
      </w:r>
      <w:proofErr w:type="spellEnd"/>
      <w:r w:rsidR="00C62236" w:rsidRPr="00C62236">
        <w:rPr>
          <w:rStyle w:val="jlqj4b"/>
          <w:lang w:val="en"/>
        </w:rPr>
        <w:t xml:space="preserve"> is not an array, an </w:t>
      </w:r>
      <w:r w:rsidR="00C62236" w:rsidRPr="00C62236">
        <w:rPr>
          <w:rStyle w:val="jlqj4b"/>
          <w:b/>
          <w:bCs/>
          <w:lang w:val="en"/>
        </w:rPr>
        <w:t>error</w:t>
      </w:r>
      <w:r w:rsidR="00C62236" w:rsidRPr="00C62236">
        <w:rPr>
          <w:rStyle w:val="jlqj4b"/>
          <w:lang w:val="en"/>
        </w:rPr>
        <w:t xml:space="preserve"> is </w:t>
      </w:r>
      <w:r w:rsidR="00C62236" w:rsidRPr="00C62236">
        <w:rPr>
          <w:rStyle w:val="jlqj4b"/>
          <w:b/>
          <w:bCs/>
          <w:lang w:val="en"/>
        </w:rPr>
        <w:t>thrown</w:t>
      </w:r>
      <w:r w:rsidR="00C62236" w:rsidRPr="00C62236">
        <w:rPr>
          <w:rStyle w:val="jlqj4b"/>
          <w:lang w:val="en"/>
        </w:rPr>
        <w:t>:</w:t>
      </w:r>
      <w:r w:rsidR="0090000A">
        <w:rPr>
          <w:rStyle w:val="jlqj4b"/>
          <w:lang w:val="en"/>
        </w:rPr>
        <w:t xml:space="preserve"> </w:t>
      </w:r>
    </w:p>
    <w:p w14:paraId="65F3F470" w14:textId="77777777" w:rsidR="00C62236" w:rsidRPr="002C3CC8" w:rsidRDefault="00C62236" w:rsidP="00C62236">
      <w:pPr>
        <w:pStyle w:val="ListParagraph"/>
        <w:ind w:left="1068"/>
        <w:rPr>
          <w:rStyle w:val="jlqj4b"/>
          <w:rFonts w:ascii="Consolas" w:hAnsi="Consolas"/>
          <w:b/>
          <w:bCs/>
          <w:lang w:val="en"/>
        </w:rPr>
      </w:pPr>
      <w:r w:rsidRPr="002C3CC8">
        <w:rPr>
          <w:rStyle w:val="jlqj4b"/>
          <w:rFonts w:ascii="Consolas" w:hAnsi="Consolas"/>
          <w:b/>
          <w:bCs/>
          <w:lang w:val="en"/>
        </w:rPr>
        <w:t>"</w:t>
      </w:r>
      <w:del w:id="3" w:author="Darina Beneva" w:date="2024-11-30T11:33:00Z" w16du:dateUtc="2024-11-30T09:33:00Z">
        <w:r w:rsidRPr="002C3CC8" w:rsidDel="00DE5D25">
          <w:delText xml:space="preserve"> </w:delText>
        </w:r>
      </w:del>
      <w:r w:rsidRPr="002C3CC8">
        <w:rPr>
          <w:rStyle w:val="jlqj4b"/>
          <w:rFonts w:ascii="Consolas" w:hAnsi="Consolas"/>
          <w:b/>
          <w:bCs/>
          <w:lang w:val="en"/>
        </w:rPr>
        <w:t>Invalid input."</w:t>
      </w:r>
    </w:p>
    <w:p w14:paraId="2AFA78AB" w14:textId="77777777" w:rsidR="00C62236" w:rsidRPr="00724397" w:rsidRDefault="00C62236" w:rsidP="00C62236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446D977" w:rsidR="00695DEC" w:rsidRPr="0003279F" w:rsidRDefault="00695DEC" w:rsidP="00695DEC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proofErr w:type="spellStart"/>
      <w:proofErr w:type="gramStart"/>
      <w:r w:rsidR="00CC477D" w:rsidRPr="00CC477D">
        <w:rPr>
          <w:rStyle w:val="jlqj4b"/>
          <w:b/>
          <w:lang w:val="en"/>
        </w:rPr>
        <w:t>languageAcademy</w:t>
      </w:r>
      <w:proofErr w:type="spellEnd"/>
      <w:proofErr w:type="gramEnd"/>
      <w:r w:rsidR="00CC477D" w:rsidRPr="00CC477D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2034A752" w:rsidR="00695DEC" w:rsidRPr="00CC477D" w:rsidRDefault="00CC477D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CC477D">
              <w:rPr>
                <w:rStyle w:val="jlqj4b"/>
                <w:lang w:val="en"/>
              </w:rPr>
              <w:t>languageAcademy</w:t>
            </w:r>
            <w:r w:rsidR="00695DEC" w:rsidRPr="00CC477D">
              <w:rPr>
                <w:sz w:val="20"/>
                <w:szCs w:val="20"/>
              </w:rPr>
              <w:t>.</w:t>
            </w:r>
            <w:r w:rsidR="00695DEC" w:rsidRPr="00CC477D">
              <w:t>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2722275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0000FF"/>
              </w:rPr>
              <w:lastRenderedPageBreak/>
              <w:t>const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70C1"/>
              </w:rPr>
              <w:t>languageAcademy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44B014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difficultyLevel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C7DCDA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"Beginner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7146471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beginner-friendly and focuses on basic concepts like greetings, numbers, and common phrases.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30233B7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"Intermediate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52AE1256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moderately challenging and includes grammar rules, sentence structure, and conversational practice.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7B02449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courseType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"Advanced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210EE69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"The course is highly challenging and covers advanced vocabulary, idioms, and specialized topics like business or technical language.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53B0370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2A3C9031" w14:textId="7144F69B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course type. Please choose 'Beginner', 'Intermediate', or 'Advanced</w:t>
            </w:r>
            <w:r w:rsidR="009F3CDE">
              <w:rPr>
                <w:rFonts w:ascii="Consolas" w:eastAsia="Times New Roman" w:hAnsi="Consolas" w:cs="Times New Roman"/>
                <w:color w:val="A31515"/>
              </w:rPr>
              <w:t>'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7074708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3E0EDFB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BAA1BB7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795E26"/>
              </w:rPr>
              <w:t>discountbyNumber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7F63551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B68253E" w14:textId="2C74EB42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input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3B3B3B"/>
              </w:rPr>
              <w:t>);</w:t>
            </w:r>
            <w:proofErr w:type="gramEnd"/>
          </w:p>
          <w:p w14:paraId="5569739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49837CC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5456EF34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262382F9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3B643F35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0FD9A94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25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2C40A8A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47937CB7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discountAmount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discountPercentage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/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*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CC477D">
              <w:rPr>
                <w:rFonts w:ascii="Consolas" w:eastAsia="Times New Roman" w:hAnsi="Consolas" w:cs="Times New Roman"/>
                <w:color w:val="001080"/>
              </w:rPr>
              <w:t>totalPrice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00245519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0CE140A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numberOfCourses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387B0737" w14:textId="1C7208F6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"You cannot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apply</w:t>
            </w:r>
            <w:proofErr w:type="gramEnd"/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 a discount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62D08D14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75C12D73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`Discount applied! You saved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discountAmount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$ on your courses.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`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0EF9984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1853AD3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D29E802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795E26"/>
              </w:rPr>
              <w:t>additionalResources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proofErr w:type="gramStart"/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  <w:proofErr w:type="gramEnd"/>
          </w:p>
          <w:p w14:paraId="2BB66F51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proofErr w:type="spellEnd"/>
            <w:proofErr w:type="gram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10D9410F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79A18CA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isArray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isArray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)) {</w:t>
            </w:r>
          </w:p>
          <w:p w14:paraId="459CCE76" w14:textId="5DCE91DE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"Invalid input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"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3B3B3B"/>
              </w:rPr>
              <w:t>);</w:t>
            </w:r>
            <w:proofErr w:type="gramEnd"/>
          </w:p>
          <w:p w14:paraId="2BA953E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1A052A0D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neededResources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795E26"/>
              </w:rPr>
              <w:t>forEach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((</w:t>
            </w:r>
            <w:proofErr w:type="gramEnd"/>
            <w:r w:rsidRPr="00CC477D">
              <w:rPr>
                <w:rFonts w:ascii="Consolas" w:eastAsia="Times New Roman" w:hAnsi="Consolas" w:cs="Times New Roman"/>
                <w:color w:val="001080"/>
              </w:rPr>
              <w:t>resource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532AF9B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proofErr w:type="spellStart"/>
            <w:proofErr w:type="gramStart"/>
            <w:r w:rsidRPr="00CC477D">
              <w:rPr>
                <w:rFonts w:ascii="Consolas" w:eastAsia="Times New Roman" w:hAnsi="Consolas" w:cs="Times New Roman"/>
                <w:color w:val="001080"/>
              </w:rPr>
              <w:t>resourceCatalog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795E26"/>
              </w:rPr>
              <w:t>map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((</w:t>
            </w:r>
            <w:proofErr w:type="gramEnd"/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32BB5FF0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name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1080"/>
              </w:rPr>
              <w:t>resource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595C4E55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item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001080"/>
              </w:rPr>
              <w:t>price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4535EC0B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    }</w:t>
            </w:r>
          </w:p>
          <w:p w14:paraId="40AD41AE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  });</w:t>
            </w:r>
          </w:p>
          <w:p w14:paraId="51BD8853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  });</w:t>
            </w:r>
          </w:p>
          <w:p w14:paraId="6F23C95E" w14:textId="58BEDCF2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CC477D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 xml:space="preserve">`Total Cost is </w:t>
            </w:r>
            <w:r w:rsidRPr="00CC477D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CC477D">
              <w:rPr>
                <w:rFonts w:ascii="Consolas" w:eastAsia="Times New Roman" w:hAnsi="Consolas" w:cs="Times New Roman"/>
                <w:color w:val="001080"/>
              </w:rPr>
              <w:t>totalCost</w:t>
            </w:r>
            <w:proofErr w:type="spellEnd"/>
            <w:r w:rsidRPr="00CC477D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CC477D">
              <w:rPr>
                <w:rFonts w:ascii="Consolas" w:eastAsia="Times New Roman" w:hAnsi="Consolas" w:cs="Times New Roman"/>
                <w:color w:val="A31515"/>
              </w:rPr>
              <w:t>$</w:t>
            </w:r>
            <w:r w:rsidR="001773E0">
              <w:rPr>
                <w:rFonts w:ascii="Consolas" w:eastAsia="Times New Roman" w:hAnsi="Consolas" w:cs="Times New Roman"/>
                <w:color w:val="A31515"/>
              </w:rPr>
              <w:t>.</w:t>
            </w:r>
            <w:proofErr w:type="gramStart"/>
            <w:r w:rsidRPr="00CC477D">
              <w:rPr>
                <w:rFonts w:ascii="Consolas" w:eastAsia="Times New Roman" w:hAnsi="Consolas" w:cs="Times New Roman"/>
                <w:color w:val="A31515"/>
              </w:rPr>
              <w:t>`</w:t>
            </w:r>
            <w:r w:rsidRPr="00CC477D">
              <w:rPr>
                <w:rFonts w:ascii="Consolas" w:eastAsia="Times New Roman" w:hAnsi="Consolas" w:cs="Times New Roman"/>
                <w:color w:val="3B3B3B"/>
              </w:rPr>
              <w:t>;</w:t>
            </w:r>
            <w:proofErr w:type="gramEnd"/>
          </w:p>
          <w:p w14:paraId="4AF10698" w14:textId="77777777" w:rsidR="00CC477D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CABB581" w14:textId="33FC705F" w:rsidR="00695DEC" w:rsidRPr="00CC477D" w:rsidRDefault="00CC477D" w:rsidP="00CC477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C477D">
              <w:rPr>
                <w:rFonts w:ascii="Consolas" w:eastAsia="Times New Roman" w:hAnsi="Consolas" w:cs="Times New Roman"/>
                <w:color w:val="3B3B3B"/>
              </w:rPr>
              <w:t>  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DD41F" w14:textId="77777777" w:rsidR="003B1D0E" w:rsidRDefault="003B1D0E" w:rsidP="008068A2">
      <w:pPr>
        <w:spacing w:after="0" w:line="240" w:lineRule="auto"/>
      </w:pPr>
      <w:r>
        <w:separator/>
      </w:r>
    </w:p>
  </w:endnote>
  <w:endnote w:type="continuationSeparator" w:id="0">
    <w:p w14:paraId="5E324710" w14:textId="77777777" w:rsidR="003B1D0E" w:rsidRDefault="003B1D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1F8BA" w14:textId="77777777" w:rsidR="003B1D0E" w:rsidRDefault="003B1D0E" w:rsidP="008068A2">
      <w:pPr>
        <w:spacing w:after="0" w:line="240" w:lineRule="auto"/>
      </w:pPr>
      <w:r>
        <w:separator/>
      </w:r>
    </w:p>
  </w:footnote>
  <w:footnote w:type="continuationSeparator" w:id="0">
    <w:p w14:paraId="56AF5363" w14:textId="77777777" w:rsidR="003B1D0E" w:rsidRDefault="003B1D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03BC93B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F6E99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47688">
    <w:abstractNumId w:val="0"/>
  </w:num>
  <w:num w:numId="2" w16cid:durableId="1651595996">
    <w:abstractNumId w:val="42"/>
  </w:num>
  <w:num w:numId="3" w16cid:durableId="1538467263">
    <w:abstractNumId w:val="9"/>
  </w:num>
  <w:num w:numId="4" w16cid:durableId="291863564">
    <w:abstractNumId w:val="26"/>
  </w:num>
  <w:num w:numId="5" w16cid:durableId="1649047263">
    <w:abstractNumId w:val="27"/>
  </w:num>
  <w:num w:numId="6" w16cid:durableId="869688474">
    <w:abstractNumId w:val="31"/>
  </w:num>
  <w:num w:numId="7" w16cid:durableId="1532916260">
    <w:abstractNumId w:val="4"/>
  </w:num>
  <w:num w:numId="8" w16cid:durableId="1242912113">
    <w:abstractNumId w:val="8"/>
  </w:num>
  <w:num w:numId="9" w16cid:durableId="1652060299">
    <w:abstractNumId w:val="24"/>
  </w:num>
  <w:num w:numId="10" w16cid:durableId="13925750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5220918">
    <w:abstractNumId w:val="5"/>
  </w:num>
  <w:num w:numId="12" w16cid:durableId="1657226512">
    <w:abstractNumId w:val="19"/>
  </w:num>
  <w:num w:numId="13" w16cid:durableId="1103453406">
    <w:abstractNumId w:val="2"/>
  </w:num>
  <w:num w:numId="14" w16cid:durableId="2064593546">
    <w:abstractNumId w:val="30"/>
  </w:num>
  <w:num w:numId="15" w16cid:durableId="191038385">
    <w:abstractNumId w:val="10"/>
  </w:num>
  <w:num w:numId="16" w16cid:durableId="2102600350">
    <w:abstractNumId w:val="35"/>
  </w:num>
  <w:num w:numId="17" w16cid:durableId="638732382">
    <w:abstractNumId w:val="25"/>
  </w:num>
  <w:num w:numId="18" w16cid:durableId="547646848">
    <w:abstractNumId w:val="41"/>
  </w:num>
  <w:num w:numId="19" w16cid:durableId="801844236">
    <w:abstractNumId w:val="32"/>
  </w:num>
  <w:num w:numId="20" w16cid:durableId="2140562283">
    <w:abstractNumId w:val="18"/>
  </w:num>
  <w:num w:numId="21" w16cid:durableId="1320039560">
    <w:abstractNumId w:val="29"/>
  </w:num>
  <w:num w:numId="22" w16cid:durableId="292447162">
    <w:abstractNumId w:val="12"/>
  </w:num>
  <w:num w:numId="23" w16cid:durableId="1813910071">
    <w:abstractNumId w:val="15"/>
  </w:num>
  <w:num w:numId="24" w16cid:durableId="1038890400">
    <w:abstractNumId w:val="3"/>
  </w:num>
  <w:num w:numId="25" w16cid:durableId="1010183334">
    <w:abstractNumId w:val="7"/>
  </w:num>
  <w:num w:numId="26" w16cid:durableId="1103765625">
    <w:abstractNumId w:val="16"/>
  </w:num>
  <w:num w:numId="27" w16cid:durableId="1646543096">
    <w:abstractNumId w:val="34"/>
  </w:num>
  <w:num w:numId="28" w16cid:durableId="66877546">
    <w:abstractNumId w:val="17"/>
  </w:num>
  <w:num w:numId="29" w16cid:durableId="1512330186">
    <w:abstractNumId w:val="40"/>
  </w:num>
  <w:num w:numId="30" w16cid:durableId="351762143">
    <w:abstractNumId w:val="20"/>
  </w:num>
  <w:num w:numId="31" w16cid:durableId="1919904561">
    <w:abstractNumId w:val="11"/>
  </w:num>
  <w:num w:numId="32" w16cid:durableId="1106657706">
    <w:abstractNumId w:val="33"/>
  </w:num>
  <w:num w:numId="33" w16cid:durableId="280303849">
    <w:abstractNumId w:val="37"/>
  </w:num>
  <w:num w:numId="34" w16cid:durableId="1602713268">
    <w:abstractNumId w:val="23"/>
  </w:num>
  <w:num w:numId="35" w16cid:durableId="2054115056">
    <w:abstractNumId w:val="39"/>
  </w:num>
  <w:num w:numId="36" w16cid:durableId="1688947469">
    <w:abstractNumId w:val="6"/>
  </w:num>
  <w:num w:numId="37" w16cid:durableId="144398231">
    <w:abstractNumId w:val="21"/>
  </w:num>
  <w:num w:numId="38" w16cid:durableId="235437580">
    <w:abstractNumId w:val="14"/>
  </w:num>
  <w:num w:numId="39" w16cid:durableId="2145930546">
    <w:abstractNumId w:val="28"/>
  </w:num>
  <w:num w:numId="40" w16cid:durableId="1200168803">
    <w:abstractNumId w:val="22"/>
  </w:num>
  <w:num w:numId="41" w16cid:durableId="1719473111">
    <w:abstractNumId w:val="38"/>
  </w:num>
  <w:num w:numId="42" w16cid:durableId="1543126407">
    <w:abstractNumId w:val="36"/>
  </w:num>
  <w:num w:numId="43" w16cid:durableId="1374961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rina Beneva">
    <w15:presenceInfo w15:providerId="AD" w15:userId="S::darina.beneva@softuni.bg::258dcbd5-69ef-4a91-b67c-b5a968df5f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057"/>
    <w:rsid w:val="001619DF"/>
    <w:rsid w:val="00164CDC"/>
    <w:rsid w:val="00167CF1"/>
    <w:rsid w:val="00171021"/>
    <w:rsid w:val="00175E1D"/>
    <w:rsid w:val="001773E0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3CC8"/>
    <w:rsid w:val="002C539D"/>
    <w:rsid w:val="002C71C6"/>
    <w:rsid w:val="002D07CA"/>
    <w:rsid w:val="00305122"/>
    <w:rsid w:val="0031597F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1D0E"/>
    <w:rsid w:val="003B6A53"/>
    <w:rsid w:val="003E1013"/>
    <w:rsid w:val="003E167F"/>
    <w:rsid w:val="003E2A3C"/>
    <w:rsid w:val="003E2F33"/>
    <w:rsid w:val="003E6BFB"/>
    <w:rsid w:val="003F1864"/>
    <w:rsid w:val="003F1E6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96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4183"/>
    <w:rsid w:val="006E1302"/>
    <w:rsid w:val="006E2245"/>
    <w:rsid w:val="006E55B4"/>
    <w:rsid w:val="006E7E50"/>
    <w:rsid w:val="00704432"/>
    <w:rsid w:val="007051DF"/>
    <w:rsid w:val="00724397"/>
    <w:rsid w:val="00724DA4"/>
    <w:rsid w:val="00763757"/>
    <w:rsid w:val="00763912"/>
    <w:rsid w:val="00774E44"/>
    <w:rsid w:val="00785258"/>
    <w:rsid w:val="00791F02"/>
    <w:rsid w:val="0079324A"/>
    <w:rsid w:val="00794EEE"/>
    <w:rsid w:val="007A635E"/>
    <w:rsid w:val="007B3686"/>
    <w:rsid w:val="007B4E5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0A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CD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6823"/>
    <w:rsid w:val="00B148DD"/>
    <w:rsid w:val="00B2023D"/>
    <w:rsid w:val="00B2472A"/>
    <w:rsid w:val="00B54EB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5E8"/>
    <w:rsid w:val="00C62236"/>
    <w:rsid w:val="00C62A0F"/>
    <w:rsid w:val="00C760DC"/>
    <w:rsid w:val="00C82862"/>
    <w:rsid w:val="00C84E4D"/>
    <w:rsid w:val="00CA2FD0"/>
    <w:rsid w:val="00CB626D"/>
    <w:rsid w:val="00CC147D"/>
    <w:rsid w:val="00CC477D"/>
    <w:rsid w:val="00CD08C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E5D2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Revision">
    <w:name w:val="Revision"/>
    <w:hidden/>
    <w:uiPriority w:val="99"/>
    <w:semiHidden/>
    <w:rsid w:val="00B54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 Beneva</cp:lastModifiedBy>
  <cp:revision>15</cp:revision>
  <cp:lastPrinted>2015-10-26T22:35:00Z</cp:lastPrinted>
  <dcterms:created xsi:type="dcterms:W3CDTF">2019-11-12T12:29:00Z</dcterms:created>
  <dcterms:modified xsi:type="dcterms:W3CDTF">2024-11-30T09:39:00Z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