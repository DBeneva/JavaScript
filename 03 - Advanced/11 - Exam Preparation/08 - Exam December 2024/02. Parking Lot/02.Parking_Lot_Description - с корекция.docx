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D006" w14:textId="32790447" w:rsidR="00FC2ED7" w:rsidRPr="00FC2ED7" w:rsidRDefault="00226499" w:rsidP="00226499">
      <w:pPr>
        <w:keepNext/>
        <w:keepLines/>
        <w:spacing w:before="200" w:after="40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2. </w:t>
      </w:r>
      <w:r w:rsidR="00F42804" w:rsidRPr="00F42804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Parking Lot</w:t>
      </w:r>
    </w:p>
    <w:p w14:paraId="38398B69" w14:textId="42F3CB22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0000FF"/>
          <w:lang w:val="bg-BG" w:eastAsia="bg-BG"/>
        </w:rPr>
        <w:t>class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</w:t>
      </w:r>
      <w:r w:rsidR="00F42804" w:rsidRPr="00F42804">
        <w:rPr>
          <w:rFonts w:ascii="Consolas" w:eastAsia="Times New Roman" w:hAnsi="Consolas" w:cs="Times New Roman"/>
          <w:color w:val="267F99"/>
          <w:lang w:val="bg-BG" w:eastAsia="bg-BG"/>
        </w:rPr>
        <w:t>ParkingLot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{</w:t>
      </w:r>
    </w:p>
    <w:p w14:paraId="12A60AB9" w14:textId="77777777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    </w:t>
      </w:r>
      <w:r w:rsidRPr="00226499">
        <w:rPr>
          <w:rFonts w:ascii="Consolas" w:eastAsia="Times New Roman" w:hAnsi="Consolas" w:cs="Times New Roman"/>
          <w:color w:val="008000"/>
          <w:lang w:val="bg-BG" w:eastAsia="bg-BG"/>
        </w:rPr>
        <w:t>//TODO...</w:t>
      </w:r>
    </w:p>
    <w:p w14:paraId="07E322B1" w14:textId="4F9E997C" w:rsidR="00FC2ED7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>}</w:t>
      </w:r>
    </w:p>
    <w:p w14:paraId="2FB68FBB" w14:textId="0ADB61B4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F42804" w:rsidRPr="00F42804">
        <w:rPr>
          <w:rFonts w:ascii="Consolas" w:eastAsia="Calibri" w:hAnsi="Consolas" w:cs="Calibri"/>
          <w:b/>
          <w:bCs/>
          <w:color w:val="000000"/>
        </w:rPr>
        <w:t>ParkingLot</w:t>
      </w:r>
      <w:proofErr w:type="spellEnd"/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09B4D1F4" w14:textId="77777777" w:rsidR="00FC2ED7" w:rsidRPr="00FC2ED7" w:rsidRDefault="00FC2ED7" w:rsidP="00FC2E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8E72905" w14:textId="77777777" w:rsidR="00FC2ED7" w:rsidRPr="00FC2ED7" w:rsidRDefault="00FC2ED7" w:rsidP="00FC2E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71DAB89" w14:textId="1430BE05" w:rsidR="00FC2ED7" w:rsidRPr="00FC2ED7" w:rsidRDefault="00F42804" w:rsidP="00FC2ED7">
      <w:pPr>
        <w:spacing w:line="360" w:lineRule="auto"/>
        <w:rPr>
          <w:rFonts w:ascii="Calibri" w:eastAsia="Calibri" w:hAnsi="Calibri" w:cs="Times New Roman"/>
        </w:rPr>
      </w:pPr>
      <w:r w:rsidRPr="00F42804">
        <w:rPr>
          <w:rFonts w:ascii="Calibri" w:eastAsia="Calibri" w:hAnsi="Calibri" w:cs="Times New Roman"/>
        </w:rPr>
        <w:t xml:space="preserve">The </w:t>
      </w:r>
      <w:proofErr w:type="spellStart"/>
      <w:r w:rsidRPr="00F42804">
        <w:rPr>
          <w:rFonts w:ascii="Calibri" w:eastAsia="Calibri" w:hAnsi="Calibri" w:cs="Times New Roman"/>
          <w:b/>
          <w:bCs/>
        </w:rPr>
        <w:t>ParkingLot</w:t>
      </w:r>
      <w:proofErr w:type="spellEnd"/>
      <w:r w:rsidRPr="00F42804">
        <w:rPr>
          <w:rFonts w:ascii="Calibri" w:eastAsia="Calibri" w:hAnsi="Calibri" w:cs="Times New Roman"/>
        </w:rPr>
        <w:t xml:space="preserve"> class should have the following properties:</w:t>
      </w:r>
    </w:p>
    <w:p w14:paraId="284A9763" w14:textId="32D2F12F" w:rsidR="00FC2ED7" w:rsidRPr="00FC2ED7" w:rsidRDefault="00F42804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proofErr w:type="spellStart"/>
      <w:r w:rsidRPr="00F42804">
        <w:rPr>
          <w:rFonts w:ascii="Consolas" w:eastAsia="Calibri" w:hAnsi="Consolas" w:cs="Times New Roman"/>
          <w:b/>
        </w:rPr>
        <w:t>totalSpaces</w:t>
      </w:r>
      <w:proofErr w:type="spellEnd"/>
      <w:r>
        <w:rPr>
          <w:rFonts w:ascii="Consolas" w:eastAsia="Calibri" w:hAnsi="Consolas" w:cs="Times New Roman"/>
          <w:b/>
        </w:rPr>
        <w:t xml:space="preserve"> </w:t>
      </w:r>
      <w:r w:rsidRPr="00F42804">
        <w:rPr>
          <w:rFonts w:ascii="Consolas" w:eastAsia="Calibri" w:hAnsi="Consolas" w:cs="Times New Roman"/>
          <w:b/>
        </w:rPr>
        <w:t>–</w:t>
      </w:r>
      <w:r w:rsidR="00FC2ED7" w:rsidRPr="00FC2ED7">
        <w:rPr>
          <w:rFonts w:ascii="Calibri" w:eastAsia="Calibri" w:hAnsi="Calibri" w:cs="Calibri"/>
          <w:b/>
        </w:rPr>
        <w:t xml:space="preserve"> </w:t>
      </w:r>
      <w:r w:rsidRPr="00F42804">
        <w:rPr>
          <w:rFonts w:ascii="Calibri" w:eastAsia="Calibri" w:hAnsi="Calibri" w:cs="Calibri"/>
          <w:bCs/>
        </w:rPr>
        <w:t>number (Total number of parking spaces available in the parking lot).</w:t>
      </w:r>
    </w:p>
    <w:p w14:paraId="67E9439E" w14:textId="77777777" w:rsidR="00F42804" w:rsidRDefault="00F42804" w:rsidP="006C5DA8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bookmarkStart w:id="0" w:name="_Hlk177376365"/>
      <w:proofErr w:type="spellStart"/>
      <w:r w:rsidRPr="00F42804">
        <w:rPr>
          <w:rFonts w:ascii="Consolas" w:eastAsia="Calibri" w:hAnsi="Consolas" w:cs="Times New Roman"/>
          <w:b/>
        </w:rPr>
        <w:t>hourlyRate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bookmarkEnd w:id="0"/>
      <w:r w:rsidR="00FC2ED7" w:rsidRPr="00F42804">
        <w:rPr>
          <w:rFonts w:ascii="Consolas" w:eastAsia="Calibri" w:hAnsi="Consolas" w:cs="Times New Roman"/>
          <w:b/>
        </w:rPr>
        <w:t>–</w:t>
      </w:r>
      <w:r>
        <w:t xml:space="preserve"> </w:t>
      </w:r>
      <w:r w:rsidRPr="00F42804">
        <w:rPr>
          <w:rFonts w:ascii="Calibri" w:eastAsia="Calibri" w:hAnsi="Calibri" w:cs="Times New Roman"/>
        </w:rPr>
        <w:t>number (Hourly rate for parking).</w:t>
      </w:r>
    </w:p>
    <w:p w14:paraId="2B79DF3C" w14:textId="0DACD37E" w:rsidR="00F42804" w:rsidRPr="00F42804" w:rsidRDefault="00F42804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42804">
        <w:rPr>
          <w:rFonts w:ascii="Consolas" w:eastAsia="Calibri" w:hAnsi="Consolas" w:cs="Times New Roman"/>
          <w:b/>
        </w:rPr>
        <w:t>availableSpaces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r w:rsidR="00FC2ED7" w:rsidRPr="00F42804">
        <w:rPr>
          <w:rFonts w:ascii="Consolas" w:eastAsia="Calibri" w:hAnsi="Consolas" w:cs="Times New Roman"/>
          <w:b/>
        </w:rPr>
        <w:t>–</w:t>
      </w:r>
      <w:r w:rsidR="00FC2ED7" w:rsidRPr="00F42804">
        <w:rPr>
          <w:rFonts w:ascii="Calibri" w:eastAsia="Calibri" w:hAnsi="Calibri" w:cs="Times New Roman"/>
        </w:rPr>
        <w:t xml:space="preserve"> </w:t>
      </w:r>
      <w:r>
        <w:t>number (Tracks the number of available parking spaces dynamically).</w:t>
      </w:r>
    </w:p>
    <w:p w14:paraId="0F4EDC4B" w14:textId="1C02C32E" w:rsidR="00FC2ED7" w:rsidRPr="00F42804" w:rsidRDefault="00F42804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42804">
        <w:rPr>
          <w:rFonts w:ascii="Consolas" w:eastAsia="Calibri" w:hAnsi="Consolas" w:cs="Times New Roman"/>
          <w:b/>
        </w:rPr>
        <w:t>parkedVehicles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r w:rsidR="00FC2ED7" w:rsidRPr="00F42804">
        <w:rPr>
          <w:rFonts w:ascii="Consolas" w:eastAsia="Calibri" w:hAnsi="Consolas" w:cs="Times New Roman"/>
          <w:b/>
        </w:rPr>
        <w:t>–</w:t>
      </w:r>
      <w:r w:rsidR="00FC2ED7" w:rsidRPr="00F42804">
        <w:rPr>
          <w:rFonts w:ascii="Calibri" w:eastAsia="Calibri" w:hAnsi="Calibri" w:cs="Times New Roman"/>
        </w:rPr>
        <w:t xml:space="preserve"> </w:t>
      </w:r>
      <w:r w:rsidR="00E0099D">
        <w:t>array</w:t>
      </w:r>
      <w:r w:rsidRPr="00F42804">
        <w:t xml:space="preserve"> (Stores details of vehicles currently parked in the lot).</w:t>
      </w:r>
    </w:p>
    <w:p w14:paraId="7E313203" w14:textId="6735C9B8" w:rsidR="00F42804" w:rsidRPr="00F42804" w:rsidRDefault="00E0099D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>
        <w:rPr>
          <w:rFonts w:ascii="Consolas" w:eastAsia="Calibri" w:hAnsi="Consolas" w:cs="Times New Roman"/>
          <w:b/>
        </w:rPr>
        <w:t>r</w:t>
      </w:r>
      <w:r w:rsidR="00F42804" w:rsidRPr="00F42804">
        <w:rPr>
          <w:rFonts w:ascii="Consolas" w:eastAsia="Calibri" w:hAnsi="Consolas" w:cs="Times New Roman"/>
          <w:b/>
        </w:rPr>
        <w:t>evenue</w:t>
      </w:r>
      <w:r w:rsidR="00F42804">
        <w:rPr>
          <w:rFonts w:ascii="Consolas" w:eastAsia="Calibri" w:hAnsi="Consolas" w:cs="Times New Roman"/>
          <w:b/>
        </w:rPr>
        <w:t xml:space="preserve"> - </w:t>
      </w:r>
      <w:r w:rsidR="00F42804">
        <w:t>number (Keeps track of the total revenue generated from parking fees).</w:t>
      </w:r>
    </w:p>
    <w:p w14:paraId="6657782A" w14:textId="77777777" w:rsidR="00F42804" w:rsidRPr="00F42804" w:rsidRDefault="00F42804" w:rsidP="00F42804">
      <w:p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6CF7828E" w14:textId="5C4BC056" w:rsidR="00216E46" w:rsidRDefault="00FC2ED7" w:rsidP="00226499">
      <w:pPr>
        <w:spacing w:before="0" w:after="160" w:line="360" w:lineRule="auto"/>
        <w:rPr>
          <w:rFonts w:ascii="Calibri" w:eastAsia="Calibri" w:hAnsi="Calibri" w:cs="Calibri"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proofErr w:type="spellStart"/>
      <w:r w:rsidR="00F42804" w:rsidRPr="00F42804">
        <w:rPr>
          <w:rFonts w:ascii="Consolas" w:eastAsia="Calibri" w:hAnsi="Consolas" w:cs="Calibri"/>
          <w:b/>
          <w:bCs/>
          <w:color w:val="000000"/>
        </w:rPr>
        <w:t>ParkingLot</w:t>
      </w:r>
      <w:proofErr w:type="spellEnd"/>
      <w:r w:rsidR="00F42804" w:rsidRPr="00FC2ED7">
        <w:rPr>
          <w:rFonts w:ascii="Calibri" w:eastAsia="Calibri" w:hAnsi="Calibri" w:cs="Calibri"/>
          <w:b/>
          <w:bCs/>
        </w:rPr>
        <w:t xml:space="preserve"> </w:t>
      </w:r>
      <w:r w:rsidRPr="00FC2ED7">
        <w:rPr>
          <w:rFonts w:ascii="Calibri" w:eastAsia="Calibri" w:hAnsi="Calibri" w:cs="Calibri"/>
          <w:b/>
          <w:bCs/>
        </w:rPr>
        <w:t xml:space="preserve">class, </w:t>
      </w:r>
      <w:r w:rsidR="00216E46" w:rsidRPr="00216E46">
        <w:rPr>
          <w:rFonts w:ascii="Calibri" w:eastAsia="Calibri" w:hAnsi="Calibri" w:cs="Calibri"/>
        </w:rPr>
        <w:t xml:space="preserve">the constructor accepts </w:t>
      </w:r>
      <w:r w:rsidR="00F42804">
        <w:rPr>
          <w:rFonts w:ascii="Calibri" w:eastAsia="Calibri" w:hAnsi="Calibri" w:cs="Calibri"/>
        </w:rPr>
        <w:t xml:space="preserve">two parameters: </w:t>
      </w:r>
      <w:r w:rsidR="00216E46" w:rsidRPr="00216E46">
        <w:rPr>
          <w:rFonts w:ascii="Calibri" w:eastAsia="Calibri" w:hAnsi="Calibri" w:cs="Calibri"/>
        </w:rPr>
        <w:t xml:space="preserve"> </w:t>
      </w:r>
      <w:proofErr w:type="spellStart"/>
      <w:r w:rsidR="00F42804" w:rsidRPr="00F42804">
        <w:rPr>
          <w:rFonts w:ascii="Consolas" w:eastAsia="Calibri" w:hAnsi="Consolas" w:cs="Times New Roman"/>
          <w:b/>
        </w:rPr>
        <w:t>totalSpaces</w:t>
      </w:r>
      <w:proofErr w:type="spellEnd"/>
      <w:r w:rsidR="00F42804">
        <w:rPr>
          <w:rFonts w:ascii="Consolas" w:eastAsia="Calibri" w:hAnsi="Consolas" w:cs="Times New Roman"/>
          <w:b/>
        </w:rPr>
        <w:t xml:space="preserve"> </w:t>
      </w:r>
      <w:r w:rsidR="00F42804" w:rsidRPr="00F42804">
        <w:rPr>
          <w:rFonts w:ascii="Consolas" w:eastAsia="Calibri" w:hAnsi="Consolas" w:cs="Times New Roman"/>
          <w:bCs/>
        </w:rPr>
        <w:t>and</w:t>
      </w:r>
      <w:r w:rsidR="00F42804">
        <w:rPr>
          <w:rFonts w:ascii="Consolas" w:eastAsia="Calibri" w:hAnsi="Consolas" w:cs="Times New Roman"/>
          <w:b/>
        </w:rPr>
        <w:t xml:space="preserve"> </w:t>
      </w:r>
      <w:proofErr w:type="spellStart"/>
      <w:r w:rsidR="00F42804" w:rsidRPr="00F42804">
        <w:rPr>
          <w:rFonts w:ascii="Consolas" w:eastAsia="Calibri" w:hAnsi="Consolas" w:cs="Times New Roman"/>
          <w:b/>
        </w:rPr>
        <w:t>hourlyRate</w:t>
      </w:r>
      <w:proofErr w:type="spellEnd"/>
      <w:r w:rsidR="00216E46" w:rsidRPr="00216E46">
        <w:rPr>
          <w:rFonts w:ascii="Calibri" w:eastAsia="Calibri" w:hAnsi="Calibri" w:cs="Calibri"/>
        </w:rPr>
        <w:t>! The rest of the properties must be empty or initialized accordingly.</w:t>
      </w:r>
    </w:p>
    <w:p w14:paraId="6D48866F" w14:textId="32956451" w:rsidR="00FC2ED7" w:rsidRDefault="00FC2ED7" w:rsidP="00226499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 w:rsidR="00226499">
        <w:rPr>
          <w:rFonts w:ascii="Calibri" w:eastAsia="Calibri" w:hAnsi="Calibri" w:cs="Calibri"/>
          <w:lang w:val="bg-BG"/>
        </w:rPr>
        <w:t>.</w:t>
      </w:r>
    </w:p>
    <w:p w14:paraId="46A4B1B4" w14:textId="24F4964A" w:rsidR="004F119A" w:rsidRPr="00FC2ED7" w:rsidRDefault="00F42804" w:rsidP="004F119A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r w:rsidRPr="00F42804">
        <w:rPr>
          <w:rFonts w:ascii="Consolas" w:eastAsia="Consolas" w:hAnsi="Consolas" w:cs="Consolas"/>
          <w:b/>
          <w:color w:val="A34A0D"/>
          <w:sz w:val="28"/>
          <w:lang w:val="bg-BG"/>
        </w:rPr>
        <w:t>parkVehicle (licensePlate)</w:t>
      </w:r>
      <w:r w:rsidR="004F119A" w:rsidRPr="00FC2ED7">
        <w:rPr>
          <w:rFonts w:ascii="Consolas" w:eastAsia="Consolas" w:hAnsi="Consolas" w:cs="Consolas"/>
          <w:b/>
          <w:color w:val="A34A0D"/>
          <w:sz w:val="28"/>
        </w:rPr>
        <w:t xml:space="preserve"> - </w:t>
      </w:r>
      <w:r w:rsidR="00346ED1" w:rsidRPr="00346ED1">
        <w:rPr>
          <w:rFonts w:ascii="Calibri" w:eastAsia="Calibri" w:hAnsi="Calibri" w:cs="Calibri"/>
          <w:bCs/>
        </w:rPr>
        <w:t>This method accepts one argument (</w:t>
      </w:r>
      <w:proofErr w:type="spellStart"/>
      <w:r w:rsidR="00346ED1" w:rsidRPr="00346ED1">
        <w:rPr>
          <w:rFonts w:ascii="Calibri" w:eastAsia="Calibri" w:hAnsi="Calibri" w:cs="Calibri"/>
          <w:b/>
        </w:rPr>
        <w:t>licensePlate</w:t>
      </w:r>
      <w:proofErr w:type="spellEnd"/>
      <w:r w:rsidR="00346ED1" w:rsidRPr="00346ED1">
        <w:rPr>
          <w:rFonts w:ascii="Calibri" w:eastAsia="Calibri" w:hAnsi="Calibri" w:cs="Calibri"/>
          <w:bCs/>
        </w:rPr>
        <w:t>), a string representing the vehicle’s registration number. The method performs the following</w:t>
      </w:r>
      <w:r w:rsidR="00346ED1">
        <w:rPr>
          <w:rFonts w:ascii="Calibri" w:eastAsia="Calibri" w:hAnsi="Calibri" w:cs="Calibri"/>
          <w:bCs/>
        </w:rPr>
        <w:t>:</w:t>
      </w:r>
    </w:p>
    <w:p w14:paraId="102B3A74" w14:textId="0813E152" w:rsidR="00346ED1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46ED1">
        <w:rPr>
          <w:rFonts w:ascii="Calibri" w:eastAsia="Calibri" w:hAnsi="Calibri" w:cs="Calibri"/>
          <w:bCs/>
        </w:rPr>
        <w:t>Check if there is space available in the parking lot.</w:t>
      </w:r>
    </w:p>
    <w:p w14:paraId="028FDE93" w14:textId="2AE8893E" w:rsidR="004F119A" w:rsidRPr="00357474" w:rsidRDefault="00346ED1" w:rsidP="00346ED1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 xml:space="preserve">If the parking lot is </w:t>
      </w:r>
      <w:r w:rsidRPr="00346ED1">
        <w:rPr>
          <w:b/>
          <w:bCs/>
        </w:rPr>
        <w:t>full</w:t>
      </w:r>
      <w:r>
        <w:t xml:space="preserve">, </w:t>
      </w:r>
      <w:r w:rsidRPr="00346ED1">
        <w:rPr>
          <w:b/>
          <w:bCs/>
        </w:rPr>
        <w:t>return</w:t>
      </w:r>
      <w:r>
        <w:t>:</w:t>
      </w:r>
    </w:p>
    <w:p w14:paraId="645A6CB7" w14:textId="36F61B11" w:rsidR="004F119A" w:rsidRPr="00357474" w:rsidRDefault="00346ED1" w:rsidP="004F119A">
      <w:pPr>
        <w:keepNext/>
        <w:keepLines/>
        <w:spacing w:before="120" w:after="4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46ED1">
        <w:rPr>
          <w:rFonts w:ascii="Consolas" w:eastAsia="Calibri" w:hAnsi="Consolas" w:cs="Calibri"/>
          <w:b/>
        </w:rPr>
        <w:t>"The parking lot is full. No available spaces."</w:t>
      </w:r>
      <w:r w:rsidR="004F119A" w:rsidRPr="00357474">
        <w:rPr>
          <w:rFonts w:ascii="Consolas" w:eastAsia="Calibri" w:hAnsi="Consolas" w:cs="Calibri"/>
          <w:b/>
        </w:rPr>
        <w:t xml:space="preserve"> </w:t>
      </w:r>
    </w:p>
    <w:p w14:paraId="7C0994FA" w14:textId="3B99493C" w:rsidR="004F119A" w:rsidRPr="00346ED1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 xml:space="preserve">If the vehicle with the same license plate is already parked, </w:t>
      </w:r>
      <w:r w:rsidRPr="00346ED1">
        <w:rPr>
          <w:b/>
          <w:bCs/>
        </w:rPr>
        <w:t>return</w:t>
      </w:r>
      <w:r>
        <w:t>:</w:t>
      </w:r>
    </w:p>
    <w:p w14:paraId="029B4EDA" w14:textId="2913F1BF" w:rsidR="00346ED1" w:rsidRDefault="00346ED1" w:rsidP="00346ED1">
      <w:pPr>
        <w:pStyle w:val="ListParagraph"/>
        <w:keepNext/>
        <w:keepLines/>
        <w:spacing w:before="120" w:after="40" w:line="360" w:lineRule="auto"/>
        <w:ind w:left="1440"/>
        <w:rPr>
          <w:rFonts w:ascii="Calibri" w:eastAsia="Calibri" w:hAnsi="Calibri" w:cs="Calibri"/>
          <w:bCs/>
        </w:rPr>
      </w:pPr>
      <w:r w:rsidRPr="00346ED1">
        <w:rPr>
          <w:rFonts w:ascii="Consolas" w:eastAsia="Calibri" w:hAnsi="Consolas" w:cs="Calibri"/>
          <w:b/>
        </w:rPr>
        <w:t>"Vehicle with license plate {</w:t>
      </w:r>
      <w:proofErr w:type="spellStart"/>
      <w:r w:rsidRPr="00346ED1">
        <w:rPr>
          <w:rFonts w:ascii="Consolas" w:eastAsia="Calibri" w:hAnsi="Consolas" w:cs="Calibri"/>
          <w:b/>
        </w:rPr>
        <w:t>licensePlate</w:t>
      </w:r>
      <w:proofErr w:type="spellEnd"/>
      <w:r w:rsidRPr="00346ED1">
        <w:rPr>
          <w:rFonts w:ascii="Consolas" w:eastAsia="Calibri" w:hAnsi="Consolas" w:cs="Calibri"/>
          <w:b/>
        </w:rPr>
        <w:t>} is already parked."</w:t>
      </w:r>
    </w:p>
    <w:p w14:paraId="16A52C44" w14:textId="1C33EBB2" w:rsidR="004F119A" w:rsidRPr="00357474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>Otherwise, park the vehicle:</w:t>
      </w:r>
    </w:p>
    <w:p w14:paraId="599FE07A" w14:textId="47063B7E" w:rsidR="004F119A" w:rsidRPr="00FC2ED7" w:rsidRDefault="00346ED1" w:rsidP="004F119A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46ED1">
        <w:rPr>
          <w:rFonts w:ascii="Calibri" w:eastAsia="Calibri" w:hAnsi="Calibri" w:cs="Calibri"/>
          <w:bCs/>
        </w:rPr>
        <w:t xml:space="preserve">Decrease the </w:t>
      </w:r>
      <w:proofErr w:type="spellStart"/>
      <w:r w:rsidRPr="00346ED1">
        <w:rPr>
          <w:rFonts w:ascii="Calibri" w:eastAsia="Calibri" w:hAnsi="Calibri" w:cs="Calibri"/>
          <w:b/>
        </w:rPr>
        <w:t>availableSpaces</w:t>
      </w:r>
      <w:proofErr w:type="spellEnd"/>
      <w:r w:rsidRPr="00346ED1">
        <w:rPr>
          <w:rFonts w:ascii="Calibri" w:eastAsia="Calibri" w:hAnsi="Calibri" w:cs="Calibri"/>
          <w:bCs/>
        </w:rPr>
        <w:t xml:space="preserve"> by 1 and store the vehicle's </w:t>
      </w:r>
      <w:proofErr w:type="spellStart"/>
      <w:r w:rsidRPr="00346ED1">
        <w:rPr>
          <w:rFonts w:ascii="Calibri" w:eastAsia="Calibri" w:hAnsi="Calibri" w:cs="Calibri"/>
          <w:b/>
        </w:rPr>
        <w:t>licensePlate</w:t>
      </w:r>
      <w:proofErr w:type="spellEnd"/>
      <w:r w:rsidRPr="00346ED1">
        <w:rPr>
          <w:rFonts w:ascii="Calibri" w:eastAsia="Calibri" w:hAnsi="Calibri" w:cs="Calibri"/>
          <w:bCs/>
        </w:rPr>
        <w:t xml:space="preserve"> in the </w:t>
      </w:r>
      <w:proofErr w:type="spellStart"/>
      <w:r w:rsidRPr="00346ED1">
        <w:rPr>
          <w:rFonts w:ascii="Calibri" w:eastAsia="Calibri" w:hAnsi="Calibri" w:cs="Calibri"/>
          <w:b/>
        </w:rPr>
        <w:t>parkedVehicles</w:t>
      </w:r>
      <w:proofErr w:type="spellEnd"/>
      <w:r w:rsidRPr="00346ED1">
        <w:rPr>
          <w:rFonts w:ascii="Calibri" w:eastAsia="Calibri" w:hAnsi="Calibri" w:cs="Calibri"/>
          <w:bCs/>
        </w:rPr>
        <w:t xml:space="preserve"> </w:t>
      </w:r>
      <w:r w:rsidR="00E0099D">
        <w:rPr>
          <w:rFonts w:ascii="Calibri" w:eastAsia="Calibri" w:hAnsi="Calibri" w:cs="Calibri"/>
          <w:bCs/>
        </w:rPr>
        <w:t>array</w:t>
      </w:r>
      <w:r w:rsidR="00E83076">
        <w:rPr>
          <w:rFonts w:ascii="Calibri" w:eastAsia="Calibri" w:hAnsi="Calibri" w:cs="Calibri"/>
          <w:bCs/>
        </w:rPr>
        <w:t xml:space="preserve"> and </w:t>
      </w:r>
      <w:r w:rsidR="00E83076" w:rsidRPr="00E83076">
        <w:rPr>
          <w:rFonts w:ascii="Calibri" w:eastAsia="Calibri" w:hAnsi="Calibri" w:cs="Calibri"/>
          <w:b/>
        </w:rPr>
        <w:t>return</w:t>
      </w:r>
      <w:r w:rsidR="00E83076">
        <w:rPr>
          <w:rFonts w:ascii="Calibri" w:eastAsia="Calibri" w:hAnsi="Calibri" w:cs="Calibri"/>
          <w:bCs/>
        </w:rPr>
        <w:t>:</w:t>
      </w:r>
    </w:p>
    <w:p w14:paraId="657395DD" w14:textId="0F30CF70" w:rsidR="004F119A" w:rsidRDefault="00E83076" w:rsidP="004F119A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E83076">
        <w:rPr>
          <w:rFonts w:ascii="Consolas" w:eastAsia="Calibri" w:hAnsi="Consolas" w:cs="Calibri"/>
          <w:b/>
        </w:rPr>
        <w:t>"Vehicle with license plate {</w:t>
      </w:r>
      <w:proofErr w:type="spellStart"/>
      <w:r w:rsidRPr="00E83076">
        <w:rPr>
          <w:rFonts w:ascii="Consolas" w:eastAsia="Calibri" w:hAnsi="Consolas" w:cs="Calibri"/>
          <w:b/>
        </w:rPr>
        <w:t>licensePlate</w:t>
      </w:r>
      <w:proofErr w:type="spellEnd"/>
      <w:r w:rsidRPr="00E83076">
        <w:rPr>
          <w:rFonts w:ascii="Consolas" w:eastAsia="Calibri" w:hAnsi="Consolas" w:cs="Calibri"/>
          <w:b/>
        </w:rPr>
        <w:t>} parked successfully."</w:t>
      </w:r>
    </w:p>
    <w:p w14:paraId="28364FEB" w14:textId="77777777" w:rsidR="004F119A" w:rsidRPr="00FC2ED7" w:rsidRDefault="004F119A" w:rsidP="00226499">
      <w:pPr>
        <w:spacing w:before="0" w:after="160" w:line="360" w:lineRule="auto"/>
        <w:rPr>
          <w:rFonts w:ascii="Calibri" w:eastAsia="Calibri" w:hAnsi="Calibri" w:cs="Calibri"/>
          <w:lang w:val="bg-BG"/>
        </w:rPr>
      </w:pPr>
    </w:p>
    <w:p w14:paraId="60247F94" w14:textId="09626C74" w:rsidR="004E124B" w:rsidRDefault="004E124B" w:rsidP="004F119A">
      <w:pPr>
        <w:keepNext/>
        <w:keepLines/>
        <w:spacing w:before="120" w:after="40" w:line="360" w:lineRule="auto"/>
        <w:contextualSpacing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lastRenderedPageBreak/>
        <w:t xml:space="preserve">             </w:t>
      </w:r>
    </w:p>
    <w:p w14:paraId="727E1BA5" w14:textId="7DB7C7D3" w:rsidR="00522957" w:rsidRDefault="00E83076" w:rsidP="00522957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r w:rsidRPr="00E83076">
        <w:rPr>
          <w:rFonts w:ascii="Consolas" w:eastAsia="Calibri" w:hAnsi="Consolas" w:cs="Calibri"/>
          <w:b/>
          <w:color w:val="A34A0D"/>
          <w:sz w:val="28"/>
          <w:lang w:val="bg-BG"/>
        </w:rPr>
        <w:t>unparkVehicle (licensePlate, hoursParked)</w:t>
      </w:r>
      <w:r w:rsidR="00FC2ED7"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 w:rsidR="00293F72">
        <w:t xml:space="preserve">This method accepts two arguments </w:t>
      </w:r>
      <w:r w:rsidR="00522957" w:rsidRPr="00357474">
        <w:rPr>
          <w:rFonts w:ascii="Calibri" w:eastAsia="Calibri" w:hAnsi="Calibri" w:cs="Calibri"/>
          <w:b/>
        </w:rPr>
        <w:t>(</w:t>
      </w:r>
      <w:r w:rsidR="00522957">
        <w:rPr>
          <w:rFonts w:ascii="Calibri" w:eastAsia="Calibri" w:hAnsi="Calibri" w:cs="Calibri"/>
          <w:b/>
        </w:rPr>
        <w:t>string</w:t>
      </w:r>
      <w:r w:rsidR="00293F72">
        <w:rPr>
          <w:rFonts w:ascii="Calibri" w:eastAsia="Calibri" w:hAnsi="Calibri" w:cs="Calibri"/>
          <w:b/>
        </w:rPr>
        <w:t xml:space="preserve"> </w:t>
      </w:r>
      <w:r w:rsidR="00522957">
        <w:rPr>
          <w:rFonts w:ascii="Calibri" w:eastAsia="Calibri" w:hAnsi="Calibri" w:cs="Calibri"/>
          <w:b/>
        </w:rPr>
        <w:t>and number</w:t>
      </w:r>
      <w:r w:rsidR="00522957" w:rsidRPr="00357474">
        <w:rPr>
          <w:rFonts w:ascii="Calibri" w:eastAsia="Calibri" w:hAnsi="Calibri" w:cs="Calibri"/>
          <w:b/>
        </w:rPr>
        <w:t>)</w:t>
      </w:r>
      <w:r w:rsidR="00572B3E">
        <w:rPr>
          <w:rFonts w:ascii="Calibri" w:eastAsia="Calibri" w:hAnsi="Calibri" w:cs="Calibri"/>
          <w:b/>
        </w:rPr>
        <w:t>.</w:t>
      </w:r>
      <w:r w:rsidR="00FE1449">
        <w:rPr>
          <w:rFonts w:ascii="Calibri" w:eastAsia="Calibri" w:hAnsi="Calibri" w:cs="Calibri"/>
          <w:b/>
        </w:rPr>
        <w:t xml:space="preserve"> </w:t>
      </w:r>
      <w:r w:rsidR="00572B3E">
        <w:t>The method performs the following</w:t>
      </w:r>
      <w:r w:rsidR="00522957" w:rsidRPr="00FC2ED7">
        <w:rPr>
          <w:rFonts w:ascii="Calibri" w:eastAsia="Calibri" w:hAnsi="Calibri" w:cs="Calibri"/>
          <w:b/>
        </w:rPr>
        <w:t>:</w:t>
      </w:r>
    </w:p>
    <w:p w14:paraId="6BFB4609" w14:textId="0E79DCF8" w:rsidR="00522957" w:rsidRDefault="00572B3E" w:rsidP="006778D8">
      <w:pPr>
        <w:pStyle w:val="ListParagraph"/>
        <w:keepNext/>
        <w:keepLines/>
        <w:numPr>
          <w:ilvl w:val="0"/>
          <w:numId w:val="8"/>
        </w:numPr>
        <w:spacing w:before="120" w:after="40" w:line="360" w:lineRule="auto"/>
        <w:rPr>
          <w:rFonts w:ascii="Calibri" w:eastAsia="Calibri" w:hAnsi="Calibri" w:cs="Calibri"/>
          <w:bCs/>
        </w:rPr>
      </w:pPr>
      <w:r>
        <w:t xml:space="preserve">Check if the vehicle is parked in the lot. If not, </w:t>
      </w:r>
      <w:r w:rsidRPr="00572B3E">
        <w:rPr>
          <w:b/>
          <w:bCs/>
        </w:rPr>
        <w:t>return</w:t>
      </w:r>
      <w:r>
        <w:t>:</w:t>
      </w:r>
    </w:p>
    <w:p w14:paraId="5859C2E9" w14:textId="25CBC03A" w:rsidR="006778D8" w:rsidRDefault="00572B3E" w:rsidP="006778D8">
      <w:pPr>
        <w:pStyle w:val="ListParagraph"/>
        <w:spacing w:before="0" w:after="16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"No vehicle found with license plate {</w:t>
      </w:r>
      <w:proofErr w:type="spellStart"/>
      <w:r w:rsidRPr="00572B3E">
        <w:rPr>
          <w:rFonts w:ascii="Consolas" w:eastAsia="Calibri" w:hAnsi="Consolas" w:cs="Calibri"/>
          <w:b/>
        </w:rPr>
        <w:t>licensePlate</w:t>
      </w:r>
      <w:proofErr w:type="spellEnd"/>
      <w:r w:rsidRPr="00572B3E">
        <w:rPr>
          <w:rFonts w:ascii="Consolas" w:eastAsia="Calibri" w:hAnsi="Consolas" w:cs="Calibri"/>
          <w:b/>
        </w:rPr>
        <w:t>}."</w:t>
      </w:r>
    </w:p>
    <w:p w14:paraId="0D95A3F2" w14:textId="5038B0EE" w:rsidR="006778D8" w:rsidRP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>
        <w:t xml:space="preserve">If the vehicle is found, calculate the parking fee by multiplying </w:t>
      </w:r>
      <w:proofErr w:type="spellStart"/>
      <w:r w:rsidRPr="00572B3E">
        <w:rPr>
          <w:rFonts w:ascii="Consolas" w:eastAsia="Calibri" w:hAnsi="Consolas" w:cs="Calibri"/>
          <w:b/>
        </w:rPr>
        <w:t>hoursParked</w:t>
      </w:r>
      <w:proofErr w:type="spellEnd"/>
      <w:r>
        <w:t xml:space="preserve"> with </w:t>
      </w:r>
      <w:proofErr w:type="spellStart"/>
      <w:r w:rsidRPr="00572B3E">
        <w:rPr>
          <w:rFonts w:ascii="Consolas" w:eastAsia="Calibri" w:hAnsi="Consolas" w:cs="Calibri"/>
          <w:b/>
        </w:rPr>
        <w:t>hourlyRate</w:t>
      </w:r>
      <w:proofErr w:type="spellEnd"/>
      <w:r>
        <w:t xml:space="preserve">. </w:t>
      </w:r>
    </w:p>
    <w:p w14:paraId="29E867CA" w14:textId="76AE1EFC" w:rsid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572B3E">
        <w:rPr>
          <w:rFonts w:ascii="Calibri" w:eastAsia="Calibri" w:hAnsi="Calibri" w:cs="Calibri"/>
          <w:bCs/>
        </w:rPr>
        <w:t xml:space="preserve">Add the calculated fee to revenue and increment </w:t>
      </w:r>
      <w:proofErr w:type="spellStart"/>
      <w:r w:rsidRPr="00572B3E">
        <w:rPr>
          <w:rFonts w:ascii="Consolas" w:eastAsia="Calibri" w:hAnsi="Consolas" w:cs="Calibri"/>
          <w:b/>
        </w:rPr>
        <w:t>availableSpaces</w:t>
      </w:r>
      <w:proofErr w:type="spellEnd"/>
      <w:r w:rsidRPr="00572B3E">
        <w:rPr>
          <w:rFonts w:ascii="Calibri" w:eastAsia="Calibri" w:hAnsi="Calibri" w:cs="Calibri"/>
          <w:bCs/>
        </w:rPr>
        <w:t xml:space="preserve"> by 1.</w:t>
      </w:r>
    </w:p>
    <w:p w14:paraId="10E7B25F" w14:textId="3D6FAB12" w:rsid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572B3E">
        <w:rPr>
          <w:rFonts w:ascii="Calibri" w:eastAsia="Calibri" w:hAnsi="Calibri" w:cs="Calibri"/>
          <w:bCs/>
        </w:rPr>
        <w:t xml:space="preserve">Delete the </w:t>
      </w:r>
      <w:r w:rsidR="00097B58">
        <w:rPr>
          <w:rFonts w:ascii="Calibri" w:eastAsia="Calibri" w:hAnsi="Calibri" w:cs="Calibri"/>
          <w:bCs/>
        </w:rPr>
        <w:t>car</w:t>
      </w:r>
      <w:r w:rsidRPr="00572B3E">
        <w:rPr>
          <w:rFonts w:ascii="Calibri" w:eastAsia="Calibri" w:hAnsi="Calibri" w:cs="Calibri"/>
          <w:bCs/>
        </w:rPr>
        <w:t xml:space="preserve"> from </w:t>
      </w:r>
      <w:proofErr w:type="spellStart"/>
      <w:r w:rsidRPr="00572B3E">
        <w:rPr>
          <w:rFonts w:ascii="Consolas" w:eastAsia="Calibri" w:hAnsi="Consolas" w:cs="Calibri"/>
          <w:b/>
        </w:rPr>
        <w:t>parkedVehicles</w:t>
      </w:r>
      <w:proofErr w:type="spellEnd"/>
      <w:r>
        <w:rPr>
          <w:rFonts w:ascii="Calibri" w:eastAsia="Calibri" w:hAnsi="Calibri" w:cs="Calibri"/>
          <w:bCs/>
        </w:rPr>
        <w:t xml:space="preserve"> and </w:t>
      </w:r>
      <w:r w:rsidRPr="00572B3E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Cs/>
        </w:rPr>
        <w:t>:</w:t>
      </w:r>
    </w:p>
    <w:p w14:paraId="3D47F1AD" w14:textId="521D2867" w:rsidR="00572B3E" w:rsidRPr="00572B3E" w:rsidRDefault="00572B3E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"Vehicle with license plate {</w:t>
      </w:r>
      <w:proofErr w:type="spellStart"/>
      <w:r w:rsidRPr="00572B3E">
        <w:rPr>
          <w:rFonts w:ascii="Consolas" w:eastAsia="Calibri" w:hAnsi="Consolas" w:cs="Calibri"/>
          <w:b/>
        </w:rPr>
        <w:t>licensePlate</w:t>
      </w:r>
      <w:proofErr w:type="spellEnd"/>
      <w:r w:rsidRPr="00572B3E">
        <w:rPr>
          <w:rFonts w:ascii="Consolas" w:eastAsia="Calibri" w:hAnsi="Consolas" w:cs="Calibri"/>
          <w:b/>
        </w:rPr>
        <w:t>} has been unparked. Parking fee: ${</w:t>
      </w:r>
      <w:proofErr w:type="spellStart"/>
      <w:r w:rsidRPr="00572B3E">
        <w:rPr>
          <w:rFonts w:ascii="Consolas" w:eastAsia="Calibri" w:hAnsi="Consolas" w:cs="Calibri"/>
          <w:b/>
        </w:rPr>
        <w:t>parkingFee</w:t>
      </w:r>
      <w:proofErr w:type="spellEnd"/>
      <w:r w:rsidRPr="00572B3E">
        <w:rPr>
          <w:rFonts w:ascii="Consolas" w:eastAsia="Calibri" w:hAnsi="Consolas" w:cs="Calibri"/>
          <w:b/>
        </w:rPr>
        <w:t>}. Duration: {</w:t>
      </w:r>
      <w:proofErr w:type="spellStart"/>
      <w:r w:rsidRPr="00572B3E">
        <w:rPr>
          <w:rFonts w:ascii="Consolas" w:eastAsia="Calibri" w:hAnsi="Consolas" w:cs="Calibri"/>
          <w:b/>
        </w:rPr>
        <w:t>hoursParked</w:t>
      </w:r>
      <w:proofErr w:type="spellEnd"/>
      <w:r w:rsidRPr="00572B3E">
        <w:rPr>
          <w:rFonts w:ascii="Consolas" w:eastAsia="Calibri" w:hAnsi="Consolas" w:cs="Calibri"/>
          <w:b/>
        </w:rPr>
        <w:t>} hours."</w:t>
      </w:r>
    </w:p>
    <w:p w14:paraId="004379EF" w14:textId="77777777" w:rsidR="00572B3E" w:rsidRPr="006778D8" w:rsidRDefault="00572B3E" w:rsidP="00572B3E">
      <w:pPr>
        <w:pStyle w:val="ListParagraph"/>
        <w:spacing w:before="0" w:after="160" w:line="360" w:lineRule="auto"/>
        <w:ind w:left="1080"/>
        <w:rPr>
          <w:rFonts w:ascii="Calibri" w:eastAsia="Calibri" w:hAnsi="Calibri" w:cs="Calibri"/>
          <w:bCs/>
        </w:rPr>
      </w:pPr>
    </w:p>
    <w:p w14:paraId="3A93AC82" w14:textId="62678FB1" w:rsidR="006778D8" w:rsidRDefault="00572B3E" w:rsidP="008F5C59">
      <w:pPr>
        <w:keepNext/>
        <w:keepLines/>
        <w:spacing w:before="120" w:after="40" w:line="360" w:lineRule="auto"/>
      </w:pPr>
      <w:proofErr w:type="spellStart"/>
      <w:r w:rsidRPr="00572B3E">
        <w:rPr>
          <w:rFonts w:ascii="Consolas" w:eastAsia="Consolas" w:hAnsi="Consolas" w:cs="Consolas"/>
          <w:b/>
          <w:color w:val="A34A0D"/>
          <w:sz w:val="28"/>
        </w:rPr>
        <w:t>showAvailableSpaces</w:t>
      </w:r>
      <w:proofErr w:type="spellEnd"/>
      <w:r w:rsidR="00383B5B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572B3E">
        <w:rPr>
          <w:rFonts w:ascii="Consolas" w:eastAsia="Consolas" w:hAnsi="Consolas" w:cs="Consolas"/>
          <w:b/>
          <w:color w:val="A34A0D"/>
          <w:sz w:val="28"/>
        </w:rPr>
        <w:t>()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FC2ED7">
        <w:rPr>
          <w:rFonts w:ascii="Consolas" w:eastAsia="Consolas" w:hAnsi="Consolas" w:cs="Consolas"/>
          <w:b/>
          <w:color w:val="A34A0D"/>
          <w:sz w:val="28"/>
        </w:rPr>
        <w:t>–</w:t>
      </w:r>
      <w:r w:rsidR="00FC2ED7" w:rsidRPr="00FC2ED7">
        <w:rPr>
          <w:rFonts w:ascii="Consolas" w:eastAsia="Calibri" w:hAnsi="Consolas" w:cs="Calibri"/>
          <w:color w:val="00000A"/>
        </w:rPr>
        <w:t xml:space="preserve"> </w:t>
      </w:r>
      <w:r w:rsidRPr="00572B3E">
        <w:t xml:space="preserve">This method simply </w:t>
      </w:r>
      <w:r w:rsidRPr="00572B3E">
        <w:rPr>
          <w:b/>
          <w:bCs/>
        </w:rPr>
        <w:t>returns</w:t>
      </w:r>
      <w:r w:rsidRPr="00572B3E">
        <w:t xml:space="preserve"> a message showing the available parking spaces along with the total spaces in the parking lot. The format should be:</w:t>
      </w:r>
    </w:p>
    <w:p w14:paraId="3EA3242D" w14:textId="2860FC57" w:rsidR="00BD2504" w:rsidRDefault="00572B3E" w:rsidP="00572B3E">
      <w:pPr>
        <w:keepNext/>
        <w:keepLines/>
        <w:spacing w:before="120" w:after="40" w:line="360" w:lineRule="auto"/>
        <w:ind w:left="72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"Available parking spaces: {</w:t>
      </w:r>
      <w:proofErr w:type="spellStart"/>
      <w:r w:rsidRPr="00572B3E">
        <w:rPr>
          <w:rFonts w:ascii="Consolas" w:eastAsia="Calibri" w:hAnsi="Consolas" w:cs="Calibri"/>
          <w:b/>
        </w:rPr>
        <w:t>availableSpaces</w:t>
      </w:r>
      <w:proofErr w:type="spellEnd"/>
      <w:r w:rsidRPr="00572B3E">
        <w:rPr>
          <w:rFonts w:ascii="Consolas" w:eastAsia="Calibri" w:hAnsi="Consolas" w:cs="Calibri"/>
          <w:b/>
        </w:rPr>
        <w:t>} out of {</w:t>
      </w:r>
      <w:proofErr w:type="spellStart"/>
      <w:r w:rsidRPr="00572B3E">
        <w:rPr>
          <w:rFonts w:ascii="Consolas" w:eastAsia="Calibri" w:hAnsi="Consolas" w:cs="Calibri"/>
          <w:b/>
        </w:rPr>
        <w:t>totalSpaces</w:t>
      </w:r>
      <w:proofErr w:type="spellEnd"/>
      <w:r w:rsidRPr="00572B3E">
        <w:rPr>
          <w:rFonts w:ascii="Consolas" w:eastAsia="Calibri" w:hAnsi="Consolas" w:cs="Calibri"/>
          <w:b/>
        </w:rPr>
        <w:t>}."</w:t>
      </w:r>
    </w:p>
    <w:p w14:paraId="2BBD63AF" w14:textId="77777777" w:rsidR="00572B3E" w:rsidRPr="00572B3E" w:rsidRDefault="00572B3E" w:rsidP="00572B3E">
      <w:pPr>
        <w:keepNext/>
        <w:keepLines/>
        <w:spacing w:before="120" w:after="40" w:line="360" w:lineRule="auto"/>
        <w:ind w:left="720"/>
        <w:rPr>
          <w:rFonts w:ascii="Consolas" w:eastAsia="Calibri" w:hAnsi="Consolas" w:cs="Calibri"/>
          <w:b/>
        </w:rPr>
      </w:pPr>
    </w:p>
    <w:p w14:paraId="559A67EE" w14:textId="3A006EDD" w:rsidR="00BD2504" w:rsidRDefault="00572B3E" w:rsidP="00BD2504">
      <w:pPr>
        <w:spacing w:before="0" w:after="160" w:line="360" w:lineRule="auto"/>
      </w:pPr>
      <w:r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listParkedVehicles</w:t>
      </w:r>
      <w:r w:rsidR="00383B5B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()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C2ED7" w:rsidRPr="00FC2ED7">
        <w:rPr>
          <w:rFonts w:ascii="Calibri" w:eastAsia="Calibri" w:hAnsi="Calibri" w:cs="Times New Roman"/>
          <w:lang w:val="bg-BG"/>
        </w:rPr>
        <w:t xml:space="preserve">– </w:t>
      </w:r>
      <w:r>
        <w:t xml:space="preserve">This method lists all the currently parked vehicles. If there are vehicles parked, it </w:t>
      </w:r>
      <w:r w:rsidRPr="00572B3E">
        <w:rPr>
          <w:b/>
          <w:bCs/>
        </w:rPr>
        <w:t>returns</w:t>
      </w:r>
      <w:r>
        <w:t xml:space="preserve"> the list of license plates in the format:</w:t>
      </w:r>
    </w:p>
    <w:p w14:paraId="71510F67" w14:textId="07E0A014" w:rsidR="00572B3E" w:rsidRDefault="00572B3E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"Currently</w:t>
      </w:r>
      <w:r w:rsidR="00FE1449">
        <w:rPr>
          <w:rFonts w:ascii="Consolas" w:eastAsia="Calibri" w:hAnsi="Consolas" w:cs="Calibri"/>
          <w:b/>
        </w:rPr>
        <w:t xml:space="preserve"> </w:t>
      </w:r>
      <w:r w:rsidRPr="00572B3E">
        <w:rPr>
          <w:rFonts w:ascii="Consolas" w:eastAsia="Calibri" w:hAnsi="Consolas" w:cs="Calibri"/>
          <w:b/>
        </w:rPr>
        <w:t>parked</w:t>
      </w:r>
      <w:r w:rsidR="00FE1449">
        <w:rPr>
          <w:rFonts w:ascii="Consolas" w:eastAsia="Calibri" w:hAnsi="Consolas" w:cs="Calibri"/>
          <w:b/>
        </w:rPr>
        <w:t xml:space="preserve"> </w:t>
      </w:r>
      <w:r w:rsidRPr="00572B3E">
        <w:rPr>
          <w:rFonts w:ascii="Consolas" w:eastAsia="Calibri" w:hAnsi="Consolas" w:cs="Calibri"/>
          <w:b/>
        </w:rPr>
        <w:t>vehicles:</w:t>
      </w:r>
    </w:p>
    <w:p w14:paraId="6C56DB04" w14:textId="7774461B" w:rsidR="00572B3E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{licensePlate1}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01D68994" w14:textId="3AD97547" w:rsidR="00572B3E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</w:t>
      </w:r>
      <w:r w:rsidR="00383B5B">
        <w:rPr>
          <w:rFonts w:ascii="Consolas" w:eastAsia="Calibri" w:hAnsi="Consolas" w:cs="Calibri"/>
          <w:b/>
        </w:rPr>
        <w:t>2</w:t>
      </w:r>
      <w:r w:rsidRPr="00572B3E">
        <w:rPr>
          <w:rFonts w:ascii="Consolas" w:eastAsia="Calibri" w:hAnsi="Consolas" w:cs="Calibri"/>
          <w:b/>
        </w:rPr>
        <w:t>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2BAC5ED7" w14:textId="7A4AFF2B" w:rsidR="00FE1449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</w:t>
      </w:r>
      <w:r w:rsidR="00383B5B">
        <w:rPr>
          <w:rFonts w:ascii="Consolas" w:eastAsia="Calibri" w:hAnsi="Consolas" w:cs="Calibri"/>
          <w:b/>
        </w:rPr>
        <w:t>3</w:t>
      </w:r>
      <w:r w:rsidRPr="00572B3E">
        <w:rPr>
          <w:rFonts w:ascii="Consolas" w:eastAsia="Calibri" w:hAnsi="Consolas" w:cs="Calibri"/>
          <w:b/>
        </w:rPr>
        <w:t>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621F4A63" w14:textId="0DCBD6FB" w:rsidR="00572B3E" w:rsidRPr="00572B3E" w:rsidRDefault="00FE1449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…</w:t>
      </w:r>
      <w:r w:rsidR="00572B3E" w:rsidRPr="00572B3E">
        <w:rPr>
          <w:rFonts w:ascii="Consolas" w:eastAsia="Calibri" w:hAnsi="Consolas" w:cs="Calibri"/>
          <w:b/>
        </w:rPr>
        <w:t>"</w:t>
      </w:r>
    </w:p>
    <w:p w14:paraId="63FB57FF" w14:textId="6140F075" w:rsidR="00FE1449" w:rsidRDefault="00FE1449" w:rsidP="00FE1449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FE1449">
        <w:rPr>
          <w:rFonts w:ascii="Calibri" w:eastAsia="Calibri" w:hAnsi="Calibri" w:cs="Calibri"/>
          <w:bCs/>
        </w:rPr>
        <w:t xml:space="preserve">If no vehicles are parked, </w:t>
      </w:r>
      <w:r w:rsidRPr="00FE1449">
        <w:rPr>
          <w:rFonts w:ascii="Calibri" w:eastAsia="Calibri" w:hAnsi="Calibri" w:cs="Calibri"/>
          <w:b/>
        </w:rPr>
        <w:t>return</w:t>
      </w:r>
      <w:r w:rsidRPr="00FE1449">
        <w:rPr>
          <w:rFonts w:ascii="Calibri" w:eastAsia="Calibri" w:hAnsi="Calibri" w:cs="Calibri"/>
          <w:bCs/>
        </w:rPr>
        <w:t>:</w:t>
      </w:r>
    </w:p>
    <w:p w14:paraId="1C27DCC7" w14:textId="24F0B96C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FE1449">
        <w:rPr>
          <w:rFonts w:ascii="Consolas" w:eastAsia="Calibri" w:hAnsi="Consolas" w:cs="Calibri"/>
          <w:b/>
        </w:rPr>
        <w:t>"No vehicles currently parked."</w:t>
      </w:r>
    </w:p>
    <w:p w14:paraId="7EBCF34E" w14:textId="3C781C43" w:rsidR="00FE1449" w:rsidRDefault="00383B5B" w:rsidP="00FE1449">
      <w:pPr>
        <w:spacing w:before="0" w:after="160" w:line="360" w:lineRule="auto"/>
      </w:pPr>
      <w:r w:rsidRPr="00383B5B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getTotalRevenue </w:t>
      </w:r>
      <w:r w:rsidR="00FE1449"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()</w:t>
      </w:r>
      <w:r w:rsidR="00FE1449"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E1449" w:rsidRPr="00FC2ED7">
        <w:rPr>
          <w:rFonts w:ascii="Calibri" w:eastAsia="Calibri" w:hAnsi="Calibri" w:cs="Times New Roman"/>
          <w:lang w:val="bg-BG"/>
        </w:rPr>
        <w:t>–</w:t>
      </w:r>
      <w:r w:rsidR="00FE1449">
        <w:t xml:space="preserve"> This method </w:t>
      </w:r>
      <w:r w:rsidR="00FE1449" w:rsidRPr="00FE1449">
        <w:rPr>
          <w:b/>
          <w:bCs/>
        </w:rPr>
        <w:t>returns</w:t>
      </w:r>
      <w:r w:rsidR="00FE1449">
        <w:t xml:space="preserve"> the total revenue rounded to the second decimal, generated from parking fees in the format:</w:t>
      </w:r>
    </w:p>
    <w:p w14:paraId="31CEE136" w14:textId="04090EF9" w:rsidR="00FE1449" w:rsidDel="00AF6D3D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del w:id="1" w:author="Darina Beneva" w:date="2024-11-30T11:23:00Z" w16du:dateUtc="2024-11-30T09:23:00Z"/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</w:t>
      </w:r>
      <w:r w:rsidRPr="00FE1449">
        <w:rPr>
          <w:rFonts w:ascii="Consolas" w:eastAsia="Calibri" w:hAnsi="Consolas" w:cs="Calibri"/>
          <w:b/>
        </w:rPr>
        <w:t>Total revenue earned from parking fees:</w:t>
      </w:r>
      <w:ins w:id="2" w:author="Darina Beneva" w:date="2024-11-30T11:23:00Z" w16du:dateUtc="2024-11-30T09:23:00Z">
        <w:r w:rsidR="00AF6D3D">
          <w:rPr>
            <w:rFonts w:ascii="Consolas" w:eastAsia="Calibri" w:hAnsi="Consolas" w:cs="Calibri"/>
            <w:b/>
          </w:rPr>
          <w:t xml:space="preserve"> </w:t>
        </w:r>
      </w:ins>
    </w:p>
    <w:p w14:paraId="0236889C" w14:textId="66E10AC8" w:rsidR="00FE1449" w:rsidRPr="00AF6D3D" w:rsidRDefault="00383B5B" w:rsidP="00AF6D3D">
      <w:pPr>
        <w:pStyle w:val="Code"/>
        <w:pPrChange w:id="3" w:author="Darina Beneva" w:date="2024-11-30T11:23:00Z" w16du:dateUtc="2024-11-30T09:23:00Z">
          <w:pPr>
            <w:pStyle w:val="ListParagraph"/>
            <w:keepNext/>
            <w:keepLines/>
            <w:spacing w:before="120" w:after="40" w:line="360" w:lineRule="auto"/>
            <w:ind w:left="1080"/>
          </w:pPr>
        </w:pPrChange>
      </w:pPr>
      <w:r w:rsidRPr="00AF6D3D">
        <w:t>$</w:t>
      </w:r>
      <w:r w:rsidR="00FE1449" w:rsidRPr="00AF6D3D">
        <w:t>{</w:t>
      </w:r>
      <w:proofErr w:type="spellStart"/>
      <w:r w:rsidR="00FE1449" w:rsidRPr="00AF6D3D">
        <w:t>revenue.toFixed</w:t>
      </w:r>
      <w:proofErr w:type="spellEnd"/>
      <w:r w:rsidR="00FE1449" w:rsidRPr="00AF6D3D">
        <w:t>(2)}"</w:t>
      </w:r>
    </w:p>
    <w:p w14:paraId="42061769" w14:textId="4194E96A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alibri" w:eastAsia="Calibri" w:hAnsi="Calibri" w:cs="Calibri"/>
          <w:bCs/>
        </w:rPr>
      </w:pPr>
    </w:p>
    <w:p w14:paraId="08CB5CEE" w14:textId="7CB8CCA1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alibri" w:eastAsia="Calibri" w:hAnsi="Calibri" w:cs="Calibri"/>
          <w:bCs/>
        </w:rPr>
      </w:pPr>
    </w:p>
    <w:p w14:paraId="588F4934" w14:textId="77777777" w:rsidR="00FE1449" w:rsidRP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</w:p>
    <w:p w14:paraId="76E30E86" w14:textId="77777777" w:rsidR="00572B3E" w:rsidRDefault="00572B3E" w:rsidP="00BD2504">
      <w:pPr>
        <w:spacing w:before="0" w:after="160" w:line="360" w:lineRule="auto"/>
        <w:rPr>
          <w:rFonts w:ascii="Calibri" w:eastAsia="Calibri" w:hAnsi="Calibri" w:cs="Times New Roman"/>
          <w:b/>
          <w:bCs/>
        </w:rPr>
      </w:pPr>
    </w:p>
    <w:p w14:paraId="6A156972" w14:textId="77777777" w:rsidR="00FC2ED7" w:rsidRPr="00FC2ED7" w:rsidRDefault="00FC2ED7" w:rsidP="00FC2ED7">
      <w:pPr>
        <w:keepNext/>
        <w:keepLines/>
        <w:spacing w:before="200" w:after="40"/>
        <w:ind w:left="426" w:hanging="426"/>
        <w:outlineLvl w:val="1"/>
        <w:rPr>
          <w:rFonts w:ascii="Calibri" w:eastAsia="Consolas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Consolas" w:hAnsi="Calibri" w:cs="Times New Roman"/>
          <w:b/>
          <w:bCs/>
          <w:color w:val="7C380A"/>
          <w:sz w:val="36"/>
          <w:szCs w:val="36"/>
        </w:rPr>
        <w:lastRenderedPageBreak/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59DB4FB8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527B28DC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FC2ED7" w:rsidRPr="00FC2ED7" w14:paraId="449FA797" w14:textId="77777777" w:rsidTr="00172607">
        <w:trPr>
          <w:trHeight w:val="1008"/>
          <w:jc w:val="center"/>
        </w:trPr>
        <w:tc>
          <w:tcPr>
            <w:tcW w:w="9805" w:type="dxa"/>
          </w:tcPr>
          <w:p w14:paraId="29F7E3D9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25ECD633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9E21841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1C93228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35C3D12" w14:textId="6843CFE9" w:rsidR="00FC2ED7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3BED33B5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1F18E930" w14:textId="77777777" w:rsidTr="00172607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15E5772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1</w:t>
            </w:r>
          </w:p>
        </w:tc>
      </w:tr>
      <w:tr w:rsidR="00FC2ED7" w:rsidRPr="00FC2ED7" w14:paraId="0A3EB384" w14:textId="77777777" w:rsidTr="00172607">
        <w:trPr>
          <w:trHeight w:val="1008"/>
          <w:jc w:val="center"/>
        </w:trPr>
        <w:tc>
          <w:tcPr>
            <w:tcW w:w="9805" w:type="dxa"/>
          </w:tcPr>
          <w:p w14:paraId="1DCA1EDE" w14:textId="77777777" w:rsid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43E0A8AC" w14:textId="0C330EC4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is already parked.</w:t>
            </w:r>
          </w:p>
          <w:p w14:paraId="1CB3B79C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3345724D" w14:textId="3597AF71" w:rsidR="00D20290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is already parked.</w:t>
            </w:r>
          </w:p>
        </w:tc>
      </w:tr>
    </w:tbl>
    <w:p w14:paraId="227983A1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76FFC97D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2ABB859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FC2ED7" w:rsidRPr="00FC2ED7" w14:paraId="39E70C53" w14:textId="77777777" w:rsidTr="00172607">
        <w:trPr>
          <w:trHeight w:val="1008"/>
          <w:jc w:val="center"/>
        </w:trPr>
        <w:tc>
          <w:tcPr>
            <w:tcW w:w="9805" w:type="dxa"/>
          </w:tcPr>
          <w:p w14:paraId="0DA925CF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2D1C41BA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30125A02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B13C59C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showAvailableSpaces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  <w:p w14:paraId="5DCDC40D" w14:textId="4D559BB8" w:rsidR="00FC2ED7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listParkedVehicles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6FD0B1AD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2C9DEE66" w14:textId="77777777" w:rsidTr="00172607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343D3EC6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FC2ED7" w:rsidRPr="00FC2ED7" w14:paraId="50EE64E2" w14:textId="77777777" w:rsidTr="00172607">
        <w:trPr>
          <w:trHeight w:val="1008"/>
          <w:jc w:val="center"/>
        </w:trPr>
        <w:tc>
          <w:tcPr>
            <w:tcW w:w="9805" w:type="dxa"/>
          </w:tcPr>
          <w:p w14:paraId="502560DD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748AA14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41A403A7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Available parking spaces: 1 out of 3.</w:t>
            </w:r>
          </w:p>
          <w:p w14:paraId="76730D2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Currently parked vehicles:</w:t>
            </w:r>
          </w:p>
          <w:p w14:paraId="36CB7B5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 vehicle with registration number ABC123 is in the parking lot.</w:t>
            </w:r>
          </w:p>
          <w:p w14:paraId="10F98EF7" w14:textId="37467B1D" w:rsidR="00D20290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 vehicle with registration number XYZ789 is in the parking lot.</w:t>
            </w:r>
          </w:p>
        </w:tc>
      </w:tr>
    </w:tbl>
    <w:p w14:paraId="64A1130F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480825B6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126501F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FC2ED7" w:rsidRPr="00FC2ED7" w14:paraId="4952A509" w14:textId="77777777" w:rsidTr="00172607">
        <w:trPr>
          <w:trHeight w:val="841"/>
          <w:jc w:val="center"/>
        </w:trPr>
        <w:tc>
          <w:tcPr>
            <w:tcW w:w="9805" w:type="dxa"/>
          </w:tcPr>
          <w:p w14:paraId="68156F16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19537BE8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32C52FC0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51C5A2A1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4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04745EF" w14:textId="3022AB75" w:rsidR="00172607" w:rsidRPr="00872F02" w:rsidRDefault="00872F02" w:rsidP="0017260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"BBC123"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14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0292217E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11155" w:type="dxa"/>
        <w:jc w:val="center"/>
        <w:tblLook w:val="04A0" w:firstRow="1" w:lastRow="0" w:firstColumn="1" w:lastColumn="0" w:noHBand="0" w:noVBand="1"/>
      </w:tblPr>
      <w:tblGrid>
        <w:gridCol w:w="11155"/>
      </w:tblGrid>
      <w:tr w:rsidR="00FC2ED7" w:rsidRPr="00FC2ED7" w14:paraId="2AA6FFDC" w14:textId="77777777" w:rsidTr="00A80888">
        <w:trPr>
          <w:trHeight w:val="372"/>
          <w:jc w:val="center"/>
        </w:trPr>
        <w:tc>
          <w:tcPr>
            <w:tcW w:w="11155" w:type="dxa"/>
            <w:shd w:val="clear" w:color="auto" w:fill="D9D9D9"/>
          </w:tcPr>
          <w:p w14:paraId="3B1B8AC2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FC2ED7" w:rsidRPr="00FC2ED7" w14:paraId="325F8755" w14:textId="77777777" w:rsidTr="00A80888">
        <w:trPr>
          <w:trHeight w:val="1008"/>
          <w:jc w:val="center"/>
        </w:trPr>
        <w:tc>
          <w:tcPr>
            <w:tcW w:w="11155" w:type="dxa"/>
          </w:tcPr>
          <w:p w14:paraId="7A758C75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5F24D05D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0049B3FF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has been unparked. Parking fee: $20. Duration: 4 hours.</w:t>
            </w:r>
          </w:p>
          <w:p w14:paraId="295B65DD" w14:textId="3D58FFCD" w:rsidR="00872F02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No vehicle found with license plate BBC123.</w:t>
            </w:r>
          </w:p>
        </w:tc>
      </w:tr>
    </w:tbl>
    <w:p w14:paraId="15D79CA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0BA06A50" w14:textId="17DB9F56" w:rsid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5F7C6BD9" w14:textId="43425A38" w:rsidR="00872F02" w:rsidRDefault="00872F02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638BEFE2" w14:textId="77777777" w:rsidR="00872F02" w:rsidRPr="00FC2ED7" w:rsidRDefault="00872F02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441DD668" w14:textId="77777777" w:rsidTr="00DE461A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241B3DC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lastRenderedPageBreak/>
              <w:t>Input 4</w:t>
            </w:r>
          </w:p>
        </w:tc>
      </w:tr>
      <w:tr w:rsidR="00FC2ED7" w:rsidRPr="00FC2ED7" w14:paraId="1CCA2A5D" w14:textId="77777777" w:rsidTr="00DE461A">
        <w:trPr>
          <w:trHeight w:val="1008"/>
          <w:jc w:val="center"/>
        </w:trPr>
        <w:tc>
          <w:tcPr>
            <w:tcW w:w="9805" w:type="dxa"/>
          </w:tcPr>
          <w:p w14:paraId="181F9F51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102F9F73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E04BB06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66878A27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4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78CBE41D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24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59FC15F" w14:textId="21755C27" w:rsidR="00FC2ED7" w:rsidRPr="00B25A43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getTotalRevenue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12C7E4E4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11245" w:type="dxa"/>
        <w:jc w:val="center"/>
        <w:tblLook w:val="04A0" w:firstRow="1" w:lastRow="0" w:firstColumn="1" w:lastColumn="0" w:noHBand="0" w:noVBand="1"/>
      </w:tblPr>
      <w:tblGrid>
        <w:gridCol w:w="11245"/>
      </w:tblGrid>
      <w:tr w:rsidR="00FC2ED7" w:rsidRPr="00FC2ED7" w14:paraId="5DA6F406" w14:textId="77777777" w:rsidTr="00A80888">
        <w:trPr>
          <w:trHeight w:val="372"/>
          <w:jc w:val="center"/>
        </w:trPr>
        <w:tc>
          <w:tcPr>
            <w:tcW w:w="11245" w:type="dxa"/>
            <w:shd w:val="clear" w:color="auto" w:fill="D9D9D9"/>
          </w:tcPr>
          <w:p w14:paraId="19A4ADA9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FC2ED7" w:rsidRPr="00FC2ED7" w14:paraId="79474849" w14:textId="77777777" w:rsidTr="00A80888">
        <w:trPr>
          <w:trHeight w:val="1008"/>
          <w:jc w:val="center"/>
        </w:trPr>
        <w:tc>
          <w:tcPr>
            <w:tcW w:w="11245" w:type="dxa"/>
          </w:tcPr>
          <w:p w14:paraId="2399238C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18BE3D91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7907258A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ABC123 has been unparked. Parking fee: $20. Duration: 4 hours.</w:t>
            </w:r>
          </w:p>
          <w:p w14:paraId="5E0B7881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XYZ789 has been unparked. Parking fee: $120. Duration: 24 hours.</w:t>
            </w:r>
          </w:p>
          <w:p w14:paraId="04061B05" w14:textId="16B8315D" w:rsidR="00FC2ED7" w:rsidRPr="00B25A43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Total revenue earned from parking fees: $140.00</w:t>
            </w:r>
          </w:p>
        </w:tc>
      </w:tr>
    </w:tbl>
    <w:p w14:paraId="3EACFE93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225CCF01" w14:textId="19F8C6B8" w:rsidR="00695DEC" w:rsidRPr="00F36D81" w:rsidRDefault="00695DEC" w:rsidP="00F36D81"/>
    <w:sectPr w:rsidR="00695DEC" w:rsidRPr="00F36D8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BC35" w14:textId="77777777" w:rsidR="00EC72DD" w:rsidRDefault="00EC72DD" w:rsidP="008068A2">
      <w:pPr>
        <w:spacing w:after="0" w:line="240" w:lineRule="auto"/>
      </w:pPr>
      <w:r>
        <w:separator/>
      </w:r>
    </w:p>
  </w:endnote>
  <w:endnote w:type="continuationSeparator" w:id="0">
    <w:p w14:paraId="22627054" w14:textId="77777777" w:rsidR="00EC72DD" w:rsidRDefault="00EC7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942B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942B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7A412" w14:textId="77777777" w:rsidR="00EC72DD" w:rsidRDefault="00EC72DD" w:rsidP="008068A2">
      <w:pPr>
        <w:spacing w:after="0" w:line="240" w:lineRule="auto"/>
      </w:pPr>
      <w:r>
        <w:separator/>
      </w:r>
    </w:p>
  </w:footnote>
  <w:footnote w:type="continuationSeparator" w:id="0">
    <w:p w14:paraId="5ABEEC6D" w14:textId="77777777" w:rsidR="00EC72DD" w:rsidRDefault="00EC7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27ABC"/>
    <w:multiLevelType w:val="hybridMultilevel"/>
    <w:tmpl w:val="5860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5B26"/>
    <w:multiLevelType w:val="hybridMultilevel"/>
    <w:tmpl w:val="A5ECB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6230B"/>
    <w:multiLevelType w:val="hybridMultilevel"/>
    <w:tmpl w:val="2DB28D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25519"/>
    <w:multiLevelType w:val="hybridMultilevel"/>
    <w:tmpl w:val="9B74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9D4"/>
    <w:multiLevelType w:val="hybridMultilevel"/>
    <w:tmpl w:val="8710D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596869">
    <w:abstractNumId w:val="1"/>
  </w:num>
  <w:num w:numId="2" w16cid:durableId="1968849957">
    <w:abstractNumId w:val="8"/>
  </w:num>
  <w:num w:numId="3" w16cid:durableId="1760638585">
    <w:abstractNumId w:val="4"/>
  </w:num>
  <w:num w:numId="4" w16cid:durableId="1235749096">
    <w:abstractNumId w:val="0"/>
  </w:num>
  <w:num w:numId="5" w16cid:durableId="328992229">
    <w:abstractNumId w:val="6"/>
  </w:num>
  <w:num w:numId="6" w16cid:durableId="1971158880">
    <w:abstractNumId w:val="2"/>
  </w:num>
  <w:num w:numId="7" w16cid:durableId="237903031">
    <w:abstractNumId w:val="5"/>
  </w:num>
  <w:num w:numId="8" w16cid:durableId="1089235198">
    <w:abstractNumId w:val="9"/>
  </w:num>
  <w:num w:numId="9" w16cid:durableId="1986885147">
    <w:abstractNumId w:val="7"/>
  </w:num>
  <w:num w:numId="10" w16cid:durableId="1380087156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rina Beneva">
    <w15:presenceInfo w15:providerId="AD" w15:userId="S::darina.beneva@softuni.bg::258dcbd5-69ef-4a91-b67c-b5a968df5f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B5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2607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16E46"/>
    <w:rsid w:val="0022649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72"/>
    <w:rsid w:val="002A2D2D"/>
    <w:rsid w:val="002C539D"/>
    <w:rsid w:val="002C71C6"/>
    <w:rsid w:val="002D07CA"/>
    <w:rsid w:val="00305122"/>
    <w:rsid w:val="003230CF"/>
    <w:rsid w:val="0033212E"/>
    <w:rsid w:val="00334758"/>
    <w:rsid w:val="0033490F"/>
    <w:rsid w:val="00344849"/>
    <w:rsid w:val="00346ED1"/>
    <w:rsid w:val="00347B27"/>
    <w:rsid w:val="00357474"/>
    <w:rsid w:val="00380A57"/>
    <w:rsid w:val="003817EF"/>
    <w:rsid w:val="00382A45"/>
    <w:rsid w:val="00383B5B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77A33"/>
    <w:rsid w:val="00482239"/>
    <w:rsid w:val="00491748"/>
    <w:rsid w:val="004A7E77"/>
    <w:rsid w:val="004B0253"/>
    <w:rsid w:val="004B070F"/>
    <w:rsid w:val="004C0A80"/>
    <w:rsid w:val="004C6BED"/>
    <w:rsid w:val="004D03E1"/>
    <w:rsid w:val="004D29A9"/>
    <w:rsid w:val="004E0D4F"/>
    <w:rsid w:val="004E124B"/>
    <w:rsid w:val="004E46E1"/>
    <w:rsid w:val="004E4C1E"/>
    <w:rsid w:val="004E6F2B"/>
    <w:rsid w:val="004F119A"/>
    <w:rsid w:val="0050017E"/>
    <w:rsid w:val="00503820"/>
    <w:rsid w:val="005054C7"/>
    <w:rsid w:val="00507F81"/>
    <w:rsid w:val="005172E9"/>
    <w:rsid w:val="00517B12"/>
    <w:rsid w:val="00522957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2B3E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437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8D8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6A6"/>
    <w:rsid w:val="00861625"/>
    <w:rsid w:val="008617B5"/>
    <w:rsid w:val="00870828"/>
    <w:rsid w:val="00872F02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C59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888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F6D3D"/>
    <w:rsid w:val="00B148DD"/>
    <w:rsid w:val="00B2023D"/>
    <w:rsid w:val="00B2472A"/>
    <w:rsid w:val="00B25A4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50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08C1"/>
    <w:rsid w:val="00CD5181"/>
    <w:rsid w:val="00CD7485"/>
    <w:rsid w:val="00CE2360"/>
    <w:rsid w:val="00CE236C"/>
    <w:rsid w:val="00CF0047"/>
    <w:rsid w:val="00CF54C8"/>
    <w:rsid w:val="00D2029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E45E6"/>
    <w:rsid w:val="00DE461A"/>
    <w:rsid w:val="00DF00FA"/>
    <w:rsid w:val="00DF57D8"/>
    <w:rsid w:val="00DF6F6D"/>
    <w:rsid w:val="00E0099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76"/>
    <w:rsid w:val="00E86D42"/>
    <w:rsid w:val="00E870B8"/>
    <w:rsid w:val="00EA1019"/>
    <w:rsid w:val="00EA3B29"/>
    <w:rsid w:val="00EB7421"/>
    <w:rsid w:val="00EC36F5"/>
    <w:rsid w:val="00EC5A4D"/>
    <w:rsid w:val="00EC72DD"/>
    <w:rsid w:val="00ED0DEA"/>
    <w:rsid w:val="00ED73C4"/>
    <w:rsid w:val="00F20B48"/>
    <w:rsid w:val="00F258BA"/>
    <w:rsid w:val="00F27E9C"/>
    <w:rsid w:val="00F36D81"/>
    <w:rsid w:val="00F41F41"/>
    <w:rsid w:val="00F42804"/>
    <w:rsid w:val="00F46918"/>
    <w:rsid w:val="00F46DDE"/>
    <w:rsid w:val="00F655ED"/>
    <w:rsid w:val="00F7033C"/>
    <w:rsid w:val="00F75457"/>
    <w:rsid w:val="00F96D0D"/>
    <w:rsid w:val="00F976AD"/>
    <w:rsid w:val="00FA6461"/>
    <w:rsid w:val="00FB5F19"/>
    <w:rsid w:val="00FC2ED7"/>
    <w:rsid w:val="00FE038F"/>
    <w:rsid w:val="00FE1449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D20290"/>
  </w:style>
  <w:style w:type="character" w:styleId="HTMLCode">
    <w:name w:val="HTML Code"/>
    <w:basedOn w:val="DefaultParagraphFont"/>
    <w:uiPriority w:val="99"/>
    <w:semiHidden/>
    <w:unhideWhenUsed/>
    <w:rsid w:val="006778D8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6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9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1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94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2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9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10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04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0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82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57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0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85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45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69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2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98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61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76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51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2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71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7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91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71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25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68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31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1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0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9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5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8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08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48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3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81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8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7C0D7F-650B-4DD7-87D4-4B1833C6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 Beneva</cp:lastModifiedBy>
  <cp:revision>36</cp:revision>
  <cp:lastPrinted>2015-10-26T22:35:00Z</cp:lastPrinted>
  <dcterms:created xsi:type="dcterms:W3CDTF">2019-11-12T12:29:00Z</dcterms:created>
  <dcterms:modified xsi:type="dcterms:W3CDTF">2024-11-30T09:32:00Z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