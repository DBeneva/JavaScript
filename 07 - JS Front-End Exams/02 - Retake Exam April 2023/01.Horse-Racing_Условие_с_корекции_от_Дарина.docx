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F983" w14:textId="7A6CA870" w:rsidR="003D036D" w:rsidRPr="00E66060" w:rsidRDefault="002C6C92" w:rsidP="003D036D">
      <w:pPr>
        <w:pStyle w:val="Heading1"/>
        <w:numPr>
          <w:ilvl w:val="0"/>
          <w:numId w:val="4"/>
        </w:numPr>
        <w:jc w:val="center"/>
        <w:rPr>
          <w:lang w:val="bg-BG"/>
        </w:rPr>
      </w:pPr>
      <w:ins w:id="0" w:author="Darina" w:date="2023-03-28T10:31:00Z">
        <w:r>
          <w:rPr>
            <w:lang w:val="bg-BG"/>
          </w:rPr>
          <w:t xml:space="preserve"> </w:t>
        </w:r>
      </w:ins>
      <w:r w:rsidR="00E66060">
        <w:t>Horse Racing</w:t>
      </w:r>
    </w:p>
    <w:p w14:paraId="58B51298" w14:textId="368A65D6" w:rsidR="003D036D" w:rsidRPr="0002155A" w:rsidRDefault="0002155A" w:rsidP="003D036D">
      <w:pPr>
        <w:jc w:val="center"/>
        <w:rPr>
          <w:i/>
          <w:lang w:val="bg-BG"/>
        </w:rPr>
      </w:pPr>
      <w:r w:rsidRPr="0002155A">
        <w:rPr>
          <w:i/>
        </w:rPr>
        <w:t>Now that your friend has become a sports journalist, he has to write</w:t>
      </w:r>
      <w:r w:rsidR="00AD5E3C">
        <w:rPr>
          <w:i/>
        </w:rPr>
        <w:t xml:space="preserve"> down</w:t>
      </w:r>
      <w:r w:rsidRPr="0002155A">
        <w:rPr>
          <w:i/>
        </w:rPr>
        <w:t xml:space="preserve"> the actions</w:t>
      </w:r>
      <w:r w:rsidR="00AD5E3C">
        <w:rPr>
          <w:i/>
        </w:rPr>
        <w:t xml:space="preserve"> that take place on the racetrack</w:t>
      </w:r>
      <w:r w:rsidRPr="0002155A">
        <w:rPr>
          <w:i/>
        </w:rPr>
        <w:t>.</w:t>
      </w:r>
      <w:r>
        <w:rPr>
          <w:i/>
        </w:rPr>
        <w:t xml:space="preserve"> </w:t>
      </w:r>
      <w:r w:rsidRPr="0002155A">
        <w:rPr>
          <w:i/>
        </w:rPr>
        <w:t>Help him by writing a program that receiv</w:t>
      </w:r>
      <w:r>
        <w:rPr>
          <w:i/>
        </w:rPr>
        <w:t>es commands and prints template</w:t>
      </w:r>
      <w:r w:rsidRPr="0002155A">
        <w:rPr>
          <w:i/>
        </w:rPr>
        <w:t xml:space="preserve"> sentences.</w:t>
      </w:r>
    </w:p>
    <w:p w14:paraId="359742BC" w14:textId="77777777" w:rsidR="003D036D" w:rsidRDefault="0002155A" w:rsidP="007A4E3B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6E80742" w14:textId="767195D6" w:rsidR="003D036D" w:rsidRPr="00005B2C" w:rsidRDefault="0002155A" w:rsidP="003D036D">
      <w:r>
        <w:t xml:space="preserve">You will receive an </w:t>
      </w:r>
      <w:r w:rsidR="00E66060">
        <w:rPr>
          <w:b/>
        </w:rPr>
        <w:t>array</w:t>
      </w:r>
      <w:r>
        <w:t xml:space="preserve"> </w:t>
      </w:r>
      <w:r w:rsidR="000F326B">
        <w:t>representing</w:t>
      </w:r>
      <w:r>
        <w:t xml:space="preserve"> the current positions of the horses separated by the pipe symbol: </w:t>
      </w:r>
      <w:r w:rsidR="00E66060">
        <w:t>"</w:t>
      </w:r>
      <w:r w:rsidRPr="007A4E3B">
        <w:rPr>
          <w:b/>
        </w:rPr>
        <w:t>|</w:t>
      </w:r>
      <w:r w:rsidR="00E66060">
        <w:rPr>
          <w:b/>
        </w:rPr>
        <w:t>"</w:t>
      </w:r>
      <w:r>
        <w:t>.</w:t>
      </w:r>
      <w:r w:rsidR="00005B2C">
        <w:rPr>
          <w:lang w:val="bg-BG"/>
        </w:rPr>
        <w:t xml:space="preserve"> </w:t>
      </w:r>
      <w:r w:rsidR="00005B2C">
        <w:t xml:space="preserve">The order of the horses is </w:t>
      </w:r>
      <w:r w:rsidR="00005B2C" w:rsidRPr="00005B2C">
        <w:rPr>
          <w:b/>
        </w:rPr>
        <w:t>right to left</w:t>
      </w:r>
      <w:r w:rsidR="00005B2C">
        <w:rPr>
          <w:b/>
          <w:lang w:val="bg-BG"/>
        </w:rPr>
        <w:t xml:space="preserve"> </w:t>
      </w:r>
      <w:r w:rsidR="00005B2C">
        <w:rPr>
          <w:lang w:val="bg-BG"/>
        </w:rPr>
        <w:t>(</w:t>
      </w:r>
      <w:del w:id="1" w:author="Darina" w:date="2023-03-28T10:32:00Z">
        <w:r w:rsidR="00005B2C" w:rsidDel="002C6C92">
          <w:delText>T</w:delText>
        </w:r>
      </w:del>
      <w:ins w:id="2" w:author="Darina" w:date="2023-03-28T10:32:00Z">
        <w:r w:rsidR="002C6C92">
          <w:t>t</w:t>
        </w:r>
      </w:ins>
      <w:r w:rsidR="00005B2C">
        <w:t>he one on the far right is 1st and the one on the far left is last</w:t>
      </w:r>
      <w:r w:rsidR="00005B2C">
        <w:rPr>
          <w:lang w:val="bg-BG"/>
        </w:rPr>
        <w:t>)</w:t>
      </w:r>
      <w:r w:rsidR="00005B2C">
        <w:t>.</w:t>
      </w:r>
    </w:p>
    <w:p w14:paraId="0E6B241B" w14:textId="20A2C66E" w:rsidR="0002155A" w:rsidRDefault="0002155A" w:rsidP="003D036D">
      <w:r>
        <w:t xml:space="preserve">After </w:t>
      </w:r>
      <w:r w:rsidR="007A4E3B">
        <w:t xml:space="preserve">that, you will be receiving </w:t>
      </w:r>
      <w:r w:rsidR="007A4E3B" w:rsidRPr="007A4E3B">
        <w:rPr>
          <w:b/>
        </w:rPr>
        <w:t>4 types of commands</w:t>
      </w:r>
      <w:r w:rsidR="007A4E3B">
        <w:rPr>
          <w:lang w:val="bg-BG"/>
        </w:rPr>
        <w:t xml:space="preserve">. </w:t>
      </w:r>
      <w:r w:rsidR="007A4E3B">
        <w:t xml:space="preserve">When the program receives </w:t>
      </w:r>
      <w:r w:rsidR="00E66060">
        <w:t>"</w:t>
      </w:r>
      <w:r w:rsidR="007A4E3B" w:rsidRPr="00E66060">
        <w:rPr>
          <w:rFonts w:ascii="Consolas" w:hAnsi="Consolas"/>
          <w:b/>
        </w:rPr>
        <w:t>Finish</w:t>
      </w:r>
      <w:r w:rsidR="00E66060">
        <w:t>"</w:t>
      </w:r>
      <w:r w:rsidR="007A4E3B">
        <w:t>, it should stop executing commands.</w:t>
      </w:r>
    </w:p>
    <w:p w14:paraId="3F54CAF8" w14:textId="77777777" w:rsidR="007A4E3B" w:rsidRDefault="007A4E3B" w:rsidP="003D036D">
      <w:r>
        <w:t>The commands can be:</w:t>
      </w:r>
    </w:p>
    <w:p w14:paraId="32FB578C" w14:textId="3C41A585" w:rsidR="00005B2C" w:rsidRPr="00005B2C" w:rsidRDefault="007A4E3B" w:rsidP="00005B2C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Retake {overtaking-horse} {overtaken-horse}</w:t>
      </w:r>
      <w:r>
        <w:rPr>
          <w:b/>
        </w:rPr>
        <w:t xml:space="preserve"> – </w:t>
      </w:r>
      <w:ins w:id="3" w:author="Darina" w:date="2023-03-28T14:15:00Z">
        <w:r w:rsidR="003B0EFF" w:rsidRPr="003B0EFF">
          <w:rPr>
            <w:bCs/>
            <w:rPrChange w:id="4" w:author="Darina" w:date="2023-03-28T14:16:00Z">
              <w:rPr>
                <w:b/>
              </w:rPr>
            </w:rPrChange>
          </w:rPr>
          <w:t xml:space="preserve">if the overtaking horse is to the </w:t>
        </w:r>
      </w:ins>
      <w:ins w:id="5" w:author="Darina" w:date="2023-03-28T14:16:00Z">
        <w:r w:rsidR="003B0EFF" w:rsidRPr="003B0EFF">
          <w:rPr>
            <w:bCs/>
            <w:rPrChange w:id="6" w:author="Darina" w:date="2023-03-28T14:16:00Z">
              <w:rPr>
                <w:b/>
              </w:rPr>
            </w:rPrChange>
          </w:rPr>
          <w:t xml:space="preserve">left of the overtaken horse, </w:t>
        </w:r>
      </w:ins>
      <w:commentRangeStart w:id="7"/>
      <w:ins w:id="8" w:author="Darina" w:date="2023-03-28T10:33:00Z">
        <w:r w:rsidR="002C6C92">
          <w:rPr>
            <w:b/>
          </w:rPr>
          <w:t>s</w:t>
        </w:r>
      </w:ins>
      <w:del w:id="9" w:author="Darina" w:date="2023-03-28T10:33:00Z">
        <w:r w:rsidR="00C700EB" w:rsidRPr="00C700EB" w:rsidDel="002C6C92">
          <w:rPr>
            <w:b/>
          </w:rPr>
          <w:delText>S</w:delText>
        </w:r>
      </w:del>
      <w:r w:rsidR="00C700EB" w:rsidRPr="00C700EB">
        <w:rPr>
          <w:b/>
        </w:rPr>
        <w:t>wap</w:t>
      </w:r>
      <w:r w:rsidR="00C700EB">
        <w:rPr>
          <w:bCs/>
        </w:rPr>
        <w:t xml:space="preserve"> the </w:t>
      </w:r>
      <w:r w:rsidR="00C700EB" w:rsidRPr="00C700EB">
        <w:rPr>
          <w:b/>
        </w:rPr>
        <w:t>position</w:t>
      </w:r>
      <w:r w:rsidR="00C700EB">
        <w:rPr>
          <w:bCs/>
        </w:rPr>
        <w:t xml:space="preserve"> of the two horses</w:t>
      </w:r>
      <w:commentRangeEnd w:id="7"/>
      <w:r w:rsidR="00F920D4">
        <w:rPr>
          <w:rStyle w:val="CommentReference"/>
        </w:rPr>
        <w:commentReference w:id="7"/>
      </w:r>
      <w:r w:rsidR="00C700EB">
        <w:rPr>
          <w:lang w:val="bg-BG"/>
        </w:rPr>
        <w:t>.</w:t>
      </w:r>
      <w:r w:rsidR="00C700EB">
        <w:t xml:space="preserve"> </w:t>
      </w:r>
      <w:r w:rsidR="00005B2C">
        <w:t>Then</w:t>
      </w:r>
      <w:ins w:id="10" w:author="Darina" w:date="2023-03-28T10:33:00Z">
        <w:r w:rsidR="002C6C92">
          <w:t>,</w:t>
        </w:r>
      </w:ins>
      <w:r w:rsidR="00005B2C">
        <w:t xml:space="preserve"> </w:t>
      </w:r>
      <w:ins w:id="11" w:author="Darina" w:date="2023-03-28T10:33:00Z">
        <w:r w:rsidR="002C6C92" w:rsidRPr="002C6C92">
          <w:rPr>
            <w:b/>
            <w:bCs/>
            <w:rPrChange w:id="12" w:author="Darina" w:date="2023-03-28T10:34:00Z">
              <w:rPr/>
            </w:rPrChange>
          </w:rPr>
          <w:t>print</w:t>
        </w:r>
        <w:r w:rsidR="002C6C92">
          <w:t xml:space="preserve"> the following </w:t>
        </w:r>
      </w:ins>
      <w:r w:rsidR="00005B2C">
        <w:t>on the console</w:t>
      </w:r>
      <w:del w:id="13" w:author="Darina" w:date="2023-03-28T10:33:00Z">
        <w:r w:rsidR="00005B2C" w:rsidDel="002C6C92">
          <w:delText xml:space="preserve"> should b</w:delText>
        </w:r>
      </w:del>
      <w:del w:id="14" w:author="Darina" w:date="2023-03-28T10:34:00Z">
        <w:r w:rsidR="00005B2C" w:rsidDel="002C6C92">
          <w:delText xml:space="preserve">e </w:delText>
        </w:r>
        <w:r w:rsidR="00005B2C" w:rsidRPr="00005B2C" w:rsidDel="002C6C92">
          <w:rPr>
            <w:b/>
          </w:rPr>
          <w:delText>printed</w:delText>
        </w:r>
      </w:del>
      <w:r w:rsidR="00005B2C">
        <w:t>:</w:t>
      </w:r>
      <w:del w:id="15" w:author="Darina" w:date="2023-03-28T10:33:00Z">
        <w:r w:rsidR="00005B2C" w:rsidDel="002C6C92">
          <w:delText xml:space="preserve"> </w:delText>
        </w:r>
      </w:del>
    </w:p>
    <w:p w14:paraId="6F5A6C53" w14:textId="55D1E2E9" w:rsidR="00005B2C" w:rsidRPr="00E66060" w:rsidRDefault="00E66060" w:rsidP="00005B2C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005B2C" w:rsidRPr="00E66060">
        <w:rPr>
          <w:rFonts w:ascii="Consolas" w:hAnsi="Consolas"/>
          <w:b/>
        </w:rPr>
        <w:t>{overtaking-horse} retakes {overtaken-horse}</w:t>
      </w:r>
      <w:r w:rsidR="0001252D" w:rsidRPr="00E66060">
        <w:rPr>
          <w:rFonts w:ascii="Consolas" w:hAnsi="Consolas"/>
          <w:b/>
        </w:rPr>
        <w:t>.</w:t>
      </w:r>
      <w:r w:rsidRPr="00E66060">
        <w:rPr>
          <w:rFonts w:ascii="Consolas" w:hAnsi="Consolas"/>
          <w:b/>
        </w:rPr>
        <w:t>"</w:t>
      </w:r>
    </w:p>
    <w:p w14:paraId="7AFA9D84" w14:textId="4FCD1EAB" w:rsidR="00005B2C" w:rsidRPr="00E44CD5" w:rsidRDefault="00005B2C" w:rsidP="00005B2C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Trouble {horse-name}</w:t>
      </w:r>
      <w:r>
        <w:rPr>
          <w:b/>
        </w:rPr>
        <w:t xml:space="preserve"> – </w:t>
      </w:r>
      <w:del w:id="16" w:author="Darina" w:date="2023-03-28T10:34:00Z">
        <w:r w:rsidDel="002C6C92">
          <w:delText>T</w:delText>
        </w:r>
      </w:del>
      <w:ins w:id="17" w:author="Darina" w:date="2023-03-28T10:34:00Z">
        <w:r w:rsidR="002C6C92">
          <w:t>t</w:t>
        </w:r>
      </w:ins>
      <w:r>
        <w:t xml:space="preserve">he given horse </w:t>
      </w:r>
      <w:r w:rsidR="00E44CD5">
        <w:rPr>
          <w:b/>
        </w:rPr>
        <w:t xml:space="preserve">drops by </w:t>
      </w:r>
      <w:r w:rsidR="00E44CD5" w:rsidRPr="00E44CD5">
        <w:rPr>
          <w:b/>
        </w:rPr>
        <w:t>one position</w:t>
      </w:r>
      <w:r w:rsidR="00E44CD5">
        <w:rPr>
          <w:lang w:val="bg-BG"/>
        </w:rPr>
        <w:t>,</w:t>
      </w:r>
      <w:r w:rsidR="00E44CD5">
        <w:t xml:space="preserve"> if</w:t>
      </w:r>
      <w:r w:rsidR="00E44CD5">
        <w:rPr>
          <w:lang w:val="bg-BG"/>
        </w:rPr>
        <w:t xml:space="preserve"> </w:t>
      </w:r>
      <w:r w:rsidR="00E44CD5">
        <w:t>it</w:t>
      </w:r>
      <w:r w:rsidR="00E66060">
        <w:t>'</w:t>
      </w:r>
      <w:r w:rsidR="00E44CD5">
        <w:t xml:space="preserve">s </w:t>
      </w:r>
      <w:r w:rsidR="00E44CD5" w:rsidRPr="00487567">
        <w:rPr>
          <w:b/>
        </w:rPr>
        <w:t>not</w:t>
      </w:r>
      <w:r w:rsidR="00E44CD5">
        <w:t xml:space="preserve"> in the </w:t>
      </w:r>
      <w:r w:rsidR="00E44CD5" w:rsidRPr="00487567">
        <w:rPr>
          <w:b/>
        </w:rPr>
        <w:t>last position already</w:t>
      </w:r>
      <w:r w:rsidR="00E44CD5">
        <w:t xml:space="preserve">. </w:t>
      </w:r>
      <w:del w:id="18" w:author="Darina" w:date="2023-03-28T13:27:00Z">
        <w:r w:rsidR="00E44CD5" w:rsidDel="00423695">
          <w:delText>Then</w:delText>
        </w:r>
      </w:del>
      <w:ins w:id="19" w:author="Darina" w:date="2023-03-28T13:27:00Z">
        <w:r w:rsidR="00423695">
          <w:t>If the horse does drop</w:t>
        </w:r>
      </w:ins>
      <w:ins w:id="20" w:author="Darina" w:date="2023-03-28T10:34:00Z">
        <w:r w:rsidR="002C6C92">
          <w:t>,</w:t>
        </w:r>
      </w:ins>
      <w:r w:rsidR="00E44CD5">
        <w:t xml:space="preserve"> on the console should be </w:t>
      </w:r>
      <w:r w:rsidR="00E44CD5" w:rsidRPr="00E44CD5">
        <w:rPr>
          <w:b/>
        </w:rPr>
        <w:t>printed</w:t>
      </w:r>
      <w:r w:rsidR="00E44CD5">
        <w:t>:</w:t>
      </w:r>
    </w:p>
    <w:p w14:paraId="7B79CA69" w14:textId="14B6D2D0" w:rsidR="00E44CD5" w:rsidRPr="00E66060" w:rsidRDefault="00E66060" w:rsidP="00E44CD5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E44CD5" w:rsidRPr="00E66060">
        <w:rPr>
          <w:rFonts w:ascii="Consolas" w:hAnsi="Consolas"/>
          <w:b/>
        </w:rPr>
        <w:t xml:space="preserve">Trouble for {horse-name} </w:t>
      </w:r>
      <w:r w:rsidR="00DA5576">
        <w:rPr>
          <w:rFonts w:ascii="Consolas" w:hAnsi="Consolas"/>
          <w:b/>
        </w:rPr>
        <w:t>-</w:t>
      </w:r>
      <w:r w:rsidR="00E44CD5" w:rsidRPr="00E66060">
        <w:rPr>
          <w:rFonts w:ascii="Consolas" w:hAnsi="Consolas"/>
          <w:b/>
        </w:rPr>
        <w:t xml:space="preserve"> drops one position</w:t>
      </w:r>
      <w:r w:rsidR="0001252D" w:rsidRPr="00E66060">
        <w:rPr>
          <w:rFonts w:ascii="Consolas" w:hAnsi="Consolas"/>
          <w:b/>
        </w:rPr>
        <w:t>.</w:t>
      </w:r>
      <w:r w:rsidRPr="00E66060">
        <w:rPr>
          <w:rFonts w:ascii="Consolas" w:hAnsi="Consolas"/>
          <w:b/>
        </w:rPr>
        <w:t>"</w:t>
      </w:r>
    </w:p>
    <w:p w14:paraId="0A5708EC" w14:textId="7B98AE51" w:rsidR="00E44CD5" w:rsidRPr="00E44CD5" w:rsidRDefault="00E44CD5" w:rsidP="00E44CD5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 xml:space="preserve">Rage {horse-name} </w:t>
      </w:r>
      <w:r>
        <w:rPr>
          <w:b/>
        </w:rPr>
        <w:t xml:space="preserve">– </w:t>
      </w:r>
      <w:del w:id="21" w:author="Darina" w:date="2023-03-28T10:34:00Z">
        <w:r w:rsidDel="002C6C92">
          <w:delText>T</w:delText>
        </w:r>
      </w:del>
      <w:ins w:id="22" w:author="Darina" w:date="2023-03-28T10:34:00Z">
        <w:r w:rsidR="002C6C92">
          <w:t>t</w:t>
        </w:r>
      </w:ins>
      <w:r>
        <w:t xml:space="preserve">he given horse </w:t>
      </w:r>
      <w:r w:rsidRPr="00E44CD5">
        <w:rPr>
          <w:b/>
        </w:rPr>
        <w:t>rages 2 positions</w:t>
      </w:r>
      <w:r w:rsidR="00B36A69">
        <w:t xml:space="preserve"> ahead. If the horse is in</w:t>
      </w:r>
      <w:r>
        <w:t xml:space="preserve"> second position before the command is given, the horse just goes</w:t>
      </w:r>
      <w:r>
        <w:rPr>
          <w:lang w:val="bg-BG"/>
        </w:rPr>
        <w:t xml:space="preserve"> </w:t>
      </w:r>
      <w:r>
        <w:t xml:space="preserve">to the first position. </w:t>
      </w:r>
      <w:r w:rsidR="008406DA">
        <w:t>If it</w:t>
      </w:r>
      <w:r w:rsidR="00E66060">
        <w:t>'</w:t>
      </w:r>
      <w:r w:rsidR="008406DA">
        <w:t>s already</w:t>
      </w:r>
      <w:r w:rsidR="00B36A69">
        <w:t xml:space="preserve"> in</w:t>
      </w:r>
      <w:r w:rsidR="008406DA">
        <w:t xml:space="preserve"> </w:t>
      </w:r>
      <w:ins w:id="23" w:author="Darina" w:date="2023-03-28T10:35:00Z">
        <w:r w:rsidR="002C6C92">
          <w:t xml:space="preserve">the </w:t>
        </w:r>
      </w:ins>
      <w:r w:rsidR="008406DA">
        <w:t>first position,</w:t>
      </w:r>
      <w:r w:rsidR="00B36A69">
        <w:t xml:space="preserve"> it stays in</w:t>
      </w:r>
      <w:ins w:id="24" w:author="Darina" w:date="2023-03-28T10:35:00Z">
        <w:r w:rsidR="002C6C92">
          <w:t xml:space="preserve"> the</w:t>
        </w:r>
      </w:ins>
      <w:r w:rsidR="008406DA">
        <w:t xml:space="preserve"> first position. Then</w:t>
      </w:r>
      <w:ins w:id="25" w:author="Darina" w:date="2023-03-28T10:35:00Z">
        <w:r w:rsidR="002C6C92">
          <w:t>,</w:t>
        </w:r>
      </w:ins>
      <w:r>
        <w:t xml:space="preserve"> on the console should be </w:t>
      </w:r>
      <w:r w:rsidRPr="00E44CD5">
        <w:rPr>
          <w:b/>
        </w:rPr>
        <w:t>printed</w:t>
      </w:r>
      <w:r>
        <w:t>:</w:t>
      </w:r>
    </w:p>
    <w:p w14:paraId="47FDF311" w14:textId="4F058154" w:rsidR="00E44CD5" w:rsidRPr="00E66060" w:rsidRDefault="00E66060" w:rsidP="00E44CD5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E44CD5" w:rsidRPr="00E66060">
        <w:rPr>
          <w:rFonts w:ascii="Consolas" w:hAnsi="Consolas"/>
          <w:b/>
        </w:rPr>
        <w:t>{horse-name} rages 2 positions ahead</w:t>
      </w:r>
      <w:r w:rsidR="0001252D" w:rsidRPr="00E66060">
        <w:rPr>
          <w:rFonts w:ascii="Consolas" w:hAnsi="Consolas"/>
          <w:b/>
        </w:rPr>
        <w:t>.</w:t>
      </w:r>
      <w:r w:rsidRPr="00E66060">
        <w:rPr>
          <w:rFonts w:ascii="Consolas" w:hAnsi="Consolas"/>
          <w:b/>
        </w:rPr>
        <w:t>"</w:t>
      </w:r>
    </w:p>
    <w:p w14:paraId="7462A8E4" w14:textId="64783479" w:rsidR="00E44CD5" w:rsidRPr="0001252D" w:rsidRDefault="00E44CD5" w:rsidP="00E44CD5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Miracle</w:t>
      </w:r>
      <w:r>
        <w:rPr>
          <w:b/>
        </w:rPr>
        <w:t xml:space="preserve"> – </w:t>
      </w:r>
      <w:del w:id="26" w:author="Darina" w:date="2023-03-28T10:35:00Z">
        <w:r w:rsidDel="002C6C92">
          <w:delText>T</w:delText>
        </w:r>
      </w:del>
      <w:ins w:id="27" w:author="Darina" w:date="2023-03-28T10:35:00Z">
        <w:r w:rsidR="002C6C92">
          <w:t>t</w:t>
        </w:r>
      </w:ins>
      <w:r>
        <w:t xml:space="preserve">he </w:t>
      </w:r>
      <w:r w:rsidR="00B36A69">
        <w:t>horse in</w:t>
      </w:r>
      <w:r>
        <w:t xml:space="preserve"> </w:t>
      </w:r>
      <w:ins w:id="28" w:author="Darina" w:date="2023-03-28T10:35:00Z">
        <w:r w:rsidR="002C6C92">
          <w:t xml:space="preserve">the </w:t>
        </w:r>
      </w:ins>
      <w:r w:rsidRPr="00E44CD5">
        <w:rPr>
          <w:b/>
        </w:rPr>
        <w:t>last position</w:t>
      </w:r>
      <w:r>
        <w:t xml:space="preserve"> gets enormous power and </w:t>
      </w:r>
      <w:r w:rsidRPr="0001252D">
        <w:rPr>
          <w:b/>
        </w:rPr>
        <w:t>becomes the first</w:t>
      </w:r>
      <w:r w:rsidR="0001252D" w:rsidRPr="002C6C92">
        <w:rPr>
          <w:bCs/>
          <w:rPrChange w:id="29" w:author="Darina" w:date="2023-03-28T10:35:00Z">
            <w:rPr>
              <w:b/>
            </w:rPr>
          </w:rPrChange>
        </w:rPr>
        <w:t>.</w:t>
      </w:r>
      <w:r w:rsidR="0001252D">
        <w:rPr>
          <w:b/>
        </w:rPr>
        <w:t xml:space="preserve"> </w:t>
      </w:r>
      <w:r w:rsidR="0001252D">
        <w:t>Then</w:t>
      </w:r>
      <w:ins w:id="30" w:author="Darina" w:date="2023-03-28T10:36:00Z">
        <w:r w:rsidR="002C6C92">
          <w:t>,</w:t>
        </w:r>
      </w:ins>
      <w:r w:rsidR="0001252D">
        <w:t xml:space="preserve"> on the console should be </w:t>
      </w:r>
      <w:r w:rsidR="0001252D" w:rsidRPr="0001252D">
        <w:rPr>
          <w:b/>
        </w:rPr>
        <w:t>printed</w:t>
      </w:r>
      <w:r w:rsidR="0001252D">
        <w:t>:</w:t>
      </w:r>
    </w:p>
    <w:p w14:paraId="07F62B3E" w14:textId="5D75BC07" w:rsidR="00001DCF" w:rsidRPr="00E66060" w:rsidRDefault="00E66060" w:rsidP="00001DC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01252D" w:rsidRPr="00E66060">
        <w:rPr>
          <w:rFonts w:ascii="Consolas" w:hAnsi="Consolas"/>
          <w:b/>
        </w:rPr>
        <w:t xml:space="preserve">What a miracle </w:t>
      </w:r>
      <w:r w:rsidR="00E27C54">
        <w:rPr>
          <w:rFonts w:ascii="Consolas" w:hAnsi="Consolas"/>
          <w:b/>
        </w:rPr>
        <w:t>-</w:t>
      </w:r>
      <w:r w:rsidR="0001252D" w:rsidRPr="00E66060">
        <w:rPr>
          <w:rFonts w:ascii="Consolas" w:hAnsi="Consolas"/>
          <w:b/>
        </w:rPr>
        <w:t xml:space="preserve"> {horse-name} becomes first.</w:t>
      </w:r>
      <w:r w:rsidRPr="00E66060">
        <w:rPr>
          <w:rFonts w:ascii="Consolas" w:hAnsi="Consolas"/>
          <w:b/>
        </w:rPr>
        <w:t>"</w:t>
      </w:r>
    </w:p>
    <w:p w14:paraId="09E5991B" w14:textId="77777777" w:rsidR="003D036D" w:rsidRDefault="0001252D" w:rsidP="007A4E3B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482F6166" w14:textId="77777777" w:rsidR="0001252D" w:rsidRDefault="0001252D" w:rsidP="0001252D">
      <w:pPr>
        <w:pStyle w:val="ListParagraph"/>
        <w:numPr>
          <w:ilvl w:val="0"/>
          <w:numId w:val="3"/>
        </w:numPr>
      </w:pPr>
      <w:r>
        <w:t xml:space="preserve">The </w:t>
      </w:r>
      <w:r w:rsidRPr="0001252D">
        <w:rPr>
          <w:b/>
        </w:rPr>
        <w:t>names</w:t>
      </w:r>
      <w:r w:rsidR="00B36A69">
        <w:t xml:space="preserve"> of the horses will </w:t>
      </w:r>
      <w:r w:rsidRPr="0001252D">
        <w:rPr>
          <w:b/>
        </w:rPr>
        <w:t xml:space="preserve">always </w:t>
      </w:r>
      <w:r w:rsidR="00B36A69">
        <w:t>be</w:t>
      </w:r>
      <w:r w:rsidR="00B36A69" w:rsidRPr="0001252D">
        <w:rPr>
          <w:b/>
        </w:rPr>
        <w:t xml:space="preserve"> </w:t>
      </w:r>
      <w:r w:rsidRPr="0001252D">
        <w:rPr>
          <w:b/>
        </w:rPr>
        <w:t>unique</w:t>
      </w:r>
      <w:r w:rsidRPr="0001252D">
        <w:t>.</w:t>
      </w:r>
    </w:p>
    <w:p w14:paraId="5CB84F8F" w14:textId="77777777" w:rsidR="00001DCF" w:rsidRDefault="00001DCF" w:rsidP="0001252D">
      <w:pPr>
        <w:pStyle w:val="ListParagraph"/>
        <w:numPr>
          <w:ilvl w:val="0"/>
          <w:numId w:val="3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5D1020F" w14:textId="77777777" w:rsidR="00001DCF" w:rsidRDefault="00001DCF" w:rsidP="00001DCF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E48BC82" w14:textId="731EE0B1" w:rsidR="00001DCF" w:rsidRPr="00487567" w:rsidRDefault="00001DCF" w:rsidP="00001DCF">
      <w:r>
        <w:t xml:space="preserve">Every command should </w:t>
      </w:r>
      <w:r w:rsidRPr="00001DCF">
        <w:rPr>
          <w:b/>
        </w:rPr>
        <w:t>print its own template sentence</w:t>
      </w:r>
      <w:r>
        <w:t>. After the</w:t>
      </w:r>
      <w:r w:rsidRPr="00001DCF">
        <w:t xml:space="preserve"> </w:t>
      </w:r>
      <w:r>
        <w:t xml:space="preserve">program receives </w:t>
      </w:r>
      <w:r w:rsidR="00E66060">
        <w:t>"</w:t>
      </w:r>
      <w:r w:rsidRPr="00E66060">
        <w:rPr>
          <w:rFonts w:ascii="Consolas" w:hAnsi="Consolas"/>
          <w:b/>
        </w:rPr>
        <w:t>Finish</w:t>
      </w:r>
      <w:r w:rsidR="00E66060" w:rsidRPr="00E66060">
        <w:rPr>
          <w:rFonts w:cstheme="minorHAnsi"/>
          <w:bCs/>
        </w:rPr>
        <w:t>"</w:t>
      </w:r>
      <w:r>
        <w:t xml:space="preserve">, it should print the </w:t>
      </w:r>
      <w:r w:rsidRPr="00001DCF">
        <w:rPr>
          <w:b/>
        </w:rPr>
        <w:t>updated positions</w:t>
      </w:r>
      <w:r>
        <w:t xml:space="preserve"> of the horses</w:t>
      </w:r>
      <w:r w:rsidRPr="00487567">
        <w:t xml:space="preserve">, </w:t>
      </w:r>
      <w:r w:rsidRPr="00487567">
        <w:rPr>
          <w:b/>
        </w:rPr>
        <w:t>separated by arrow</w:t>
      </w:r>
      <w:ins w:id="31" w:author="Darina" w:date="2023-03-28T10:36:00Z">
        <w:r w:rsidR="002C6C92" w:rsidRPr="002C6C92">
          <w:rPr>
            <w:b/>
          </w:rPr>
          <w:t>s</w:t>
        </w:r>
      </w:ins>
      <w:r w:rsidRPr="00487567">
        <w:t xml:space="preserve"> </w:t>
      </w:r>
      <w:ins w:id="32" w:author="Darina" w:date="2023-03-28T10:36:00Z">
        <w:r w:rsidR="002C6C92" w:rsidRPr="002C6C92">
          <w:t>(</w:t>
        </w:r>
      </w:ins>
      <w:r w:rsidR="00E66060" w:rsidRPr="00E66060">
        <w:rPr>
          <w:b/>
          <w:bCs/>
        </w:rPr>
        <w:t>"-</w:t>
      </w:r>
      <w:r w:rsidRPr="00E66060">
        <w:rPr>
          <w:b/>
          <w:bCs/>
        </w:rPr>
        <w:t>&gt;</w:t>
      </w:r>
      <w:r w:rsidR="00E66060" w:rsidRPr="00E66060">
        <w:rPr>
          <w:b/>
          <w:bCs/>
        </w:rPr>
        <w:t>"</w:t>
      </w:r>
      <w:ins w:id="33" w:author="Darina" w:date="2023-03-28T10:36:00Z">
        <w:r w:rsidR="002C6C92" w:rsidRPr="002C6C92">
          <w:rPr>
            <w:rPrChange w:id="34" w:author="Darina" w:date="2023-03-28T10:36:00Z">
              <w:rPr>
                <w:b/>
                <w:bCs/>
              </w:rPr>
            </w:rPrChange>
          </w:rPr>
          <w:t>)</w:t>
        </w:r>
      </w:ins>
      <w:r w:rsidR="00487567">
        <w:t>:</w:t>
      </w:r>
    </w:p>
    <w:p w14:paraId="2774B6DF" w14:textId="08654EE1" w:rsidR="00001DCF" w:rsidRPr="00E66060" w:rsidRDefault="00E66060" w:rsidP="00001DCF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001DCF" w:rsidRPr="00E66060">
        <w:rPr>
          <w:rFonts w:ascii="Consolas" w:hAnsi="Consolas"/>
          <w:b/>
        </w:rPr>
        <w:t>{horse3}-&gt;{horse2}-&gt;{horse1}</w:t>
      </w:r>
      <w:r w:rsidRPr="00E66060">
        <w:rPr>
          <w:rFonts w:ascii="Consolas" w:hAnsi="Consolas"/>
          <w:b/>
        </w:rPr>
        <w:t>"</w:t>
      </w:r>
    </w:p>
    <w:p w14:paraId="43985537" w14:textId="77777777" w:rsidR="00001DCF" w:rsidRDefault="00001DCF" w:rsidP="00001DCF">
      <w:r w:rsidRPr="00001DCF">
        <w:t>After the</w:t>
      </w:r>
      <w:r w:rsidR="008406DA">
        <w:t xml:space="preserve"> updated</w:t>
      </w:r>
      <w:r w:rsidRPr="00001DCF">
        <w:t xml:space="preserve"> positions are printed</w:t>
      </w:r>
      <w:r w:rsidR="008406DA">
        <w:t>,</w:t>
      </w:r>
      <w:r>
        <w:t xml:space="preserve"> the </w:t>
      </w:r>
      <w:r w:rsidRPr="00001DCF">
        <w:rPr>
          <w:b/>
        </w:rPr>
        <w:t>winner should be printed</w:t>
      </w:r>
      <w:r>
        <w:t xml:space="preserve"> as well:</w:t>
      </w:r>
    </w:p>
    <w:p w14:paraId="24BCF312" w14:textId="34A4D970" w:rsidR="00E66060" w:rsidRDefault="00E66060" w:rsidP="00E66060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</w:t>
      </w:r>
      <w:r w:rsidR="00001DCF" w:rsidRPr="00E66060">
        <w:rPr>
          <w:rFonts w:ascii="Consolas" w:hAnsi="Consolas"/>
          <w:b/>
        </w:rPr>
        <w:t>The winner is: {horse1}</w:t>
      </w:r>
      <w:r w:rsidRPr="00E66060">
        <w:rPr>
          <w:rFonts w:ascii="Consolas" w:hAnsi="Consolas"/>
          <w:b/>
        </w:rPr>
        <w:t>"</w:t>
      </w:r>
    </w:p>
    <w:p w14:paraId="3336726F" w14:textId="68E25A13" w:rsidR="00E66060" w:rsidRDefault="00E66060" w:rsidP="00E66060">
      <w:pPr>
        <w:rPr>
          <w:rFonts w:ascii="Consolas" w:hAnsi="Consolas"/>
          <w:b/>
        </w:rPr>
      </w:pPr>
    </w:p>
    <w:p w14:paraId="4EA67573" w14:textId="62F4A1DB" w:rsidR="00E66060" w:rsidRDefault="00E66060" w:rsidP="00E66060">
      <w:pPr>
        <w:rPr>
          <w:rFonts w:ascii="Consolas" w:hAnsi="Consolas"/>
          <w:b/>
        </w:rPr>
      </w:pPr>
    </w:p>
    <w:p w14:paraId="5DF229AB" w14:textId="2E358088" w:rsidR="00E66060" w:rsidRDefault="00E66060" w:rsidP="00E66060">
      <w:pPr>
        <w:rPr>
          <w:rFonts w:ascii="Consolas" w:hAnsi="Consolas"/>
          <w:b/>
        </w:rPr>
      </w:pPr>
    </w:p>
    <w:p w14:paraId="55909B1A" w14:textId="77777777" w:rsidR="00E66060" w:rsidRPr="00E66060" w:rsidRDefault="00E66060" w:rsidP="00E66060">
      <w:pPr>
        <w:rPr>
          <w:rFonts w:ascii="Consolas" w:hAnsi="Consolas"/>
          <w:b/>
        </w:rPr>
      </w:pPr>
    </w:p>
    <w:p w14:paraId="182BCC09" w14:textId="77777777" w:rsidR="00C1472E" w:rsidRPr="0001252D" w:rsidRDefault="00C1472E" w:rsidP="00C1472E">
      <w:pPr>
        <w:pStyle w:val="Heading2"/>
        <w:numPr>
          <w:ilvl w:val="0"/>
          <w:numId w:val="0"/>
        </w:numPr>
        <w:ind w:left="360" w:hanging="360"/>
      </w:pPr>
      <w:del w:id="35" w:author="Darina" w:date="2023-03-28T10:39:00Z">
        <w:r w:rsidDel="002C6C92">
          <w:lastRenderedPageBreak/>
          <w:delText xml:space="preserve">JS </w:delText>
        </w:r>
      </w:del>
      <w:commentRangeStart w:id="36"/>
      <w:r>
        <w:t>Examples</w:t>
      </w:r>
      <w:commentRangeEnd w:id="36"/>
      <w:r w:rsidR="003B0EFF">
        <w:rPr>
          <w:rStyle w:val="CommentReference"/>
          <w:rFonts w:eastAsiaTheme="minorHAnsi" w:cstheme="minorBidi"/>
          <w:b w:val="0"/>
          <w:bCs w:val="0"/>
          <w:color w:val="auto"/>
        </w:rPr>
        <w:commentReference w:id="36"/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1472E" w14:paraId="5364596C" w14:textId="77777777" w:rsidTr="00B566C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F381B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83E8D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1472E" w14:paraId="7517B207" w14:textId="77777777" w:rsidTr="00C1472E">
        <w:trPr>
          <w:trHeight w:val="2399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78E6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Bella</w:t>
            </w:r>
            <w:r w:rsidR="00C1472E"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Alexia</w:t>
            </w:r>
            <w:r w:rsidR="00C1472E"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3E75E247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Retake Alexia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B7685A6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Rage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CF21290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  <w:lang w:val="en-GB"/>
              </w:rPr>
              <w:t>Trouble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DBEEF50" w14:textId="77777777" w:rsidR="00C1472E" w:rsidRPr="00487567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9119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Alexia retakes Sugar.</w:t>
            </w:r>
          </w:p>
          <w:p w14:paraId="319E5F66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Bella rages 2 positions ahead.</w:t>
            </w:r>
          </w:p>
          <w:p w14:paraId="23BE9483" w14:textId="3088FB74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Trouble for Bella </w:t>
            </w:r>
            <w:r w:rsidR="00001C84">
              <w:rPr>
                <w:rFonts w:ascii="Consolas" w:eastAsia="Calibri" w:hAnsi="Consolas" w:cs="Times New Roman"/>
                <w:noProof/>
              </w:rPr>
              <w:t>-</w:t>
            </w:r>
            <w:r>
              <w:rPr>
                <w:rFonts w:ascii="Consolas" w:eastAsia="Calibri" w:hAnsi="Consolas" w:cs="Times New Roman"/>
                <w:noProof/>
              </w:rPr>
              <w:t xml:space="preserve"> drops one position.</w:t>
            </w:r>
          </w:p>
          <w:p w14:paraId="615431DD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Sugar-&gt;Bella-&gt;Alexia</w:t>
            </w:r>
          </w:p>
          <w:p w14:paraId="7609E80A" w14:textId="77777777" w:rsidR="00C1472E" w:rsidRPr="0001252D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Alexia</w:t>
            </w:r>
          </w:p>
        </w:tc>
      </w:tr>
      <w:tr w:rsidR="00C1472E" w14:paraId="316907A6" w14:textId="77777777" w:rsidTr="00B566C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5B40D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913CA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1472E" w14:paraId="79062F3F" w14:textId="77777777" w:rsidTr="00B566C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27EC" w14:textId="77777777" w:rsidR="00AD5E3C" w:rsidRDefault="00AD5E3C" w:rsidP="00AD5E3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="00C1472E"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 w:rsidR="00C1472E">
              <w:rPr>
                <w:rFonts w:ascii="Consolas" w:eastAsia="Calibri" w:hAnsi="Consolas" w:cs="Times New Roman"/>
                <w:noProof/>
              </w:rPr>
              <w:t>Onyx|Domino|Sugar|Fiona</w:t>
            </w:r>
            <w:proofErr w:type="spellEnd"/>
            <w:r w:rsidR="00C1472E"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BA3608E" w14:textId="77777777" w:rsidR="00C1472E" w:rsidRPr="00AD5E3C" w:rsidRDefault="00C1472E" w:rsidP="00AD5E3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Onyx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5BBD690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Onyx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AD5E3C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2234E3E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Domino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AD5E3C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F7D8AFF" w14:textId="77777777" w:rsidR="00AD5E3C" w:rsidRDefault="00AD5E3C" w:rsidP="00B566CB">
            <w:pPr>
              <w:spacing w:before="0" w:after="0" w:line="36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Miracle</w:t>
            </w:r>
            <w:r w:rsidR="00C1472E"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E4A36D3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  <w:p w14:paraId="2025FC7E" w14:textId="77777777" w:rsidR="00C1472E" w:rsidRPr="008406DA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3E52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 retakes Sugar.</w:t>
            </w:r>
          </w:p>
          <w:p w14:paraId="76E7B3BE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Domino rages 2 positions ahead.</w:t>
            </w:r>
          </w:p>
          <w:p w14:paraId="31E765DA" w14:textId="73B7D1C2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What a miracle </w:t>
            </w:r>
            <w:r w:rsidR="00001C84">
              <w:rPr>
                <w:rFonts w:ascii="Consolas" w:eastAsia="Calibri" w:hAnsi="Consolas" w:cs="Times New Roman"/>
                <w:noProof/>
              </w:rPr>
              <w:t>-</w:t>
            </w:r>
            <w:r>
              <w:rPr>
                <w:rFonts w:ascii="Consolas" w:eastAsia="Calibri" w:hAnsi="Consolas" w:cs="Times New Roman"/>
                <w:noProof/>
              </w:rPr>
              <w:t xml:space="preserve"> Sugar becomes first.</w:t>
            </w:r>
          </w:p>
          <w:p w14:paraId="153B3058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Onyx-&gt;Fiona-&gt;Domino-&gt;Sugar</w:t>
            </w:r>
          </w:p>
          <w:p w14:paraId="1ABA52C6" w14:textId="77777777" w:rsidR="00C1472E" w:rsidRPr="008406DA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Sugar</w:t>
            </w:r>
          </w:p>
        </w:tc>
      </w:tr>
      <w:tr w:rsidR="00C1472E" w14:paraId="059DBA87" w14:textId="77777777" w:rsidTr="00B566C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4F825D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491B00" w14:textId="77777777" w:rsidR="00C1472E" w:rsidRDefault="00C1472E" w:rsidP="00B566C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1472E" w14:paraId="07CCA14F" w14:textId="77777777" w:rsidTr="00B566C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97356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 w:rsidR="00C1472E">
              <w:rPr>
                <w:rFonts w:ascii="Consolas" w:eastAsia="Calibri" w:hAnsi="Consolas" w:cs="Times New Roman"/>
                <w:noProof/>
              </w:rPr>
              <w:t>Fancy|Lilly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89A56BF" w14:textId="77777777" w:rsidR="00C1472E" w:rsidRPr="00EA70AA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  <w:rPrChange w:id="37" w:author="Darina" w:date="2023-03-28T13:42:00Z">
                  <w:rPr>
                    <w:rFonts w:ascii="Consolas" w:eastAsia="Calibri" w:hAnsi="Consolas" w:cs="Times New Roman"/>
                    <w:noProof/>
                  </w:rPr>
                </w:rPrChange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Retake Lilly Fancy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3FED98B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2EC8295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65A8D34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AE8067F" w14:textId="77777777" w:rsidR="00C1472E" w:rsidRDefault="00AD5E3C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 w:rsidR="00C1472E">
              <w:rPr>
                <w:rFonts w:ascii="Consolas" w:eastAsia="Calibri" w:hAnsi="Consolas" w:cs="Times New Roman"/>
                <w:noProof/>
              </w:rPr>
              <w:t>Rage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DDA55" w14:textId="363D393C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Trouble for Lilly </w:t>
            </w:r>
            <w:r w:rsidR="00001C84">
              <w:rPr>
                <w:rFonts w:ascii="Consolas" w:eastAsia="Calibri" w:hAnsi="Consolas" w:cs="Times New Roman"/>
                <w:noProof/>
              </w:rPr>
              <w:t>-</w:t>
            </w:r>
            <w:r>
              <w:rPr>
                <w:rFonts w:ascii="Consolas" w:eastAsia="Calibri" w:hAnsi="Consolas" w:cs="Times New Roman"/>
                <w:noProof/>
              </w:rPr>
              <w:t xml:space="preserve"> drops one position.</w:t>
            </w:r>
          </w:p>
          <w:p w14:paraId="7FBD9816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Lilly-&gt;Fancy</w:t>
            </w:r>
          </w:p>
          <w:p w14:paraId="27808074" w14:textId="77777777" w:rsidR="00C1472E" w:rsidRDefault="00C1472E" w:rsidP="00B566C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Fancy</w:t>
            </w:r>
          </w:p>
        </w:tc>
      </w:tr>
    </w:tbl>
    <w:p w14:paraId="50550BE5" w14:textId="77777777" w:rsidR="00071E1E" w:rsidRDefault="00071E1E"/>
    <w:sectPr w:rsidR="00071E1E" w:rsidSect="00C1472E"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Darina" w:date="2023-03-28T10:47:00Z" w:initials="D">
    <w:p w14:paraId="0C8AF609" w14:textId="0B466919" w:rsidR="00F920D4" w:rsidRPr="00F920D4" w:rsidRDefault="00F920D4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Тук </w:t>
      </w:r>
      <w:r w:rsidR="00EA70AA">
        <w:rPr>
          <w:lang w:val="bg-BG"/>
        </w:rPr>
        <w:t xml:space="preserve">е добре да се изясни, че невинаги </w:t>
      </w:r>
      <w:r>
        <w:rPr>
          <w:lang w:val="bg-BG"/>
        </w:rPr>
        <w:t>ще се подават два коня, които са на съседни позиции</w:t>
      </w:r>
      <w:r w:rsidR="00EA70AA">
        <w:rPr>
          <w:lang w:val="bg-BG"/>
        </w:rPr>
        <w:t>, и</w:t>
      </w:r>
      <w:r w:rsidR="003B0EFF">
        <w:t xml:space="preserve"> </w:t>
      </w:r>
      <w:r w:rsidR="003B0EFF">
        <w:rPr>
          <w:lang w:val="bg-BG"/>
        </w:rPr>
        <w:t>че невинаги подадените имена ще са от първоначално дадените коне. Д</w:t>
      </w:r>
      <w:r w:rsidR="00EA70AA">
        <w:rPr>
          <w:lang w:val="bg-BG"/>
        </w:rPr>
        <w:t>а се обясни какво се</w:t>
      </w:r>
      <w:r w:rsidR="003B0EFF">
        <w:rPr>
          <w:lang w:val="bg-BG"/>
        </w:rPr>
        <w:t xml:space="preserve"> случва и в двете ситуации</w:t>
      </w:r>
      <w:r>
        <w:rPr>
          <w:lang w:val="bg-BG"/>
        </w:rPr>
        <w:t>.</w:t>
      </w:r>
    </w:p>
  </w:comment>
  <w:comment w:id="36" w:author="Darina" w:date="2023-03-28T14:17:00Z" w:initials="D">
    <w:p w14:paraId="421B4CB0" w14:textId="1A791AA8" w:rsidR="003B0EFF" w:rsidRDefault="003B0EFF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Добре е да има обяснение към пример, </w:t>
      </w:r>
      <w:r>
        <w:rPr>
          <w:lang w:val="bg-BG"/>
        </w:rPr>
        <w:t xml:space="preserve">в който не се отпечатва някоя команда, </w:t>
      </w:r>
      <w:r>
        <w:rPr>
          <w:lang w:val="bg-BG"/>
        </w:rPr>
        <w:t>за да се</w:t>
      </w:r>
      <w:r>
        <w:rPr>
          <w:lang w:val="bg-BG"/>
        </w:rPr>
        <w:t xml:space="preserve"> онагледи какво се случва, ако няма разместване.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8AF609" w15:done="0"/>
  <w15:commentEx w15:paraId="421B4C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444E" w16cex:dateUtc="2023-03-28T07:47:00Z"/>
  <w16cex:commentExtensible w16cex:durableId="27CD756C" w16cex:dateUtc="2023-03-28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8AF609" w16cid:durableId="27CD444E"/>
  <w16cid:commentId w16cid:paraId="421B4CB0" w16cid:durableId="27CD75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D846" w14:textId="77777777" w:rsidR="002E1B1B" w:rsidRDefault="002E1B1B" w:rsidP="00C1472E">
      <w:pPr>
        <w:spacing w:before="0" w:after="0" w:line="240" w:lineRule="auto"/>
      </w:pPr>
      <w:r>
        <w:separator/>
      </w:r>
    </w:p>
  </w:endnote>
  <w:endnote w:type="continuationSeparator" w:id="0">
    <w:p w14:paraId="1291CDB8" w14:textId="77777777" w:rsidR="002E1B1B" w:rsidRDefault="002E1B1B" w:rsidP="00C1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246F" w14:textId="77777777" w:rsidR="002E1B1B" w:rsidRDefault="002E1B1B" w:rsidP="00C1472E">
      <w:pPr>
        <w:spacing w:before="0" w:after="0" w:line="240" w:lineRule="auto"/>
      </w:pPr>
      <w:r>
        <w:separator/>
      </w:r>
    </w:p>
  </w:footnote>
  <w:footnote w:type="continuationSeparator" w:id="0">
    <w:p w14:paraId="5C4A8299" w14:textId="77777777" w:rsidR="002E1B1B" w:rsidRDefault="002E1B1B" w:rsidP="00C1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00B3F"/>
    <w:multiLevelType w:val="hybridMultilevel"/>
    <w:tmpl w:val="59A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5EC3"/>
    <w:multiLevelType w:val="hybridMultilevel"/>
    <w:tmpl w:val="9408A4D6"/>
    <w:lvl w:ilvl="0" w:tplc="62F6F7F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5702">
    <w:abstractNumId w:val="0"/>
  </w:num>
  <w:num w:numId="2" w16cid:durableId="478957513">
    <w:abstractNumId w:val="1"/>
  </w:num>
  <w:num w:numId="3" w16cid:durableId="1593196331">
    <w:abstractNumId w:val="3"/>
  </w:num>
  <w:num w:numId="4" w16cid:durableId="110068192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NjQ0NrC0MDW2tDRR0lEKTi0uzszPAykwrgUAWfpBjiwAAAA="/>
  </w:docVars>
  <w:rsids>
    <w:rsidRoot w:val="0049184F"/>
    <w:rsid w:val="00001C84"/>
    <w:rsid w:val="00001DCF"/>
    <w:rsid w:val="00005B2C"/>
    <w:rsid w:val="0001252D"/>
    <w:rsid w:val="0002155A"/>
    <w:rsid w:val="00046147"/>
    <w:rsid w:val="00071E1E"/>
    <w:rsid w:val="000F326B"/>
    <w:rsid w:val="00122A9E"/>
    <w:rsid w:val="002C6C92"/>
    <w:rsid w:val="002E1B1B"/>
    <w:rsid w:val="00334559"/>
    <w:rsid w:val="003B0EFF"/>
    <w:rsid w:val="003D036D"/>
    <w:rsid w:val="00423695"/>
    <w:rsid w:val="00487567"/>
    <w:rsid w:val="004909E1"/>
    <w:rsid w:val="0049184F"/>
    <w:rsid w:val="007A4E3B"/>
    <w:rsid w:val="007B5202"/>
    <w:rsid w:val="008406DA"/>
    <w:rsid w:val="00AD5E3C"/>
    <w:rsid w:val="00B36A69"/>
    <w:rsid w:val="00B76E3C"/>
    <w:rsid w:val="00C1385C"/>
    <w:rsid w:val="00C1472E"/>
    <w:rsid w:val="00C700EB"/>
    <w:rsid w:val="00DA5576"/>
    <w:rsid w:val="00E27C54"/>
    <w:rsid w:val="00E44CD5"/>
    <w:rsid w:val="00E66060"/>
    <w:rsid w:val="00EA70AA"/>
    <w:rsid w:val="00EB1465"/>
    <w:rsid w:val="00F40359"/>
    <w:rsid w:val="00F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9C3"/>
  <w15:chartTrackingRefBased/>
  <w15:docId w15:val="{4872FFB3-AD84-41E4-881D-5F674F4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6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3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3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6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3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3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4E3B"/>
    <w:pPr>
      <w:ind w:left="720"/>
      <w:contextualSpacing/>
    </w:pPr>
  </w:style>
  <w:style w:type="table" w:styleId="TableGrid">
    <w:name w:val="Table Grid"/>
    <w:basedOn w:val="TableNormal"/>
    <w:uiPriority w:val="59"/>
    <w:rsid w:val="000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2E"/>
  </w:style>
  <w:style w:type="paragraph" w:styleId="Footer">
    <w:name w:val="footer"/>
    <w:basedOn w:val="Normal"/>
    <w:link w:val="Foot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2E"/>
  </w:style>
  <w:style w:type="paragraph" w:styleId="Revision">
    <w:name w:val="Revision"/>
    <w:hidden/>
    <w:uiPriority w:val="99"/>
    <w:semiHidden/>
    <w:rsid w:val="002C6C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2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0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/>
  <dc:creator>malin;Software University Foundation</dc:creator>
  <cp:keywords>Software University, SoftUni, programming, coding, software development, education, training, course</cp:keywords>
  <dc:description>Programming Fundamentals Course @ SoftUni - https://softuni.bg/trainings/3608/programming-fundamentals-with-javascript-january-2022</dc:description>
  <cp:lastModifiedBy>Darina</cp:lastModifiedBy>
  <cp:revision>6</cp:revision>
  <dcterms:created xsi:type="dcterms:W3CDTF">2022-02-27T11:55:00Z</dcterms:created>
  <dcterms:modified xsi:type="dcterms:W3CDTF">2023-03-28T11:17:00Z</dcterms:modified>
</cp:coreProperties>
</file>