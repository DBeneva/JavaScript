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4D90" w14:textId="7AC742E9" w:rsidR="00B94F03" w:rsidRDefault="007372D0" w:rsidP="00FE232A">
      <w:pPr>
        <w:pStyle w:val="Heading2"/>
        <w:numPr>
          <w:ilvl w:val="0"/>
          <w:numId w:val="0"/>
        </w:numPr>
        <w:ind w:left="360"/>
        <w:jc w:val="center"/>
        <w:rPr>
          <w:lang w:val="en-GB"/>
        </w:rPr>
      </w:pPr>
      <w:r>
        <w:rPr>
          <w:lang w:val="en-GB"/>
        </w:rPr>
        <w:t xml:space="preserve">Problem </w:t>
      </w:r>
      <w:r w:rsidR="006A4D98">
        <w:rPr>
          <w:lang w:val="en-GB"/>
        </w:rPr>
        <w:t>1</w:t>
      </w:r>
      <w:r w:rsidR="00B94F03">
        <w:rPr>
          <w:lang w:val="en-GB"/>
        </w:rPr>
        <w:t xml:space="preserve"> </w:t>
      </w:r>
      <w:r w:rsidR="00FE232A">
        <w:rPr>
          <w:lang w:val="en-GB"/>
        </w:rPr>
        <w:t>–</w:t>
      </w:r>
      <w:r w:rsidR="00424783">
        <w:rPr>
          <w:lang w:val="en-GB"/>
        </w:rPr>
        <w:t xml:space="preserve"> </w:t>
      </w:r>
      <w:r w:rsidR="006A4D98" w:rsidRPr="006A4D98">
        <w:rPr>
          <w:lang w:val="en-GB"/>
        </w:rPr>
        <w:t>Astro Adventure</w:t>
      </w:r>
    </w:p>
    <w:p w14:paraId="24A763C0" w14:textId="77777777" w:rsidR="00FE232A" w:rsidRPr="00FE232A" w:rsidRDefault="00FE232A" w:rsidP="00FE232A">
      <w:pPr>
        <w:rPr>
          <w:lang w:val="en-GB"/>
        </w:rPr>
      </w:pPr>
    </w:p>
    <w:p w14:paraId="222B6F1C" w14:textId="5006BA19" w:rsidR="006A4D98" w:rsidRPr="006A4D98" w:rsidRDefault="006A4D98" w:rsidP="006A4D98">
      <w:pPr>
        <w:rPr>
          <w:i/>
          <w:lang w:val="en-GB"/>
        </w:rPr>
      </w:pPr>
      <w:r w:rsidRPr="006A4D98">
        <w:rPr>
          <w:i/>
          <w:lang w:val="en-GB"/>
        </w:rPr>
        <w:t xml:space="preserve">You are the captain of a space exploration team in the year 2150. Your team consists of astronauts, and you need to manage their resources and actions during your mission. Each astronaut has a name, </w:t>
      </w:r>
      <w:r>
        <w:rPr>
          <w:i/>
          <w:lang w:val="en-GB"/>
        </w:rPr>
        <w:t xml:space="preserve">oxygen level, and energy </w:t>
      </w:r>
      <w:r w:rsidR="00F0782A" w:rsidRPr="00F0782A">
        <w:rPr>
          <w:i/>
          <w:lang w:val="en-GB"/>
        </w:rPr>
        <w:t>reserves</w:t>
      </w:r>
      <w:r w:rsidRPr="00F0782A">
        <w:rPr>
          <w:i/>
          <w:lang w:val="en-GB"/>
        </w:rPr>
        <w:t>.</w:t>
      </w:r>
    </w:p>
    <w:p w14:paraId="23A71223" w14:textId="475EA49A" w:rsidR="006A4D98" w:rsidRDefault="006A4D98" w:rsidP="006A4D98">
      <w:pPr>
        <w:rPr>
          <w:i/>
          <w:lang w:val="en-GB"/>
        </w:rPr>
      </w:pPr>
      <w:r w:rsidRPr="006A4D98">
        <w:rPr>
          <w:i/>
          <w:lang w:val="en-GB"/>
        </w:rPr>
        <w:t>On the first line of the standard input, you will receive an integer n – the number of astronauts in your team. On the next n lines, the astronauts' details will follow with their names, oxygen levels, and energy reserves</w:t>
      </w:r>
      <w:r>
        <w:rPr>
          <w:i/>
          <w:lang w:val="en-GB"/>
        </w:rPr>
        <w:t xml:space="preserve"> </w:t>
      </w:r>
      <w:r w:rsidRPr="006A4D98">
        <w:rPr>
          <w:i/>
          <w:lang w:val="en-GB"/>
        </w:rPr>
        <w:t>separated by a single space in the following format:</w:t>
      </w:r>
    </w:p>
    <w:p w14:paraId="76C914EF" w14:textId="77777777" w:rsidR="00F0782A" w:rsidRDefault="00F0782A" w:rsidP="009D55D0">
      <w:pPr>
        <w:rPr>
          <w:rStyle w:val="CodeChar"/>
        </w:rPr>
      </w:pPr>
      <w:r w:rsidRPr="00F0782A">
        <w:rPr>
          <w:rStyle w:val="CodeChar"/>
        </w:rPr>
        <w:t xml:space="preserve">"{astronaut name} {oxygen level} {energy reserves}" </w:t>
      </w:r>
    </w:p>
    <w:p w14:paraId="47FB2709" w14:textId="77777777" w:rsidR="00F0782A" w:rsidRPr="00F0782A" w:rsidRDefault="00F0782A" w:rsidP="00F0782A">
      <w:pPr>
        <w:rPr>
          <w:rStyle w:val="CodeChar"/>
          <w:rFonts w:asciiTheme="minorHAnsi" w:hAnsiTheme="minorHAnsi" w:cstheme="minorHAnsi"/>
          <w:b w:val="0"/>
          <w:bCs/>
        </w:rPr>
      </w:pPr>
      <w:r w:rsidRPr="00F0782A">
        <w:rPr>
          <w:rStyle w:val="CodeChar"/>
          <w:rFonts w:asciiTheme="minorHAnsi" w:hAnsiTheme="minorHAnsi" w:cstheme="minorHAnsi"/>
          <w:b w:val="0"/>
          <w:bCs/>
        </w:rPr>
        <w:t>Oxygen level represents the remaining oxygen in the astronaut's suit, ranging from 0 to 100.</w:t>
      </w:r>
    </w:p>
    <w:p w14:paraId="1699A963" w14:textId="75890F4C" w:rsidR="00F0782A" w:rsidRPr="00F0782A" w:rsidRDefault="00F0782A" w:rsidP="00F0782A">
      <w:pPr>
        <w:rPr>
          <w:rStyle w:val="CodeChar"/>
          <w:rFonts w:asciiTheme="minorHAnsi" w:hAnsiTheme="minorHAnsi" w:cstheme="minorHAnsi"/>
          <w:b w:val="0"/>
          <w:bCs/>
        </w:rPr>
      </w:pPr>
      <w:r w:rsidRPr="00F0782A">
        <w:rPr>
          <w:rStyle w:val="CodeChar"/>
          <w:rFonts w:asciiTheme="minorHAnsi" w:hAnsiTheme="minorHAnsi" w:cstheme="minorHAnsi"/>
          <w:b w:val="0"/>
          <w:bCs/>
        </w:rPr>
        <w:t>Energy reserves represent the remaining energy in the astronaut</w:t>
      </w:r>
      <w:r>
        <w:rPr>
          <w:rStyle w:val="CodeChar"/>
          <w:rFonts w:asciiTheme="minorHAnsi" w:hAnsiTheme="minorHAnsi" w:cstheme="minorHAnsi"/>
          <w:b w:val="0"/>
          <w:bCs/>
        </w:rPr>
        <w:t>'s suit, ranging from 0 to 200.</w:t>
      </w:r>
    </w:p>
    <w:p w14:paraId="7723212B" w14:textId="77777777" w:rsidR="00F0782A" w:rsidRDefault="00F0782A" w:rsidP="00F0782A">
      <w:pPr>
        <w:rPr>
          <w:rStyle w:val="CodeChar"/>
          <w:rFonts w:asciiTheme="minorHAnsi" w:hAnsiTheme="minorHAnsi" w:cstheme="minorHAnsi"/>
          <w:b w:val="0"/>
          <w:bCs/>
        </w:rPr>
      </w:pPr>
      <w:r w:rsidRPr="00F0782A">
        <w:rPr>
          <w:rStyle w:val="CodeChar"/>
          <w:rFonts w:asciiTheme="minorHAnsi" w:hAnsiTheme="minorHAnsi" w:cstheme="minorHAnsi"/>
          <w:b w:val="0"/>
          <w:bCs/>
        </w:rPr>
        <w:t xml:space="preserve">After you have formed your team, you will receive different commands, each on a new line, separated by " </w:t>
      </w:r>
      <w:commentRangeStart w:id="0"/>
      <w:r w:rsidRPr="00F0782A">
        <w:rPr>
          <w:rStyle w:val="CodeChar"/>
          <w:rFonts w:asciiTheme="minorHAnsi" w:hAnsiTheme="minorHAnsi" w:cstheme="minorHAnsi"/>
          <w:b w:val="0"/>
          <w:bCs/>
        </w:rPr>
        <w:t>–</w:t>
      </w:r>
      <w:commentRangeEnd w:id="0"/>
      <w:r w:rsidR="000A1231">
        <w:rPr>
          <w:rStyle w:val="CommentReference"/>
        </w:rPr>
        <w:commentReference w:id="0"/>
      </w:r>
      <w:r w:rsidRPr="00F0782A">
        <w:rPr>
          <w:rStyle w:val="CodeChar"/>
          <w:rFonts w:asciiTheme="minorHAnsi" w:hAnsiTheme="minorHAnsi" w:cstheme="minorHAnsi"/>
          <w:b w:val="0"/>
          <w:bCs/>
        </w:rPr>
        <w:t xml:space="preserve"> ", until the "</w:t>
      </w:r>
      <w:r w:rsidRPr="00DA1FAE">
        <w:rPr>
          <w:rStyle w:val="CodeChar"/>
          <w:rFonts w:asciiTheme="minorHAnsi" w:hAnsiTheme="minorHAnsi" w:cstheme="minorHAnsi"/>
          <w:bCs/>
        </w:rPr>
        <w:t>End</w:t>
      </w:r>
      <w:r w:rsidRPr="00F0782A">
        <w:rPr>
          <w:rStyle w:val="CodeChar"/>
          <w:rFonts w:asciiTheme="minorHAnsi" w:hAnsiTheme="minorHAnsi" w:cstheme="minorHAnsi"/>
          <w:b w:val="0"/>
          <w:bCs/>
        </w:rPr>
        <w:t xml:space="preserve">" command is given. There are three actions that the astronauts can perform: </w:t>
      </w:r>
    </w:p>
    <w:p w14:paraId="124C5A89" w14:textId="7447C666" w:rsidR="009D55D0" w:rsidRPr="00EB6346" w:rsidRDefault="00F0782A" w:rsidP="00F0782A">
      <w:r w:rsidRPr="00F0782A">
        <w:rPr>
          <w:rStyle w:val="CodeChar"/>
        </w:rPr>
        <w:t>"Explore – {astronaut name} – {energy needed}"</w:t>
      </w:r>
    </w:p>
    <w:p w14:paraId="115D53ED" w14:textId="098BA081" w:rsidR="00183E22" w:rsidRPr="001900A7" w:rsidRDefault="00F0782A" w:rsidP="00F0782A">
      <w:pPr>
        <w:pStyle w:val="Code"/>
        <w:numPr>
          <w:ilvl w:val="0"/>
          <w:numId w:val="16"/>
        </w:numPr>
        <w:rPr>
          <w:rFonts w:asciiTheme="minorHAnsi" w:hAnsiTheme="minorHAnsi"/>
          <w:b w:val="0"/>
          <w:noProof w:val="0"/>
        </w:rPr>
      </w:pPr>
      <w:r w:rsidRPr="00F0782A">
        <w:rPr>
          <w:rFonts w:asciiTheme="minorHAnsi" w:hAnsiTheme="minorHAnsi"/>
          <w:b w:val="0"/>
          <w:noProof w:val="0"/>
        </w:rPr>
        <w:t xml:space="preserve">If the astronaut has enough energy reserves, they can perform an exploration task, thus reducing their energy reserves. </w:t>
      </w:r>
      <w:r w:rsidRPr="00F0782A">
        <w:rPr>
          <w:rFonts w:asciiTheme="minorHAnsi" w:hAnsiTheme="minorHAnsi"/>
          <w:noProof w:val="0"/>
        </w:rPr>
        <w:t>Print</w:t>
      </w:r>
      <w:r w:rsidRPr="00F0782A">
        <w:rPr>
          <w:rFonts w:asciiTheme="minorHAnsi" w:hAnsiTheme="minorHAnsi"/>
          <w:b w:val="0"/>
          <w:noProof w:val="0"/>
        </w:rPr>
        <w:t xml:space="preserve"> this message:</w:t>
      </w:r>
    </w:p>
    <w:p w14:paraId="48B0EBA7" w14:textId="4D178231" w:rsidR="009D55D0" w:rsidRDefault="00F0782A" w:rsidP="00F0782A">
      <w:pPr>
        <w:pStyle w:val="Code"/>
        <w:numPr>
          <w:ilvl w:val="1"/>
          <w:numId w:val="10"/>
        </w:numPr>
      </w:pPr>
      <w:r w:rsidRPr="00F0782A">
        <w:t>"{astronaut name} has successfully explored a new area and now has {energy reserves left} energy!"</w:t>
      </w:r>
    </w:p>
    <w:p w14:paraId="464D36E4" w14:textId="0C0141E2" w:rsidR="009D55D0" w:rsidRDefault="00F0782A" w:rsidP="00F0782A">
      <w:pPr>
        <w:pStyle w:val="ListParagraph"/>
        <w:numPr>
          <w:ilvl w:val="0"/>
          <w:numId w:val="10"/>
        </w:numPr>
      </w:pPr>
      <w:r w:rsidRPr="00F0782A">
        <w:t xml:space="preserve">If the astronaut does not have enough energy to perform the task, </w:t>
      </w:r>
      <w:r w:rsidRPr="00F0782A">
        <w:rPr>
          <w:b/>
        </w:rPr>
        <w:t>print</w:t>
      </w:r>
      <w:r w:rsidRPr="00F0782A">
        <w:t>:</w:t>
      </w:r>
    </w:p>
    <w:p w14:paraId="1B3F9EC6" w14:textId="6F1291B8" w:rsidR="009D55D0" w:rsidRPr="00F0782A" w:rsidRDefault="00F0782A" w:rsidP="00F0782A">
      <w:pPr>
        <w:pStyle w:val="ListParagraph"/>
        <w:numPr>
          <w:ilvl w:val="1"/>
          <w:numId w:val="10"/>
        </w:numPr>
        <w:rPr>
          <w:rFonts w:ascii="Consolas" w:hAnsi="Consolas"/>
        </w:rPr>
      </w:pPr>
      <w:r w:rsidRPr="00F0782A">
        <w:rPr>
          <w:rStyle w:val="CodeChar"/>
        </w:rPr>
        <w:t>"{astronaut name} does not have enough energy to explore!"</w:t>
      </w:r>
    </w:p>
    <w:p w14:paraId="53212E94" w14:textId="4D018EEF" w:rsidR="009D55D0" w:rsidRPr="00EB6346" w:rsidRDefault="00F0782A" w:rsidP="009D55D0">
      <w:pPr>
        <w:rPr>
          <w:rStyle w:val="CodeChar"/>
        </w:rPr>
      </w:pPr>
      <w:r w:rsidRPr="00F0782A">
        <w:rPr>
          <w:rStyle w:val="CodeChar"/>
        </w:rPr>
        <w:t>"Refuel – {astronaut name} – {amount}"</w:t>
      </w:r>
    </w:p>
    <w:p w14:paraId="7B2ACBB8" w14:textId="51667953" w:rsidR="00F0782A" w:rsidRPr="00F0782A" w:rsidRDefault="00F0782A" w:rsidP="00F0782A">
      <w:pPr>
        <w:pStyle w:val="ListParagraph"/>
        <w:numPr>
          <w:ilvl w:val="0"/>
          <w:numId w:val="12"/>
        </w:numPr>
        <w:rPr>
          <w:bCs/>
        </w:rPr>
      </w:pPr>
      <w:r w:rsidRPr="00F0782A">
        <w:rPr>
          <w:bCs/>
        </w:rPr>
        <w:t>The astronaut refuels their energy reserves. If it brings the energy reserves of the astronaut above the maximum value (200), the energy reserves are increased to 200 (the energy reserves can't go over the maximum value).</w:t>
      </w:r>
    </w:p>
    <w:p w14:paraId="426038A9" w14:textId="56C0EC1E" w:rsidR="009D55D0" w:rsidRPr="00F0782A" w:rsidRDefault="00F0782A" w:rsidP="00F0782A">
      <w:pPr>
        <w:pStyle w:val="ListParagraph"/>
        <w:numPr>
          <w:ilvl w:val="0"/>
          <w:numId w:val="12"/>
        </w:numPr>
        <w:rPr>
          <w:bCs/>
        </w:rPr>
      </w:pPr>
      <w:r w:rsidRPr="00F0782A">
        <w:rPr>
          <w:bCs/>
        </w:rPr>
        <w:t>Print the following message:</w:t>
      </w:r>
    </w:p>
    <w:p w14:paraId="006A70A2" w14:textId="4E8DDBAB" w:rsidR="009D55D0" w:rsidRDefault="00F0782A" w:rsidP="00131297">
      <w:pPr>
        <w:ind w:left="1080"/>
        <w:rPr>
          <w:rStyle w:val="CodeChar"/>
        </w:rPr>
      </w:pPr>
      <w:r w:rsidRPr="00F0782A">
        <w:t xml:space="preserve"> </w:t>
      </w:r>
      <w:r w:rsidRPr="00F0782A">
        <w:rPr>
          <w:rStyle w:val="CodeChar"/>
        </w:rPr>
        <w:t>"{astronaut name} refueled their energy by {amount recovered}!"</w:t>
      </w:r>
    </w:p>
    <w:p w14:paraId="0E6FA409" w14:textId="085A56D7" w:rsidR="009D55D0" w:rsidRPr="00EB6346" w:rsidRDefault="00F0782A" w:rsidP="009D55D0">
      <w:pPr>
        <w:rPr>
          <w:rStyle w:val="CodeChar"/>
        </w:rPr>
      </w:pPr>
      <w:r w:rsidRPr="00F0782A">
        <w:rPr>
          <w:rStyle w:val="CodeChar"/>
        </w:rPr>
        <w:t>"</w:t>
      </w:r>
      <w:commentRangeStart w:id="1"/>
      <w:r w:rsidRPr="00F0782A">
        <w:rPr>
          <w:rStyle w:val="CodeChar"/>
        </w:rPr>
        <w:t>Breath</w:t>
      </w:r>
      <w:ins w:id="2" w:author="Darina" w:date="2023-07-27T07:46:00Z">
        <w:r w:rsidR="00F8255E">
          <w:rPr>
            <w:rStyle w:val="CodeChar"/>
          </w:rPr>
          <w:t>e</w:t>
        </w:r>
        <w:commentRangeEnd w:id="1"/>
        <w:r w:rsidR="00F8255E">
          <w:rPr>
            <w:rStyle w:val="CommentReference"/>
          </w:rPr>
          <w:commentReference w:id="1"/>
        </w:r>
      </w:ins>
      <w:r w:rsidRPr="00F0782A">
        <w:rPr>
          <w:rStyle w:val="CodeChar"/>
        </w:rPr>
        <w:t xml:space="preserve"> – {astronaut name} – {amount}"</w:t>
      </w:r>
    </w:p>
    <w:p w14:paraId="734244A8" w14:textId="77777777" w:rsidR="00F0782A" w:rsidRDefault="00131297" w:rsidP="00F0782A">
      <w:pPr>
        <w:pStyle w:val="ListParagraph"/>
        <w:numPr>
          <w:ilvl w:val="0"/>
          <w:numId w:val="15"/>
        </w:numPr>
      </w:pPr>
      <w:r>
        <w:t xml:space="preserve">If </w:t>
      </w:r>
      <w:r w:rsidR="00F0782A">
        <w:t>The astronaut replenishes their oxygen level. If a command is given that would bring the oxygen level of the astronaut above the maximum value (100), the oxygen level is increased to 100 (the oxygen level can't go over the maximum value).</w:t>
      </w:r>
    </w:p>
    <w:p w14:paraId="6650CA55" w14:textId="25737818" w:rsidR="00131297" w:rsidRPr="00F0782A" w:rsidRDefault="00F0782A" w:rsidP="00F0782A">
      <w:pPr>
        <w:pStyle w:val="ListParagraph"/>
        <w:numPr>
          <w:ilvl w:val="0"/>
          <w:numId w:val="15"/>
        </w:numPr>
      </w:pPr>
      <w:r w:rsidRPr="00DA1FAE">
        <w:rPr>
          <w:b/>
        </w:rPr>
        <w:t>Print</w:t>
      </w:r>
      <w:r>
        <w:t xml:space="preserve"> the following message:</w:t>
      </w:r>
    </w:p>
    <w:p w14:paraId="5FEAF5DD" w14:textId="45FF85DC" w:rsidR="00EB522B" w:rsidRPr="00EB522B" w:rsidRDefault="00DA1FAE" w:rsidP="00DA1FAE">
      <w:pPr>
        <w:ind w:left="720" w:firstLine="720"/>
        <w:rPr>
          <w:rStyle w:val="CodeChar"/>
          <w:lang w:val="bg-BG"/>
        </w:rPr>
      </w:pPr>
      <w:r w:rsidRPr="00DA1FAE">
        <w:rPr>
          <w:rStyle w:val="CodeChar"/>
        </w:rPr>
        <w:t>"{astronaut name} took a breath and recovered {amount recovered} oxygen!"</w:t>
      </w:r>
    </w:p>
    <w:p w14:paraId="1DFC4C4E" w14:textId="77777777" w:rsidR="009D55D0" w:rsidRPr="004777E6" w:rsidRDefault="009D55D0" w:rsidP="009D55D0">
      <w:pPr>
        <w:pStyle w:val="Heading3"/>
      </w:pPr>
      <w:r>
        <w:t>Input</w:t>
      </w:r>
    </w:p>
    <w:p w14:paraId="73081696" w14:textId="77777777" w:rsidR="009D55D0" w:rsidRPr="00A809CB" w:rsidRDefault="009D55D0" w:rsidP="009D55D0">
      <w:pPr>
        <w:pStyle w:val="ListParagraph"/>
        <w:numPr>
          <w:ilvl w:val="0"/>
          <w:numId w:val="8"/>
        </w:numPr>
        <w:rPr>
          <w:b/>
        </w:rPr>
      </w:pPr>
      <w:r>
        <w:t xml:space="preserve">On the first line of the standard input, you will receive an integer </w:t>
      </w:r>
      <w:r w:rsidRPr="00A809CB">
        <w:rPr>
          <w:b/>
        </w:rPr>
        <w:t>n</w:t>
      </w:r>
    </w:p>
    <w:p w14:paraId="185778EC" w14:textId="374F4E15" w:rsidR="009D55D0" w:rsidRDefault="009D55D0" w:rsidP="00DA1FAE">
      <w:pPr>
        <w:pStyle w:val="ListParagraph"/>
        <w:numPr>
          <w:ilvl w:val="0"/>
          <w:numId w:val="8"/>
        </w:numPr>
      </w:pPr>
      <w:r>
        <w:t xml:space="preserve">On the following </w:t>
      </w:r>
      <w:r w:rsidRPr="00A809CB">
        <w:rPr>
          <w:b/>
        </w:rPr>
        <w:t>n</w:t>
      </w:r>
      <w:r>
        <w:t xml:space="preserve"> lines, the </w:t>
      </w:r>
      <w:r w:rsidR="00DA1FAE" w:rsidRPr="00DA1FAE">
        <w:rPr>
          <w:b/>
        </w:rPr>
        <w:t>astronauts</w:t>
      </w:r>
      <w:r w:rsidR="00DA1FAE" w:rsidRPr="00DA1FAE">
        <w:t xml:space="preserve"> </w:t>
      </w:r>
      <w:r>
        <w:t xml:space="preserve">themselves will follow with their </w:t>
      </w:r>
      <w:r w:rsidR="00DA1FAE">
        <w:rPr>
          <w:b/>
        </w:rPr>
        <w:t xml:space="preserve">oxygen level </w:t>
      </w:r>
      <w:r w:rsidR="00DA1FAE" w:rsidRPr="00DA1FAE">
        <w:t>and</w:t>
      </w:r>
      <w:r w:rsidR="00DA1FAE">
        <w:rPr>
          <w:b/>
        </w:rPr>
        <w:t xml:space="preserve"> energy reserves</w:t>
      </w:r>
      <w:r w:rsidR="00EB522B">
        <w:rPr>
          <w:b/>
        </w:rPr>
        <w:t xml:space="preserve">, </w:t>
      </w:r>
      <w:r>
        <w:t xml:space="preserve">separated by a </w:t>
      </w:r>
      <w:r w:rsidR="00DA1FAE">
        <w:t>space</w:t>
      </w:r>
      <w:r>
        <w:t xml:space="preserve"> in the following format</w:t>
      </w:r>
    </w:p>
    <w:p w14:paraId="6EC6B618" w14:textId="2C250726" w:rsidR="009D55D0" w:rsidRPr="00A809CB" w:rsidRDefault="009D55D0" w:rsidP="009D55D0">
      <w:pPr>
        <w:pStyle w:val="ListParagraph"/>
        <w:numPr>
          <w:ilvl w:val="0"/>
          <w:numId w:val="8"/>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Pr="006E5AA4">
        <w:rPr>
          <w:rStyle w:val="CodeChar"/>
        </w:rPr>
        <w:t xml:space="preserve"> –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00DA1FAE">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p w14:paraId="5844B80B" w14:textId="77777777" w:rsidR="009D55D0" w:rsidRPr="002B2581" w:rsidRDefault="009D55D0" w:rsidP="009D55D0">
      <w:pPr>
        <w:pStyle w:val="Heading3"/>
      </w:pPr>
      <w:r>
        <w:lastRenderedPageBreak/>
        <w:t>Output</w:t>
      </w:r>
    </w:p>
    <w:p w14:paraId="5F556B9D" w14:textId="78D2FCBC" w:rsidR="009D55D0" w:rsidRDefault="001900A7" w:rsidP="00DA1FAE">
      <w:pPr>
        <w:pStyle w:val="ListParagraph"/>
        <w:numPr>
          <w:ilvl w:val="0"/>
          <w:numId w:val="9"/>
        </w:numPr>
        <w:rPr>
          <w:noProof/>
        </w:rPr>
      </w:pPr>
      <w:r>
        <w:t xml:space="preserve">Every command should </w:t>
      </w:r>
      <w:r w:rsidRPr="00001DCF">
        <w:rPr>
          <w:b/>
        </w:rPr>
        <w:t>print its own template sentence</w:t>
      </w:r>
      <w:r>
        <w:rPr>
          <w:noProof/>
        </w:rPr>
        <w:t xml:space="preserve">, after that </w:t>
      </w:r>
      <w:r w:rsidRPr="001900A7">
        <w:rPr>
          <w:b/>
          <w:noProof/>
        </w:rPr>
        <w:t>p</w:t>
      </w:r>
      <w:r w:rsidR="009D55D0" w:rsidRPr="001900A7">
        <w:rPr>
          <w:b/>
          <w:noProof/>
        </w:rPr>
        <w:t>rint</w:t>
      </w:r>
      <w:r w:rsidR="009D55D0">
        <w:rPr>
          <w:noProof/>
        </w:rPr>
        <w:t xml:space="preserve"> all </w:t>
      </w:r>
      <w:r w:rsidR="00DA1FAE" w:rsidRPr="00DA1FAE">
        <w:rPr>
          <w:noProof/>
        </w:rPr>
        <w:t>astronauts</w:t>
      </w:r>
      <w:r w:rsidR="009D55D0">
        <w:rPr>
          <w:noProof/>
        </w:rPr>
        <w:t>, in the following format:</w:t>
      </w:r>
    </w:p>
    <w:p w14:paraId="338BD863" w14:textId="36902ED6" w:rsidR="009D55D0" w:rsidRDefault="009D55D0" w:rsidP="00DA1FAE">
      <w:pPr>
        <w:pStyle w:val="Code"/>
        <w:ind w:firstLine="720"/>
      </w:pPr>
      <w:r>
        <w:rPr>
          <w:rStyle w:val="CodeChar"/>
        </w:rPr>
        <w:t>"</w:t>
      </w:r>
      <w:r w:rsidR="00DA1FAE">
        <w:t>Astronaut: {</w:t>
      </w:r>
      <w:r w:rsidR="00DA1FAE" w:rsidRPr="00DA1FAE">
        <w:t>astronaut name</w:t>
      </w:r>
      <w:r w:rsidR="00DA1FAE">
        <w:t>}, Oxygen:</w:t>
      </w:r>
      <w:commentRangeStart w:id="3"/>
      <w:ins w:id="4" w:author="Darina" w:date="2023-07-27T07:46:00Z">
        <w:r w:rsidR="00F8255E">
          <w:t xml:space="preserve"> </w:t>
        </w:r>
      </w:ins>
      <w:commentRangeEnd w:id="3"/>
      <w:ins w:id="5" w:author="Darina" w:date="2023-07-27T08:03:00Z">
        <w:r w:rsidR="000A1231">
          <w:rPr>
            <w:rStyle w:val="CommentReference"/>
            <w:rFonts w:asciiTheme="minorHAnsi" w:hAnsiTheme="minorHAnsi"/>
            <w:b w:val="0"/>
            <w:noProof w:val="0"/>
          </w:rPr>
          <w:commentReference w:id="3"/>
        </w:r>
      </w:ins>
      <w:r w:rsidR="00DA1FAE">
        <w:t>{</w:t>
      </w:r>
      <w:r w:rsidR="00DA1FAE" w:rsidRPr="00DA1FAE">
        <w:t>oxygen level</w:t>
      </w:r>
      <w:r w:rsidR="00DA1FAE">
        <w:t>}, Energy: {</w:t>
      </w:r>
      <w:r w:rsidR="00DA1FAE" w:rsidRPr="00DA1FAE">
        <w:rPr>
          <w:rStyle w:val="CodeChar"/>
          <w:b/>
        </w:rPr>
        <w:t>energy reserves</w:t>
      </w:r>
      <w:r w:rsidR="00DA1FAE">
        <w:t>}</w:t>
      </w:r>
      <w:r>
        <w:rPr>
          <w:rStyle w:val="CodeChar"/>
        </w:rPr>
        <w:t>"</w:t>
      </w:r>
    </w:p>
    <w:p w14:paraId="16F917B2" w14:textId="77777777" w:rsidR="009D55D0" w:rsidRDefault="009D55D0" w:rsidP="009D55D0">
      <w:pPr>
        <w:pStyle w:val="Heading3"/>
      </w:pPr>
      <w:r>
        <w:t>Constraints</w:t>
      </w:r>
    </w:p>
    <w:p w14:paraId="0B181D02" w14:textId="6F5C575F" w:rsidR="001900A7" w:rsidRDefault="001900A7" w:rsidP="001900A7">
      <w:pPr>
        <w:pStyle w:val="ListParagraph"/>
        <w:numPr>
          <w:ilvl w:val="0"/>
          <w:numId w:val="17"/>
        </w:numPr>
      </w:pPr>
      <w:r>
        <w:t xml:space="preserve">The </w:t>
      </w:r>
      <w:r w:rsidRPr="0001252D">
        <w:rPr>
          <w:b/>
        </w:rPr>
        <w:t>names</w:t>
      </w:r>
      <w:r>
        <w:t xml:space="preserve"> of the </w:t>
      </w:r>
      <w:del w:id="6" w:author="Darina" w:date="2023-07-27T07:50:00Z">
        <w:r w:rsidDel="00F8255E">
          <w:delText xml:space="preserve">riders </w:delText>
        </w:r>
      </w:del>
      <w:ins w:id="7" w:author="Darina" w:date="2023-07-27T07:50:00Z">
        <w:r w:rsidR="00F8255E">
          <w:t>astronauts</w:t>
        </w:r>
        <w:r w:rsidR="00F8255E">
          <w:t xml:space="preserve"> </w:t>
        </w:r>
      </w:ins>
      <w:r>
        <w:t xml:space="preserve">will </w:t>
      </w:r>
      <w:r w:rsidRPr="0001252D">
        <w:rPr>
          <w:b/>
        </w:rPr>
        <w:t xml:space="preserve">always </w:t>
      </w:r>
      <w:r>
        <w:t>be</w:t>
      </w:r>
      <w:r w:rsidRPr="0001252D">
        <w:rPr>
          <w:b/>
        </w:rPr>
        <w:t xml:space="preserve"> unique</w:t>
      </w:r>
      <w:r w:rsidRPr="0001252D">
        <w:t>.</w:t>
      </w:r>
    </w:p>
    <w:p w14:paraId="4CB445E9" w14:textId="740C5DD4" w:rsidR="009D55D0" w:rsidRPr="001900A7" w:rsidRDefault="001900A7" w:rsidP="009D55D0">
      <w:pPr>
        <w:pStyle w:val="ListParagraph"/>
        <w:numPr>
          <w:ilvl w:val="0"/>
          <w:numId w:val="17"/>
        </w:numPr>
      </w:pPr>
      <w:r>
        <w:t xml:space="preserve">All given </w:t>
      </w:r>
      <w:r w:rsidRPr="00001DCF">
        <w:rPr>
          <w:b/>
        </w:rPr>
        <w:t>commands</w:t>
      </w:r>
      <w:r>
        <w:t xml:space="preserve"> will be </w:t>
      </w:r>
      <w:r w:rsidRPr="00001DCF">
        <w:rPr>
          <w:b/>
        </w:rPr>
        <w:t>valid</w:t>
      </w:r>
      <w:r>
        <w:t>.</w:t>
      </w:r>
    </w:p>
    <w:p w14:paraId="2DB6CD80" w14:textId="5E1856EF" w:rsidR="00F47C70" w:rsidRPr="00EF2B5F" w:rsidRDefault="00F47C70" w:rsidP="00F47C70">
      <w:pPr>
        <w:pStyle w:val="Heading3"/>
        <w:rPr>
          <w:noProof/>
          <w:lang w:val="en-GB"/>
        </w:rPr>
      </w:pPr>
      <w:r>
        <w:rPr>
          <w:noProof/>
          <w:lang w:val="en-GB"/>
        </w:rPr>
        <w:t xml:space="preserve"> </w:t>
      </w:r>
      <w:r w:rsidR="00B94F03">
        <w:rPr>
          <w:noProof/>
          <w:lang w:val="en-GB"/>
        </w:rPr>
        <w:t>Examples</w:t>
      </w:r>
    </w:p>
    <w:tbl>
      <w:tblPr>
        <w:tblW w:w="106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tblGrid>
      <w:tr w:rsidR="00F47C70" w14:paraId="055E9FAF" w14:textId="77777777" w:rsidTr="003F7E68">
        <w:trPr>
          <w:trHeight w:val="348"/>
        </w:trPr>
        <w:tc>
          <w:tcPr>
            <w:tcW w:w="4345" w:type="dxa"/>
            <w:shd w:val="clear" w:color="auto" w:fill="D9D9D9" w:themeFill="background1" w:themeFillShade="D9"/>
          </w:tcPr>
          <w:p w14:paraId="58F67A25"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2B8C4B2"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217D1915" w14:textId="77777777" w:rsidTr="003F7E68">
        <w:trPr>
          <w:trHeight w:val="4989"/>
        </w:trPr>
        <w:tc>
          <w:tcPr>
            <w:tcW w:w="4345" w:type="dxa"/>
          </w:tcPr>
          <w:p w14:paraId="241B57D9" w14:textId="35921712" w:rsidR="00596DBD" w:rsidRPr="00596DBD" w:rsidRDefault="00596DBD" w:rsidP="00596DBD">
            <w:pPr>
              <w:spacing w:after="0" w:line="360" w:lineRule="auto"/>
              <w:rPr>
                <w:rFonts w:ascii="Consolas" w:eastAsia="Calibri" w:hAnsi="Consolas" w:cs="Times New Roman"/>
                <w:noProof/>
              </w:rPr>
            </w:pPr>
            <w:r>
              <w:rPr>
                <w:rFonts w:ascii="Consolas" w:eastAsia="Calibri" w:hAnsi="Consolas" w:cs="Times New Roman"/>
                <w:noProof/>
              </w:rPr>
              <w:t xml:space="preserve">[  </w:t>
            </w:r>
            <w:r w:rsidRPr="00596DBD">
              <w:rPr>
                <w:rFonts w:ascii="Consolas" w:eastAsia="Calibri" w:hAnsi="Consolas" w:cs="Times New Roman"/>
                <w:noProof/>
              </w:rPr>
              <w:t>'3',</w:t>
            </w:r>
          </w:p>
          <w:p w14:paraId="4805D57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'John 50 120',</w:t>
            </w:r>
          </w:p>
          <w:p w14:paraId="22DBAB9F"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'Kate 80 180',</w:t>
            </w:r>
          </w:p>
          <w:p w14:paraId="6053C7B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'Rob 70 150',</w:t>
            </w:r>
          </w:p>
          <w:p w14:paraId="09222A07"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'Explore – John – 50',</w:t>
            </w:r>
          </w:p>
          <w:p w14:paraId="7EB300E4"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'Refuel – Kate – 30',</w:t>
            </w:r>
          </w:p>
          <w:p w14:paraId="34362D6E"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'Breath – Rob – 20',</w:t>
            </w:r>
          </w:p>
          <w:p w14:paraId="16C79761" w14:textId="700B0F4B" w:rsidR="00F47C70" w:rsidRPr="00F475E2" w:rsidRDefault="00596DBD" w:rsidP="00596DBD">
            <w:pPr>
              <w:spacing w:after="0" w:line="360" w:lineRule="auto"/>
              <w:rPr>
                <w:rFonts w:ascii="Consolas" w:eastAsia="Calibri" w:hAnsi="Consolas" w:cs="Times New Roman"/>
                <w:noProof/>
              </w:rPr>
            </w:pPr>
            <w:r>
              <w:rPr>
                <w:rFonts w:ascii="Consolas" w:eastAsia="Calibri" w:hAnsi="Consolas" w:cs="Times New Roman"/>
                <w:noProof/>
              </w:rPr>
              <w:t xml:space="preserve">  'End'</w:t>
            </w:r>
            <w:r w:rsidRPr="00596DBD">
              <w:rPr>
                <w:rFonts w:ascii="Consolas" w:eastAsia="Calibri" w:hAnsi="Consolas" w:cs="Times New Roman"/>
                <w:noProof/>
              </w:rPr>
              <w:t>]</w:t>
            </w:r>
          </w:p>
        </w:tc>
        <w:tc>
          <w:tcPr>
            <w:tcW w:w="0" w:type="auto"/>
          </w:tcPr>
          <w:p w14:paraId="1C4FF830"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John has successfully explored a new area and now has 70 energy!</w:t>
            </w:r>
          </w:p>
          <w:p w14:paraId="42F0FBD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Kate refueled their energy by 20!</w:t>
            </w:r>
          </w:p>
          <w:p w14:paraId="31FB307E"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Rob took a breath and recovered 20 oxygen!</w:t>
            </w:r>
          </w:p>
          <w:p w14:paraId="0C801822"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John, Oxygen: 50, Energy: 70</w:t>
            </w:r>
          </w:p>
          <w:p w14:paraId="292A9955"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Kate, Oxygen: 80, Energy: 200</w:t>
            </w:r>
          </w:p>
          <w:p w14:paraId="0FE00DC6" w14:textId="62492892" w:rsidR="00F47C70" w:rsidRPr="00D517EA"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Rob, Oxygen: 90, Energy: 150</w:t>
            </w:r>
          </w:p>
        </w:tc>
      </w:tr>
      <w:tr w:rsidR="00F47C70" w14:paraId="33485A3F" w14:textId="77777777" w:rsidTr="003F7E68">
        <w:trPr>
          <w:trHeight w:val="348"/>
        </w:trPr>
        <w:tc>
          <w:tcPr>
            <w:tcW w:w="4345" w:type="dxa"/>
            <w:shd w:val="clear" w:color="auto" w:fill="D9D9D9" w:themeFill="background1" w:themeFillShade="D9"/>
          </w:tcPr>
          <w:p w14:paraId="46604772"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6A1ABCA"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62B83792" w14:textId="77777777" w:rsidTr="003F7E68">
        <w:trPr>
          <w:trHeight w:val="4989"/>
        </w:trPr>
        <w:tc>
          <w:tcPr>
            <w:tcW w:w="4345" w:type="dxa"/>
          </w:tcPr>
          <w:p w14:paraId="1A4C8A7B" w14:textId="14B0D750" w:rsidR="00596DBD" w:rsidRPr="00596DBD" w:rsidRDefault="00596DBD" w:rsidP="00596DBD">
            <w:pPr>
              <w:spacing w:after="0" w:line="360" w:lineRule="auto"/>
              <w:rPr>
                <w:rFonts w:ascii="Consolas" w:eastAsia="Calibri" w:hAnsi="Consolas" w:cs="Times New Roman"/>
                <w:noProof/>
              </w:rPr>
            </w:pPr>
            <w:r>
              <w:rPr>
                <w:rFonts w:ascii="Consolas" w:eastAsia="Calibri" w:hAnsi="Consolas" w:cs="Times New Roman"/>
                <w:noProof/>
              </w:rPr>
              <w:lastRenderedPageBreak/>
              <w:t>[</w:t>
            </w:r>
            <w:r w:rsidRPr="00596DBD">
              <w:rPr>
                <w:rFonts w:ascii="Consolas" w:eastAsia="Calibri" w:hAnsi="Consolas" w:cs="Times New Roman"/>
                <w:noProof/>
              </w:rPr>
              <w:t xml:space="preserve">    '4',</w:t>
            </w:r>
          </w:p>
          <w:p w14:paraId="056940C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'Alice 60 100',</w:t>
            </w:r>
          </w:p>
          <w:p w14:paraId="31E75063"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'Bob 40 80',</w:t>
            </w:r>
          </w:p>
          <w:p w14:paraId="1203B8F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'Charlie 70 150',</w:t>
            </w:r>
          </w:p>
          <w:p w14:paraId="33DC7F47"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'Dave 80 180',</w:t>
            </w:r>
          </w:p>
          <w:p w14:paraId="2D0B9791"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'Explore – Bob – 60',</w:t>
            </w:r>
          </w:p>
          <w:p w14:paraId="30C2682C"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'Refuel – Alice – 30',</w:t>
            </w:r>
          </w:p>
          <w:p w14:paraId="2D23394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'Breath – Charlie – 50',</w:t>
            </w:r>
          </w:p>
          <w:p w14:paraId="3B5A063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'Refuel – Dave – 40',</w:t>
            </w:r>
          </w:p>
          <w:p w14:paraId="07ADD550"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'Explore – Bob – 40',</w:t>
            </w:r>
          </w:p>
          <w:p w14:paraId="32DD034E"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'Breath – Charlie – 30',</w:t>
            </w:r>
          </w:p>
          <w:p w14:paraId="63D48560"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'Explore – Alice – 40',</w:t>
            </w:r>
          </w:p>
          <w:p w14:paraId="535EBCD6" w14:textId="65543CB0" w:rsidR="00F47C70" w:rsidRPr="00F475E2" w:rsidRDefault="00596DBD" w:rsidP="00596DBD">
            <w:pPr>
              <w:spacing w:after="0" w:line="360" w:lineRule="auto"/>
              <w:rPr>
                <w:rFonts w:ascii="Consolas" w:eastAsia="Calibri" w:hAnsi="Consolas" w:cs="Times New Roman"/>
                <w:noProof/>
              </w:rPr>
            </w:pPr>
            <w:r>
              <w:rPr>
                <w:rFonts w:ascii="Consolas" w:eastAsia="Calibri" w:hAnsi="Consolas" w:cs="Times New Roman"/>
                <w:noProof/>
              </w:rPr>
              <w:t xml:space="preserve">    'End']</w:t>
            </w:r>
          </w:p>
        </w:tc>
        <w:tc>
          <w:tcPr>
            <w:tcW w:w="0" w:type="auto"/>
          </w:tcPr>
          <w:p w14:paraId="528850FA"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Bob has successfully explored a new area and now has 20 energy!</w:t>
            </w:r>
          </w:p>
          <w:p w14:paraId="52975738"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Alice refueled their energy by 30!</w:t>
            </w:r>
          </w:p>
          <w:p w14:paraId="12F9D55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Charlie took a breath and recovered 30 oxygen!</w:t>
            </w:r>
          </w:p>
          <w:p w14:paraId="157B1858"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Dave refueled their energy by 20!</w:t>
            </w:r>
          </w:p>
          <w:p w14:paraId="2E61AD5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Bob does not have enough energy to explore!</w:t>
            </w:r>
          </w:p>
          <w:p w14:paraId="7444372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Charlie took a breath and recovered 0 oxygen!</w:t>
            </w:r>
          </w:p>
          <w:p w14:paraId="78059F3F"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Alice has successfully explored a new area and now has 90 energy!</w:t>
            </w:r>
          </w:p>
          <w:p w14:paraId="0ABB354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Alice, Oxygen: 60, Energy: 90</w:t>
            </w:r>
          </w:p>
          <w:p w14:paraId="4AF82608"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Bob, Oxygen: 40, Energy: 20</w:t>
            </w:r>
          </w:p>
          <w:p w14:paraId="2CD7EC0E"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Charlie, Oxygen: 100, Energy: 150</w:t>
            </w:r>
          </w:p>
          <w:p w14:paraId="317EA622" w14:textId="7287A52E" w:rsidR="00F47C70" w:rsidRPr="00D517EA"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Dave, Oxygen: 80, Energy: 200</w:t>
            </w:r>
          </w:p>
        </w:tc>
      </w:tr>
    </w:tbl>
    <w:p w14:paraId="4D6B3945" w14:textId="49D7135D" w:rsidR="008D58DE" w:rsidRPr="007C7A82" w:rsidRDefault="008D58DE" w:rsidP="00292025"/>
    <w:sectPr w:rsidR="008D58DE" w:rsidRPr="007C7A82" w:rsidSect="009254B7">
      <w:headerReference w:type="even" r:id="rId12"/>
      <w:headerReference w:type="default" r:id="rId13"/>
      <w:footerReference w:type="even" r:id="rId14"/>
      <w:footerReference w:type="default" r:id="rId15"/>
      <w:headerReference w:type="first" r:id="rId16"/>
      <w:footerReference w:type="first" r:id="rId17"/>
      <w:pgSz w:w="11909" w:h="16834" w:code="9"/>
      <w:pgMar w:top="567" w:right="737" w:bottom="1077" w:left="737" w:header="567" w:footer="79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rina" w:date="2023-07-27T08:01:00Z" w:initials="D">
    <w:p w14:paraId="151430A8" w14:textId="30F087E1" w:rsidR="000A1231" w:rsidRPr="000A1231" w:rsidRDefault="000A1231">
      <w:pPr>
        <w:pStyle w:val="CommentText"/>
        <w:rPr>
          <w:lang w:val="bg-BG"/>
        </w:rPr>
      </w:pPr>
      <w:r>
        <w:rPr>
          <w:rStyle w:val="CommentReference"/>
        </w:rPr>
        <w:annotationRef/>
      </w:r>
      <w:r>
        <w:rPr>
          <w:lang w:val="bg-BG"/>
        </w:rPr>
        <w:t>Нека да се използва късо тире и в условието, и в тестовете</w:t>
      </w:r>
    </w:p>
  </w:comment>
  <w:comment w:id="1" w:author="Darina" w:date="2023-07-27T07:46:00Z" w:initials="D">
    <w:p w14:paraId="2F6216A2" w14:textId="407E0B02" w:rsidR="00F8255E" w:rsidRPr="00F8255E" w:rsidRDefault="00F8255E">
      <w:pPr>
        <w:pStyle w:val="CommentText"/>
        <w:rPr>
          <w:lang w:val="bg-BG"/>
        </w:rPr>
      </w:pPr>
      <w:r>
        <w:rPr>
          <w:rStyle w:val="CommentReference"/>
        </w:rPr>
        <w:annotationRef/>
      </w:r>
      <w:r>
        <w:rPr>
          <w:lang w:val="bg-BG"/>
        </w:rPr>
        <w:t>Да се оправи и в ресурсите</w:t>
      </w:r>
    </w:p>
  </w:comment>
  <w:comment w:id="3" w:author="Darina" w:date="2023-07-27T08:03:00Z" w:initials="D">
    <w:p w14:paraId="6B4EDC09" w14:textId="03988BA8" w:rsidR="000A1231" w:rsidRPr="000A1231" w:rsidRDefault="000A1231">
      <w:pPr>
        <w:pStyle w:val="CommentText"/>
        <w:rPr>
          <w:lang w:val="bg-BG"/>
        </w:rPr>
      </w:pPr>
      <w:r>
        <w:rPr>
          <w:rStyle w:val="CommentReference"/>
        </w:rPr>
        <w:annotationRef/>
      </w:r>
      <w:r>
        <w:rPr>
          <w:lang w:val="bg-BG"/>
        </w:rPr>
        <w:t>Да се оправи и в тестовете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1430A8" w15:done="0"/>
  <w15:commentEx w15:paraId="2F6216A2" w15:done="0"/>
  <w15:commentEx w15:paraId="6B4EDC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A2BE" w16cex:dateUtc="2023-07-27T05:01:00Z"/>
  <w16cex:commentExtensible w16cex:durableId="286C9F67" w16cex:dateUtc="2023-07-27T04:46:00Z"/>
  <w16cex:commentExtensible w16cex:durableId="286CA355" w16cex:dateUtc="2023-07-27T0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1430A8" w16cid:durableId="286CA2BE"/>
  <w16cid:commentId w16cid:paraId="2F6216A2" w16cid:durableId="286C9F67"/>
  <w16cid:commentId w16cid:paraId="6B4EDC09" w16cid:durableId="286CA3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1EE15" w14:textId="77777777" w:rsidR="00624A92" w:rsidRDefault="00624A92" w:rsidP="008068A2">
      <w:pPr>
        <w:spacing w:after="0" w:line="240" w:lineRule="auto"/>
      </w:pPr>
      <w:r>
        <w:separator/>
      </w:r>
    </w:p>
  </w:endnote>
  <w:endnote w:type="continuationSeparator" w:id="0">
    <w:p w14:paraId="7C9A6718" w14:textId="77777777" w:rsidR="00624A92" w:rsidRDefault="00624A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1C433" w14:textId="77777777" w:rsidR="00B94F03" w:rsidRDefault="00B94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1B09" w14:textId="77777777" w:rsidR="00B94F03" w:rsidRDefault="00B94F03" w:rsidP="00B94F03">
    <w:pPr>
      <w:pStyle w:val="Footer"/>
    </w:pPr>
    <w:r>
      <w:rPr>
        <w:noProof/>
        <w:lang w:val="bg-BG" w:eastAsia="bg-BG"/>
      </w:rPr>
      <mc:AlternateContent>
        <mc:Choice Requires="wps">
          <w:drawing>
            <wp:anchor distT="0" distB="0" distL="0" distR="0" simplePos="0" relativeHeight="251659264" behindDoc="1" locked="0" layoutInCell="1" allowOverlap="1" wp14:anchorId="0446D28A" wp14:editId="2C07B25B">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9C97D58"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" strokecolor="#974706 [1609]" strokeweight=".35mm">
              <v:stroke endcap="round"/>
            </v:line>
          </w:pict>
        </mc:Fallback>
      </mc:AlternateContent>
    </w:r>
    <w:r>
      <w:rPr>
        <w:noProof/>
        <w:lang w:val="bg-BG" w:eastAsia="bg-BG"/>
      </w:rPr>
      <mc:AlternateContent>
        <mc:Choice Requires="wps">
          <w:drawing>
            <wp:anchor distT="0" distB="0" distL="0" distR="0" simplePos="0" relativeHeight="251660288" behindDoc="1" locked="0" layoutInCell="1" allowOverlap="1" wp14:anchorId="3E5205B4" wp14:editId="6BB1B084">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8" w:name="_Hlk24191091"/>
                          <w:bookmarkEnd w:id="8"/>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E5205B4" id="Text Box 16" o:spid="_x0000_s1026" style="position:absolute;margin-left:109pt;margin-top:7pt;width:411.45pt;height:4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9" w:name="_Hlk24191091"/>
                    <w:bookmarkEnd w:id="9"/>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51661312" behindDoc="1" locked="0" layoutInCell="1" allowOverlap="1" wp14:anchorId="1ACDA7E6" wp14:editId="5EAEE46A">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ACDA7E6" id="Text Box 6" o:spid="_x0000_s1027" style="position:absolute;margin-left:109.85pt;margin-top:28.05pt;width:40.2pt;height:13.0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51662336" behindDoc="1" locked="0" layoutInCell="1" allowOverlap="1" wp14:anchorId="767DA9BF" wp14:editId="4DE5EC29">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538F3D" w14:textId="0A8555EC"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596DBD">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596DBD">
                            <w:rPr>
                              <w:noProof/>
                              <w:sz w:val="18"/>
                              <w:szCs w:val="18"/>
                            </w:rPr>
                            <w:t>3</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67DA9BF" id="Text Box 4" o:spid="_x0000_s1028" style="position:absolute;margin-left:444.65pt;margin-top:26.95pt;width:70.95pt;height:15.9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79538F3D" w14:textId="0A8555EC"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596DBD">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596DBD">
                      <w:rPr>
                        <w:noProof/>
                        <w:sz w:val="18"/>
                        <w:szCs w:val="18"/>
                      </w:rPr>
                      <w:t>3</w:t>
                    </w:r>
                    <w:r>
                      <w:rPr>
                        <w:sz w:val="18"/>
                        <w:szCs w:val="18"/>
                      </w:rPr>
                      <w:fldChar w:fldCharType="end"/>
                    </w:r>
                  </w:p>
                </w:txbxContent>
              </v:textbox>
            </v:rect>
          </w:pict>
        </mc:Fallback>
      </mc:AlternateContent>
    </w:r>
    <w:r>
      <w:rPr>
        <w:noProof/>
        <w:lang w:val="bg-BG" w:eastAsia="bg-BG"/>
      </w:rPr>
      <w:drawing>
        <wp:anchor distT="0" distB="0" distL="114300" distR="114300" simplePos="0" relativeHeight="251663360" behindDoc="1" locked="0" layoutInCell="1" allowOverlap="1" wp14:anchorId="08A1D0C4" wp14:editId="42D2A9F2">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Logo&#10;&#10;Description automatically generated">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p w14:paraId="7A1E5270" w14:textId="7B2D75C6" w:rsidR="00057148" w:rsidRPr="00B94F03" w:rsidRDefault="00057148" w:rsidP="00B94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023D" w14:textId="77777777" w:rsidR="00B94F03" w:rsidRDefault="00B94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1858D" w14:textId="77777777" w:rsidR="00624A92" w:rsidRDefault="00624A92" w:rsidP="008068A2">
      <w:pPr>
        <w:spacing w:after="0" w:line="240" w:lineRule="auto"/>
      </w:pPr>
      <w:r>
        <w:separator/>
      </w:r>
    </w:p>
  </w:footnote>
  <w:footnote w:type="continuationSeparator" w:id="0">
    <w:p w14:paraId="6B6ACE7F" w14:textId="77777777" w:rsidR="00624A92" w:rsidRDefault="00624A9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7034D" w14:textId="77777777" w:rsidR="00B94F03" w:rsidRDefault="00B94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92C51" w14:textId="77777777" w:rsidR="00B94F03" w:rsidRDefault="00B94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07B"/>
    <w:multiLevelType w:val="hybridMultilevel"/>
    <w:tmpl w:val="D57C7D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311956"/>
    <w:multiLevelType w:val="hybridMultilevel"/>
    <w:tmpl w:val="42AE769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1D9C3063"/>
    <w:multiLevelType w:val="hybridMultilevel"/>
    <w:tmpl w:val="0E1CB5F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80ED8"/>
    <w:multiLevelType w:val="hybridMultilevel"/>
    <w:tmpl w:val="76261432"/>
    <w:lvl w:ilvl="0" w:tplc="515A483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38C06658"/>
    <w:multiLevelType w:val="hybridMultilevel"/>
    <w:tmpl w:val="220E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1FA4BE5"/>
    <w:multiLevelType w:val="hybridMultilevel"/>
    <w:tmpl w:val="A9523F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791239041">
    <w:abstractNumId w:val="3"/>
  </w:num>
  <w:num w:numId="2" w16cid:durableId="1310205626">
    <w:abstractNumId w:val="5"/>
  </w:num>
  <w:num w:numId="3" w16cid:durableId="2067147818">
    <w:abstractNumId w:val="13"/>
  </w:num>
  <w:num w:numId="4" w16cid:durableId="1131556036">
    <w:abstractNumId w:val="14"/>
  </w:num>
  <w:num w:numId="5" w16cid:durableId="89860450">
    <w:abstractNumId w:val="8"/>
  </w:num>
  <w:num w:numId="6" w16cid:durableId="812793794">
    <w:abstractNumId w:val="10"/>
  </w:num>
  <w:num w:numId="7" w16cid:durableId="532156988">
    <w:abstractNumId w:val="15"/>
  </w:num>
  <w:num w:numId="8" w16cid:durableId="1757511123">
    <w:abstractNumId w:val="2"/>
  </w:num>
  <w:num w:numId="9" w16cid:durableId="1178352028">
    <w:abstractNumId w:val="12"/>
  </w:num>
  <w:num w:numId="10" w16cid:durableId="1857841176">
    <w:abstractNumId w:val="4"/>
  </w:num>
  <w:num w:numId="11" w16cid:durableId="1468204712">
    <w:abstractNumId w:val="9"/>
  </w:num>
  <w:num w:numId="12" w16cid:durableId="1068650799">
    <w:abstractNumId w:val="1"/>
  </w:num>
  <w:num w:numId="13" w16cid:durableId="1923829664">
    <w:abstractNumId w:val="6"/>
  </w:num>
  <w:num w:numId="14" w16cid:durableId="1324776165">
    <w:abstractNumId w:val="7"/>
  </w:num>
  <w:num w:numId="15" w16cid:durableId="650014645">
    <w:abstractNumId w:val="0"/>
  </w:num>
  <w:num w:numId="16" w16cid:durableId="863714586">
    <w:abstractNumId w:val="16"/>
  </w:num>
  <w:num w:numId="17" w16cid:durableId="1020933028">
    <w:abstractNumId w:val="1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ina">
    <w15:presenceInfo w15:providerId="None" w15:userId="Dar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wMDQ2NrcwNjCyMDVU0lEKTi0uzszPAykwqgUAps804ywAAAA="/>
  </w:docVars>
  <w:rsids>
    <w:rsidRoot w:val="008068A2"/>
    <w:rsid w:val="000006BB"/>
    <w:rsid w:val="00002C1C"/>
    <w:rsid w:val="00007044"/>
    <w:rsid w:val="00011ECB"/>
    <w:rsid w:val="00023DC6"/>
    <w:rsid w:val="00025F04"/>
    <w:rsid w:val="00027690"/>
    <w:rsid w:val="00032E2C"/>
    <w:rsid w:val="00046682"/>
    <w:rsid w:val="000478D4"/>
    <w:rsid w:val="00051FA6"/>
    <w:rsid w:val="00053E2B"/>
    <w:rsid w:val="000547AB"/>
    <w:rsid w:val="00057148"/>
    <w:rsid w:val="00064D15"/>
    <w:rsid w:val="000724E1"/>
    <w:rsid w:val="00086727"/>
    <w:rsid w:val="00096159"/>
    <w:rsid w:val="00097052"/>
    <w:rsid w:val="000A1231"/>
    <w:rsid w:val="000A6794"/>
    <w:rsid w:val="000B300F"/>
    <w:rsid w:val="000B39E6"/>
    <w:rsid w:val="000B56F0"/>
    <w:rsid w:val="000C0433"/>
    <w:rsid w:val="000D4E6A"/>
    <w:rsid w:val="000E2AA4"/>
    <w:rsid w:val="000E55B2"/>
    <w:rsid w:val="000F2F0E"/>
    <w:rsid w:val="000F5D4E"/>
    <w:rsid w:val="00102AA7"/>
    <w:rsid w:val="0010313B"/>
    <w:rsid w:val="00103906"/>
    <w:rsid w:val="0010752B"/>
    <w:rsid w:val="001206C4"/>
    <w:rsid w:val="0012277F"/>
    <w:rsid w:val="00122956"/>
    <w:rsid w:val="00124551"/>
    <w:rsid w:val="00126760"/>
    <w:rsid w:val="001275B9"/>
    <w:rsid w:val="00131297"/>
    <w:rsid w:val="0013479B"/>
    <w:rsid w:val="0014070D"/>
    <w:rsid w:val="00142C75"/>
    <w:rsid w:val="001473E1"/>
    <w:rsid w:val="00147AED"/>
    <w:rsid w:val="00152C18"/>
    <w:rsid w:val="0016035B"/>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83E22"/>
    <w:rsid w:val="001900A7"/>
    <w:rsid w:val="00190BE7"/>
    <w:rsid w:val="00196A31"/>
    <w:rsid w:val="00197FB8"/>
    <w:rsid w:val="001A6728"/>
    <w:rsid w:val="001B2A13"/>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2118E"/>
    <w:rsid w:val="00231105"/>
    <w:rsid w:val="002326A7"/>
    <w:rsid w:val="0025151A"/>
    <w:rsid w:val="00255B7B"/>
    <w:rsid w:val="00264287"/>
    <w:rsid w:val="0026589D"/>
    <w:rsid w:val="002664E1"/>
    <w:rsid w:val="002674C4"/>
    <w:rsid w:val="002730D3"/>
    <w:rsid w:val="00276A0C"/>
    <w:rsid w:val="002812C3"/>
    <w:rsid w:val="002819B5"/>
    <w:rsid w:val="00282D8C"/>
    <w:rsid w:val="00286C2D"/>
    <w:rsid w:val="00292025"/>
    <w:rsid w:val="002A0252"/>
    <w:rsid w:val="002A2D2D"/>
    <w:rsid w:val="002B2581"/>
    <w:rsid w:val="002B5D86"/>
    <w:rsid w:val="002C0D27"/>
    <w:rsid w:val="002C71C6"/>
    <w:rsid w:val="002D49FB"/>
    <w:rsid w:val="002D5597"/>
    <w:rsid w:val="002F4C95"/>
    <w:rsid w:val="002F5BD7"/>
    <w:rsid w:val="00300744"/>
    <w:rsid w:val="00301AF2"/>
    <w:rsid w:val="00305122"/>
    <w:rsid w:val="003062AA"/>
    <w:rsid w:val="00322EA4"/>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E68"/>
    <w:rsid w:val="0040386D"/>
    <w:rsid w:val="0041081C"/>
    <w:rsid w:val="00415965"/>
    <w:rsid w:val="00424783"/>
    <w:rsid w:val="004311CA"/>
    <w:rsid w:val="00433B56"/>
    <w:rsid w:val="00440060"/>
    <w:rsid w:val="004426EE"/>
    <w:rsid w:val="00443809"/>
    <w:rsid w:val="0045480A"/>
    <w:rsid w:val="004637B1"/>
    <w:rsid w:val="00463BAB"/>
    <w:rsid w:val="00465361"/>
    <w:rsid w:val="0047331A"/>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D5D32"/>
    <w:rsid w:val="004E0D4F"/>
    <w:rsid w:val="004E3C1C"/>
    <w:rsid w:val="004E4964"/>
    <w:rsid w:val="0050017E"/>
    <w:rsid w:val="00503820"/>
    <w:rsid w:val="005054C7"/>
    <w:rsid w:val="00507F81"/>
    <w:rsid w:val="00510339"/>
    <w:rsid w:val="00513C6B"/>
    <w:rsid w:val="005172E9"/>
    <w:rsid w:val="00517B12"/>
    <w:rsid w:val="00524789"/>
    <w:rsid w:val="00534E57"/>
    <w:rsid w:val="005439C9"/>
    <w:rsid w:val="00546C8B"/>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6DBD"/>
    <w:rsid w:val="005974BA"/>
    <w:rsid w:val="005B0164"/>
    <w:rsid w:val="005B3EE0"/>
    <w:rsid w:val="005B407E"/>
    <w:rsid w:val="005C131C"/>
    <w:rsid w:val="005C5945"/>
    <w:rsid w:val="005C6A24"/>
    <w:rsid w:val="005E04CE"/>
    <w:rsid w:val="005E6CC9"/>
    <w:rsid w:val="005F2B1C"/>
    <w:rsid w:val="00600083"/>
    <w:rsid w:val="00601BE7"/>
    <w:rsid w:val="00602914"/>
    <w:rsid w:val="00603AC7"/>
    <w:rsid w:val="00604363"/>
    <w:rsid w:val="00604722"/>
    <w:rsid w:val="00606224"/>
    <w:rsid w:val="006067FE"/>
    <w:rsid w:val="00610093"/>
    <w:rsid w:val="00614382"/>
    <w:rsid w:val="006146CC"/>
    <w:rsid w:val="00614C29"/>
    <w:rsid w:val="006240D2"/>
    <w:rsid w:val="00624212"/>
    <w:rsid w:val="006242A9"/>
    <w:rsid w:val="00624A92"/>
    <w:rsid w:val="00624DCF"/>
    <w:rsid w:val="0063342B"/>
    <w:rsid w:val="00642C53"/>
    <w:rsid w:val="00644D27"/>
    <w:rsid w:val="00646F0F"/>
    <w:rsid w:val="00654E2F"/>
    <w:rsid w:val="00656EE1"/>
    <w:rsid w:val="006640AE"/>
    <w:rsid w:val="00670041"/>
    <w:rsid w:val="00671FE2"/>
    <w:rsid w:val="00672A68"/>
    <w:rsid w:val="00676D06"/>
    <w:rsid w:val="00692B44"/>
    <w:rsid w:val="006930A1"/>
    <w:rsid w:val="00695634"/>
    <w:rsid w:val="0069742D"/>
    <w:rsid w:val="00697EB7"/>
    <w:rsid w:val="006A3915"/>
    <w:rsid w:val="006A4D98"/>
    <w:rsid w:val="006B2D82"/>
    <w:rsid w:val="006B5FB6"/>
    <w:rsid w:val="006B7CC0"/>
    <w:rsid w:val="006D239A"/>
    <w:rsid w:val="006D7B4A"/>
    <w:rsid w:val="006E196D"/>
    <w:rsid w:val="006E2245"/>
    <w:rsid w:val="006E55B4"/>
    <w:rsid w:val="006E5AA4"/>
    <w:rsid w:val="006E7E0C"/>
    <w:rsid w:val="006E7E50"/>
    <w:rsid w:val="006F183F"/>
    <w:rsid w:val="006F351C"/>
    <w:rsid w:val="00704432"/>
    <w:rsid w:val="007051DF"/>
    <w:rsid w:val="00707525"/>
    <w:rsid w:val="00711198"/>
    <w:rsid w:val="00724DA4"/>
    <w:rsid w:val="007372D0"/>
    <w:rsid w:val="0075673C"/>
    <w:rsid w:val="00763912"/>
    <w:rsid w:val="007721CB"/>
    <w:rsid w:val="00774E44"/>
    <w:rsid w:val="0078249A"/>
    <w:rsid w:val="00784BE5"/>
    <w:rsid w:val="00785258"/>
    <w:rsid w:val="00787583"/>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12BF1"/>
    <w:rsid w:val="00812D3E"/>
    <w:rsid w:val="008218B2"/>
    <w:rsid w:val="008236B5"/>
    <w:rsid w:val="00825CE5"/>
    <w:rsid w:val="00827C99"/>
    <w:rsid w:val="00830DA6"/>
    <w:rsid w:val="00836688"/>
    <w:rsid w:val="00836CA4"/>
    <w:rsid w:val="0083736F"/>
    <w:rsid w:val="00840092"/>
    <w:rsid w:val="00842E38"/>
    <w:rsid w:val="0085184F"/>
    <w:rsid w:val="00861625"/>
    <w:rsid w:val="008617B5"/>
    <w:rsid w:val="00870828"/>
    <w:rsid w:val="0088080B"/>
    <w:rsid w:val="00883AF9"/>
    <w:rsid w:val="00890640"/>
    <w:rsid w:val="00893589"/>
    <w:rsid w:val="0089651D"/>
    <w:rsid w:val="008A28E2"/>
    <w:rsid w:val="008A3346"/>
    <w:rsid w:val="008A66FC"/>
    <w:rsid w:val="008B07D7"/>
    <w:rsid w:val="008B232D"/>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A1B"/>
    <w:rsid w:val="00977B2E"/>
    <w:rsid w:val="00985333"/>
    <w:rsid w:val="00993A84"/>
    <w:rsid w:val="00996858"/>
    <w:rsid w:val="009A17F2"/>
    <w:rsid w:val="009B4FB4"/>
    <w:rsid w:val="009C0C39"/>
    <w:rsid w:val="009C4092"/>
    <w:rsid w:val="009D1805"/>
    <w:rsid w:val="009D55D0"/>
    <w:rsid w:val="009E069D"/>
    <w:rsid w:val="009E1A09"/>
    <w:rsid w:val="009F0984"/>
    <w:rsid w:val="009F56AC"/>
    <w:rsid w:val="00A02545"/>
    <w:rsid w:val="00A025E6"/>
    <w:rsid w:val="00A04200"/>
    <w:rsid w:val="00A05249"/>
    <w:rsid w:val="00A05555"/>
    <w:rsid w:val="00A06D89"/>
    <w:rsid w:val="00A1207F"/>
    <w:rsid w:val="00A1315B"/>
    <w:rsid w:val="00A14A25"/>
    <w:rsid w:val="00A21F7D"/>
    <w:rsid w:val="00A273C6"/>
    <w:rsid w:val="00A35790"/>
    <w:rsid w:val="00A45A89"/>
    <w:rsid w:val="00A46411"/>
    <w:rsid w:val="00A4658D"/>
    <w:rsid w:val="00A47F12"/>
    <w:rsid w:val="00A57775"/>
    <w:rsid w:val="00A66DE2"/>
    <w:rsid w:val="00A70227"/>
    <w:rsid w:val="00A71C36"/>
    <w:rsid w:val="00A73DED"/>
    <w:rsid w:val="00A755A6"/>
    <w:rsid w:val="00A801C5"/>
    <w:rsid w:val="00A809CB"/>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551C"/>
    <w:rsid w:val="00AD60D3"/>
    <w:rsid w:val="00AE05D3"/>
    <w:rsid w:val="00AE355A"/>
    <w:rsid w:val="00AE77A4"/>
    <w:rsid w:val="00B00161"/>
    <w:rsid w:val="00B12DFC"/>
    <w:rsid w:val="00B132A8"/>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6D3"/>
    <w:rsid w:val="00B727CA"/>
    <w:rsid w:val="00B753E7"/>
    <w:rsid w:val="00B75A35"/>
    <w:rsid w:val="00B86AF3"/>
    <w:rsid w:val="00B9309B"/>
    <w:rsid w:val="00B94F03"/>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51BE"/>
    <w:rsid w:val="00BE3638"/>
    <w:rsid w:val="00BE3828"/>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1D78"/>
    <w:rsid w:val="00C53F37"/>
    <w:rsid w:val="00C5499A"/>
    <w:rsid w:val="00C558F0"/>
    <w:rsid w:val="00C62A0F"/>
    <w:rsid w:val="00C633DD"/>
    <w:rsid w:val="00C66289"/>
    <w:rsid w:val="00C728DF"/>
    <w:rsid w:val="00C731D8"/>
    <w:rsid w:val="00C81627"/>
    <w:rsid w:val="00C82862"/>
    <w:rsid w:val="00C84E4D"/>
    <w:rsid w:val="00C87431"/>
    <w:rsid w:val="00C9414C"/>
    <w:rsid w:val="00CA2633"/>
    <w:rsid w:val="00CA2FD0"/>
    <w:rsid w:val="00CA5EE1"/>
    <w:rsid w:val="00CA621F"/>
    <w:rsid w:val="00CB33FA"/>
    <w:rsid w:val="00CB5B4E"/>
    <w:rsid w:val="00CB626D"/>
    <w:rsid w:val="00CB7408"/>
    <w:rsid w:val="00CD0724"/>
    <w:rsid w:val="00CD5181"/>
    <w:rsid w:val="00CD73A9"/>
    <w:rsid w:val="00CD7485"/>
    <w:rsid w:val="00CE0009"/>
    <w:rsid w:val="00CE2360"/>
    <w:rsid w:val="00CE236C"/>
    <w:rsid w:val="00CE4A97"/>
    <w:rsid w:val="00CF0047"/>
    <w:rsid w:val="00CF1B4F"/>
    <w:rsid w:val="00CF1B73"/>
    <w:rsid w:val="00CF3D09"/>
    <w:rsid w:val="00CF541E"/>
    <w:rsid w:val="00D04032"/>
    <w:rsid w:val="00D05F0D"/>
    <w:rsid w:val="00D20E93"/>
    <w:rsid w:val="00D22895"/>
    <w:rsid w:val="00D26DE0"/>
    <w:rsid w:val="00D32DD1"/>
    <w:rsid w:val="00D3404A"/>
    <w:rsid w:val="00D410EC"/>
    <w:rsid w:val="00D4354E"/>
    <w:rsid w:val="00D43F69"/>
    <w:rsid w:val="00D453B0"/>
    <w:rsid w:val="00D50F79"/>
    <w:rsid w:val="00D517EA"/>
    <w:rsid w:val="00D556A8"/>
    <w:rsid w:val="00D73957"/>
    <w:rsid w:val="00D8395C"/>
    <w:rsid w:val="00D87A6B"/>
    <w:rsid w:val="00D910AA"/>
    <w:rsid w:val="00DA1FAE"/>
    <w:rsid w:val="00DA2B61"/>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42C0"/>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4E7E"/>
    <w:rsid w:val="00EB522B"/>
    <w:rsid w:val="00EB6290"/>
    <w:rsid w:val="00EB6306"/>
    <w:rsid w:val="00EB6346"/>
    <w:rsid w:val="00EB7421"/>
    <w:rsid w:val="00EC0C0B"/>
    <w:rsid w:val="00EC36F5"/>
    <w:rsid w:val="00EC5A4D"/>
    <w:rsid w:val="00ED0DEA"/>
    <w:rsid w:val="00ED6238"/>
    <w:rsid w:val="00ED73C4"/>
    <w:rsid w:val="00ED7F73"/>
    <w:rsid w:val="00EF2B5F"/>
    <w:rsid w:val="00F05CEF"/>
    <w:rsid w:val="00F0782A"/>
    <w:rsid w:val="00F20B48"/>
    <w:rsid w:val="00F213D7"/>
    <w:rsid w:val="00F23D65"/>
    <w:rsid w:val="00F258BA"/>
    <w:rsid w:val="00F27E9C"/>
    <w:rsid w:val="00F41F41"/>
    <w:rsid w:val="00F44532"/>
    <w:rsid w:val="00F46918"/>
    <w:rsid w:val="00F46DDE"/>
    <w:rsid w:val="00F475E2"/>
    <w:rsid w:val="00F47C70"/>
    <w:rsid w:val="00F52128"/>
    <w:rsid w:val="00F62067"/>
    <w:rsid w:val="00F655ED"/>
    <w:rsid w:val="00F66A1F"/>
    <w:rsid w:val="00F7033C"/>
    <w:rsid w:val="00F7042F"/>
    <w:rsid w:val="00F716FC"/>
    <w:rsid w:val="00F7266C"/>
    <w:rsid w:val="00F74677"/>
    <w:rsid w:val="00F80020"/>
    <w:rsid w:val="00F8255E"/>
    <w:rsid w:val="00F83D18"/>
    <w:rsid w:val="00F90B34"/>
    <w:rsid w:val="00F96D0D"/>
    <w:rsid w:val="00F976AD"/>
    <w:rsid w:val="00FA6461"/>
    <w:rsid w:val="00FB3771"/>
    <w:rsid w:val="00FB760B"/>
    <w:rsid w:val="00FC06CF"/>
    <w:rsid w:val="00FD0AC3"/>
    <w:rsid w:val="00FE038F"/>
    <w:rsid w:val="00FE232A"/>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D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B94F03"/>
  </w:style>
  <w:style w:type="paragraph" w:styleId="Revision">
    <w:name w:val="Revision"/>
    <w:hidden/>
    <w:uiPriority w:val="99"/>
    <w:semiHidden/>
    <w:rsid w:val="00F8255E"/>
    <w:pPr>
      <w:spacing w:after="0" w:line="240" w:lineRule="auto"/>
    </w:pPr>
  </w:style>
  <w:style w:type="character" w:styleId="CommentReference">
    <w:name w:val="annotation reference"/>
    <w:basedOn w:val="DefaultParagraphFont"/>
    <w:uiPriority w:val="99"/>
    <w:semiHidden/>
    <w:unhideWhenUsed/>
    <w:rsid w:val="00F8255E"/>
    <w:rPr>
      <w:sz w:val="16"/>
      <w:szCs w:val="16"/>
    </w:rPr>
  </w:style>
  <w:style w:type="paragraph" w:styleId="CommentText">
    <w:name w:val="annotation text"/>
    <w:basedOn w:val="Normal"/>
    <w:link w:val="CommentTextChar"/>
    <w:uiPriority w:val="99"/>
    <w:semiHidden/>
    <w:unhideWhenUsed/>
    <w:rsid w:val="00F8255E"/>
    <w:pPr>
      <w:spacing w:line="240" w:lineRule="auto"/>
    </w:pPr>
    <w:rPr>
      <w:sz w:val="20"/>
      <w:szCs w:val="20"/>
    </w:rPr>
  </w:style>
  <w:style w:type="character" w:customStyle="1" w:styleId="CommentTextChar">
    <w:name w:val="Comment Text Char"/>
    <w:basedOn w:val="DefaultParagraphFont"/>
    <w:link w:val="CommentText"/>
    <w:uiPriority w:val="99"/>
    <w:semiHidden/>
    <w:rsid w:val="00F8255E"/>
    <w:rPr>
      <w:sz w:val="20"/>
      <w:szCs w:val="20"/>
    </w:rPr>
  </w:style>
  <w:style w:type="paragraph" w:styleId="CommentSubject">
    <w:name w:val="annotation subject"/>
    <w:basedOn w:val="CommentText"/>
    <w:next w:val="CommentText"/>
    <w:link w:val="CommentSubjectChar"/>
    <w:uiPriority w:val="99"/>
    <w:semiHidden/>
    <w:unhideWhenUsed/>
    <w:rsid w:val="00F8255E"/>
    <w:rPr>
      <w:b/>
      <w:bCs/>
    </w:rPr>
  </w:style>
  <w:style w:type="character" w:customStyle="1" w:styleId="CommentSubjectChar">
    <w:name w:val="Comment Subject Char"/>
    <w:basedOn w:val="CommentTextChar"/>
    <w:link w:val="CommentSubject"/>
    <w:uiPriority w:val="99"/>
    <w:semiHidden/>
    <w:rsid w:val="00F825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438915">
      <w:bodyDiv w:val="1"/>
      <w:marLeft w:val="0"/>
      <w:marRight w:val="0"/>
      <w:marTop w:val="0"/>
      <w:marBottom w:val="0"/>
      <w:divBdr>
        <w:top w:val="none" w:sz="0" w:space="0" w:color="auto"/>
        <w:left w:val="none" w:sz="0" w:space="0" w:color="auto"/>
        <w:bottom w:val="none" w:sz="0" w:space="0" w:color="auto"/>
        <w:right w:val="none" w:sz="0" w:space="0" w:color="auto"/>
      </w:divBdr>
      <w:divsChild>
        <w:div w:id="542403111">
          <w:marLeft w:val="0"/>
          <w:marRight w:val="0"/>
          <w:marTop w:val="0"/>
          <w:marBottom w:val="0"/>
          <w:divBdr>
            <w:top w:val="none" w:sz="0" w:space="0" w:color="auto"/>
            <w:left w:val="none" w:sz="0" w:space="0" w:color="auto"/>
            <w:bottom w:val="none" w:sz="0" w:space="0" w:color="auto"/>
            <w:right w:val="none" w:sz="0" w:space="0" w:color="auto"/>
          </w:divBdr>
          <w:divsChild>
            <w:div w:id="2049523570">
              <w:marLeft w:val="0"/>
              <w:marRight w:val="0"/>
              <w:marTop w:val="0"/>
              <w:marBottom w:val="0"/>
              <w:divBdr>
                <w:top w:val="none" w:sz="0" w:space="0" w:color="auto"/>
                <w:left w:val="none" w:sz="0" w:space="0" w:color="auto"/>
                <w:bottom w:val="none" w:sz="0" w:space="0" w:color="auto"/>
                <w:right w:val="none" w:sz="0" w:space="0" w:color="auto"/>
              </w:divBdr>
              <w:divsChild>
                <w:div w:id="701705759">
                  <w:marLeft w:val="0"/>
                  <w:marRight w:val="0"/>
                  <w:marTop w:val="0"/>
                  <w:marBottom w:val="0"/>
                  <w:divBdr>
                    <w:top w:val="none" w:sz="0" w:space="0" w:color="auto"/>
                    <w:left w:val="none" w:sz="0" w:space="0" w:color="auto"/>
                    <w:bottom w:val="none" w:sz="0" w:space="0" w:color="auto"/>
                    <w:right w:val="none" w:sz="0" w:space="0" w:color="auto"/>
                  </w:divBdr>
                  <w:divsChild>
                    <w:div w:id="88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3319">
          <w:marLeft w:val="0"/>
          <w:marRight w:val="0"/>
          <w:marTop w:val="0"/>
          <w:marBottom w:val="0"/>
          <w:divBdr>
            <w:top w:val="none" w:sz="0" w:space="0" w:color="auto"/>
            <w:left w:val="none" w:sz="0" w:space="0" w:color="auto"/>
            <w:bottom w:val="none" w:sz="0" w:space="0" w:color="auto"/>
            <w:right w:val="none" w:sz="0" w:space="0" w:color="auto"/>
          </w:divBdr>
          <w:divsChild>
            <w:div w:id="779839429">
              <w:marLeft w:val="0"/>
              <w:marRight w:val="0"/>
              <w:marTop w:val="0"/>
              <w:marBottom w:val="0"/>
              <w:divBdr>
                <w:top w:val="none" w:sz="0" w:space="0" w:color="auto"/>
                <w:left w:val="none" w:sz="0" w:space="0" w:color="auto"/>
                <w:bottom w:val="none" w:sz="0" w:space="0" w:color="auto"/>
                <w:right w:val="none" w:sz="0" w:space="0" w:color="auto"/>
              </w:divBdr>
              <w:divsChild>
                <w:div w:id="136385612">
                  <w:marLeft w:val="0"/>
                  <w:marRight w:val="0"/>
                  <w:marTop w:val="0"/>
                  <w:marBottom w:val="0"/>
                  <w:divBdr>
                    <w:top w:val="none" w:sz="0" w:space="0" w:color="auto"/>
                    <w:left w:val="none" w:sz="0" w:space="0" w:color="auto"/>
                    <w:bottom w:val="none" w:sz="0" w:space="0" w:color="auto"/>
                    <w:right w:val="none" w:sz="0" w:space="0" w:color="auto"/>
                  </w:divBdr>
                  <w:divsChild>
                    <w:div w:id="148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573">
          <w:marLeft w:val="0"/>
          <w:marRight w:val="0"/>
          <w:marTop w:val="0"/>
          <w:marBottom w:val="0"/>
          <w:divBdr>
            <w:top w:val="none" w:sz="0" w:space="0" w:color="auto"/>
            <w:left w:val="none" w:sz="0" w:space="0" w:color="auto"/>
            <w:bottom w:val="none" w:sz="0" w:space="0" w:color="auto"/>
            <w:right w:val="none" w:sz="0" w:space="0" w:color="auto"/>
          </w:divBdr>
          <w:divsChild>
            <w:div w:id="80297885">
              <w:marLeft w:val="0"/>
              <w:marRight w:val="0"/>
              <w:marTop w:val="0"/>
              <w:marBottom w:val="0"/>
              <w:divBdr>
                <w:top w:val="none" w:sz="0" w:space="0" w:color="auto"/>
                <w:left w:val="none" w:sz="0" w:space="0" w:color="auto"/>
                <w:bottom w:val="none" w:sz="0" w:space="0" w:color="auto"/>
                <w:right w:val="none" w:sz="0" w:space="0" w:color="auto"/>
              </w:divBdr>
              <w:divsChild>
                <w:div w:id="719355536">
                  <w:marLeft w:val="0"/>
                  <w:marRight w:val="0"/>
                  <w:marTop w:val="0"/>
                  <w:marBottom w:val="0"/>
                  <w:divBdr>
                    <w:top w:val="none" w:sz="0" w:space="0" w:color="auto"/>
                    <w:left w:val="none" w:sz="0" w:space="0" w:color="auto"/>
                    <w:bottom w:val="none" w:sz="0" w:space="0" w:color="auto"/>
                    <w:right w:val="none" w:sz="0" w:space="0" w:color="auto"/>
                  </w:divBdr>
                  <w:divsChild>
                    <w:div w:id="19436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25000">
          <w:marLeft w:val="0"/>
          <w:marRight w:val="0"/>
          <w:marTop w:val="0"/>
          <w:marBottom w:val="0"/>
          <w:divBdr>
            <w:top w:val="none" w:sz="0" w:space="0" w:color="auto"/>
            <w:left w:val="none" w:sz="0" w:space="0" w:color="auto"/>
            <w:bottom w:val="none" w:sz="0" w:space="0" w:color="auto"/>
            <w:right w:val="none" w:sz="0" w:space="0" w:color="auto"/>
          </w:divBdr>
          <w:divsChild>
            <w:div w:id="536889215">
              <w:marLeft w:val="0"/>
              <w:marRight w:val="0"/>
              <w:marTop w:val="0"/>
              <w:marBottom w:val="0"/>
              <w:divBdr>
                <w:top w:val="none" w:sz="0" w:space="0" w:color="auto"/>
                <w:left w:val="none" w:sz="0" w:space="0" w:color="auto"/>
                <w:bottom w:val="none" w:sz="0" w:space="0" w:color="auto"/>
                <w:right w:val="none" w:sz="0" w:space="0" w:color="auto"/>
              </w:divBdr>
              <w:divsChild>
                <w:div w:id="254481093">
                  <w:marLeft w:val="0"/>
                  <w:marRight w:val="0"/>
                  <w:marTop w:val="0"/>
                  <w:marBottom w:val="0"/>
                  <w:divBdr>
                    <w:top w:val="none" w:sz="0" w:space="0" w:color="auto"/>
                    <w:left w:val="none" w:sz="0" w:space="0" w:color="auto"/>
                    <w:bottom w:val="none" w:sz="0" w:space="0" w:color="auto"/>
                    <w:right w:val="none" w:sz="0" w:space="0" w:color="auto"/>
                  </w:divBdr>
                  <w:divsChild>
                    <w:div w:id="891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7181">
          <w:marLeft w:val="0"/>
          <w:marRight w:val="0"/>
          <w:marTop w:val="0"/>
          <w:marBottom w:val="0"/>
          <w:divBdr>
            <w:top w:val="none" w:sz="0" w:space="0" w:color="auto"/>
            <w:left w:val="none" w:sz="0" w:space="0" w:color="auto"/>
            <w:bottom w:val="none" w:sz="0" w:space="0" w:color="auto"/>
            <w:right w:val="none" w:sz="0" w:space="0" w:color="auto"/>
          </w:divBdr>
          <w:divsChild>
            <w:div w:id="1382708055">
              <w:marLeft w:val="0"/>
              <w:marRight w:val="0"/>
              <w:marTop w:val="0"/>
              <w:marBottom w:val="0"/>
              <w:divBdr>
                <w:top w:val="none" w:sz="0" w:space="0" w:color="auto"/>
                <w:left w:val="none" w:sz="0" w:space="0" w:color="auto"/>
                <w:bottom w:val="none" w:sz="0" w:space="0" w:color="auto"/>
                <w:right w:val="none" w:sz="0" w:space="0" w:color="auto"/>
              </w:divBdr>
              <w:divsChild>
                <w:div w:id="2063403107">
                  <w:marLeft w:val="0"/>
                  <w:marRight w:val="0"/>
                  <w:marTop w:val="0"/>
                  <w:marBottom w:val="0"/>
                  <w:divBdr>
                    <w:top w:val="none" w:sz="0" w:space="0" w:color="auto"/>
                    <w:left w:val="none" w:sz="0" w:space="0" w:color="auto"/>
                    <w:bottom w:val="none" w:sz="0" w:space="0" w:color="auto"/>
                    <w:right w:val="none" w:sz="0" w:space="0" w:color="auto"/>
                  </w:divBdr>
                  <w:divsChild>
                    <w:div w:id="4937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99472">
          <w:marLeft w:val="0"/>
          <w:marRight w:val="0"/>
          <w:marTop w:val="0"/>
          <w:marBottom w:val="0"/>
          <w:divBdr>
            <w:top w:val="none" w:sz="0" w:space="0" w:color="auto"/>
            <w:left w:val="none" w:sz="0" w:space="0" w:color="auto"/>
            <w:bottom w:val="none" w:sz="0" w:space="0" w:color="auto"/>
            <w:right w:val="none" w:sz="0" w:space="0" w:color="auto"/>
          </w:divBdr>
          <w:divsChild>
            <w:div w:id="1210610044">
              <w:marLeft w:val="0"/>
              <w:marRight w:val="0"/>
              <w:marTop w:val="0"/>
              <w:marBottom w:val="0"/>
              <w:divBdr>
                <w:top w:val="none" w:sz="0" w:space="0" w:color="auto"/>
                <w:left w:val="none" w:sz="0" w:space="0" w:color="auto"/>
                <w:bottom w:val="none" w:sz="0" w:space="0" w:color="auto"/>
                <w:right w:val="none" w:sz="0" w:space="0" w:color="auto"/>
              </w:divBdr>
              <w:divsChild>
                <w:div w:id="276726">
                  <w:marLeft w:val="0"/>
                  <w:marRight w:val="0"/>
                  <w:marTop w:val="0"/>
                  <w:marBottom w:val="0"/>
                  <w:divBdr>
                    <w:top w:val="none" w:sz="0" w:space="0" w:color="auto"/>
                    <w:left w:val="none" w:sz="0" w:space="0" w:color="auto"/>
                    <w:bottom w:val="none" w:sz="0" w:space="0" w:color="auto"/>
                    <w:right w:val="none" w:sz="0" w:space="0" w:color="auto"/>
                  </w:divBdr>
                  <w:divsChild>
                    <w:div w:id="19820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56283338">
      <w:bodyDiv w:val="1"/>
      <w:marLeft w:val="0"/>
      <w:marRight w:val="0"/>
      <w:marTop w:val="0"/>
      <w:marBottom w:val="0"/>
      <w:divBdr>
        <w:top w:val="none" w:sz="0" w:space="0" w:color="auto"/>
        <w:left w:val="none" w:sz="0" w:space="0" w:color="auto"/>
        <w:bottom w:val="none" w:sz="0" w:space="0" w:color="auto"/>
        <w:right w:val="none" w:sz="0" w:space="0" w:color="auto"/>
      </w:divBdr>
      <w:divsChild>
        <w:div w:id="1336179512">
          <w:marLeft w:val="0"/>
          <w:marRight w:val="0"/>
          <w:marTop w:val="0"/>
          <w:marBottom w:val="0"/>
          <w:divBdr>
            <w:top w:val="none" w:sz="0" w:space="0" w:color="auto"/>
            <w:left w:val="none" w:sz="0" w:space="0" w:color="auto"/>
            <w:bottom w:val="none" w:sz="0" w:space="0" w:color="auto"/>
            <w:right w:val="none" w:sz="0" w:space="0" w:color="auto"/>
          </w:divBdr>
          <w:divsChild>
            <w:div w:id="1274052539">
              <w:marLeft w:val="0"/>
              <w:marRight w:val="0"/>
              <w:marTop w:val="0"/>
              <w:marBottom w:val="0"/>
              <w:divBdr>
                <w:top w:val="none" w:sz="0" w:space="0" w:color="auto"/>
                <w:left w:val="none" w:sz="0" w:space="0" w:color="auto"/>
                <w:bottom w:val="none" w:sz="0" w:space="0" w:color="auto"/>
                <w:right w:val="none" w:sz="0" w:space="0" w:color="auto"/>
              </w:divBdr>
              <w:divsChild>
                <w:div w:id="355738265">
                  <w:marLeft w:val="0"/>
                  <w:marRight w:val="0"/>
                  <w:marTop w:val="0"/>
                  <w:marBottom w:val="0"/>
                  <w:divBdr>
                    <w:top w:val="none" w:sz="0" w:space="0" w:color="auto"/>
                    <w:left w:val="none" w:sz="0" w:space="0" w:color="auto"/>
                    <w:bottom w:val="none" w:sz="0" w:space="0" w:color="auto"/>
                    <w:right w:val="none" w:sz="0" w:space="0" w:color="auto"/>
                  </w:divBdr>
                  <w:divsChild>
                    <w:div w:id="17945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4607">
          <w:marLeft w:val="0"/>
          <w:marRight w:val="0"/>
          <w:marTop w:val="0"/>
          <w:marBottom w:val="0"/>
          <w:divBdr>
            <w:top w:val="none" w:sz="0" w:space="0" w:color="auto"/>
            <w:left w:val="none" w:sz="0" w:space="0" w:color="auto"/>
            <w:bottom w:val="none" w:sz="0" w:space="0" w:color="auto"/>
            <w:right w:val="none" w:sz="0" w:space="0" w:color="auto"/>
          </w:divBdr>
          <w:divsChild>
            <w:div w:id="28266363">
              <w:marLeft w:val="0"/>
              <w:marRight w:val="0"/>
              <w:marTop w:val="0"/>
              <w:marBottom w:val="0"/>
              <w:divBdr>
                <w:top w:val="none" w:sz="0" w:space="0" w:color="auto"/>
                <w:left w:val="none" w:sz="0" w:space="0" w:color="auto"/>
                <w:bottom w:val="none" w:sz="0" w:space="0" w:color="auto"/>
                <w:right w:val="none" w:sz="0" w:space="0" w:color="auto"/>
              </w:divBdr>
              <w:divsChild>
                <w:div w:id="1323965011">
                  <w:marLeft w:val="0"/>
                  <w:marRight w:val="0"/>
                  <w:marTop w:val="0"/>
                  <w:marBottom w:val="0"/>
                  <w:divBdr>
                    <w:top w:val="none" w:sz="0" w:space="0" w:color="auto"/>
                    <w:left w:val="none" w:sz="0" w:space="0" w:color="auto"/>
                    <w:bottom w:val="none" w:sz="0" w:space="0" w:color="auto"/>
                    <w:right w:val="none" w:sz="0" w:space="0" w:color="auto"/>
                  </w:divBdr>
                  <w:divsChild>
                    <w:div w:id="11592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50909">
          <w:marLeft w:val="0"/>
          <w:marRight w:val="0"/>
          <w:marTop w:val="0"/>
          <w:marBottom w:val="0"/>
          <w:divBdr>
            <w:top w:val="none" w:sz="0" w:space="0" w:color="auto"/>
            <w:left w:val="none" w:sz="0" w:space="0" w:color="auto"/>
            <w:bottom w:val="none" w:sz="0" w:space="0" w:color="auto"/>
            <w:right w:val="none" w:sz="0" w:space="0" w:color="auto"/>
          </w:divBdr>
          <w:divsChild>
            <w:div w:id="1449353925">
              <w:marLeft w:val="0"/>
              <w:marRight w:val="0"/>
              <w:marTop w:val="0"/>
              <w:marBottom w:val="0"/>
              <w:divBdr>
                <w:top w:val="none" w:sz="0" w:space="0" w:color="auto"/>
                <w:left w:val="none" w:sz="0" w:space="0" w:color="auto"/>
                <w:bottom w:val="none" w:sz="0" w:space="0" w:color="auto"/>
                <w:right w:val="none" w:sz="0" w:space="0" w:color="auto"/>
              </w:divBdr>
              <w:divsChild>
                <w:div w:id="294651877">
                  <w:marLeft w:val="0"/>
                  <w:marRight w:val="0"/>
                  <w:marTop w:val="0"/>
                  <w:marBottom w:val="0"/>
                  <w:divBdr>
                    <w:top w:val="none" w:sz="0" w:space="0" w:color="auto"/>
                    <w:left w:val="none" w:sz="0" w:space="0" w:color="auto"/>
                    <w:bottom w:val="none" w:sz="0" w:space="0" w:color="auto"/>
                    <w:right w:val="none" w:sz="0" w:space="0" w:color="auto"/>
                  </w:divBdr>
                  <w:divsChild>
                    <w:div w:id="7471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6932">
          <w:marLeft w:val="0"/>
          <w:marRight w:val="0"/>
          <w:marTop w:val="0"/>
          <w:marBottom w:val="0"/>
          <w:divBdr>
            <w:top w:val="none" w:sz="0" w:space="0" w:color="auto"/>
            <w:left w:val="none" w:sz="0" w:space="0" w:color="auto"/>
            <w:bottom w:val="none" w:sz="0" w:space="0" w:color="auto"/>
            <w:right w:val="none" w:sz="0" w:space="0" w:color="auto"/>
          </w:divBdr>
          <w:divsChild>
            <w:div w:id="2017342751">
              <w:marLeft w:val="0"/>
              <w:marRight w:val="0"/>
              <w:marTop w:val="0"/>
              <w:marBottom w:val="0"/>
              <w:divBdr>
                <w:top w:val="none" w:sz="0" w:space="0" w:color="auto"/>
                <w:left w:val="none" w:sz="0" w:space="0" w:color="auto"/>
                <w:bottom w:val="none" w:sz="0" w:space="0" w:color="auto"/>
                <w:right w:val="none" w:sz="0" w:space="0" w:color="auto"/>
              </w:divBdr>
              <w:divsChild>
                <w:div w:id="1176000418">
                  <w:marLeft w:val="0"/>
                  <w:marRight w:val="0"/>
                  <w:marTop w:val="0"/>
                  <w:marBottom w:val="0"/>
                  <w:divBdr>
                    <w:top w:val="none" w:sz="0" w:space="0" w:color="auto"/>
                    <w:left w:val="none" w:sz="0" w:space="0" w:color="auto"/>
                    <w:bottom w:val="none" w:sz="0" w:space="0" w:color="auto"/>
                    <w:right w:val="none" w:sz="0" w:space="0" w:color="auto"/>
                  </w:divBdr>
                  <w:divsChild>
                    <w:div w:id="363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1507">
          <w:marLeft w:val="0"/>
          <w:marRight w:val="0"/>
          <w:marTop w:val="0"/>
          <w:marBottom w:val="0"/>
          <w:divBdr>
            <w:top w:val="none" w:sz="0" w:space="0" w:color="auto"/>
            <w:left w:val="none" w:sz="0" w:space="0" w:color="auto"/>
            <w:bottom w:val="none" w:sz="0" w:space="0" w:color="auto"/>
            <w:right w:val="none" w:sz="0" w:space="0" w:color="auto"/>
          </w:divBdr>
          <w:divsChild>
            <w:div w:id="618996469">
              <w:marLeft w:val="0"/>
              <w:marRight w:val="0"/>
              <w:marTop w:val="0"/>
              <w:marBottom w:val="0"/>
              <w:divBdr>
                <w:top w:val="none" w:sz="0" w:space="0" w:color="auto"/>
                <w:left w:val="none" w:sz="0" w:space="0" w:color="auto"/>
                <w:bottom w:val="none" w:sz="0" w:space="0" w:color="auto"/>
                <w:right w:val="none" w:sz="0" w:space="0" w:color="auto"/>
              </w:divBdr>
              <w:divsChild>
                <w:div w:id="1665551049">
                  <w:marLeft w:val="0"/>
                  <w:marRight w:val="0"/>
                  <w:marTop w:val="0"/>
                  <w:marBottom w:val="0"/>
                  <w:divBdr>
                    <w:top w:val="none" w:sz="0" w:space="0" w:color="auto"/>
                    <w:left w:val="none" w:sz="0" w:space="0" w:color="auto"/>
                    <w:bottom w:val="none" w:sz="0" w:space="0" w:color="auto"/>
                    <w:right w:val="none" w:sz="0" w:space="0" w:color="auto"/>
                  </w:divBdr>
                  <w:divsChild>
                    <w:div w:id="2675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0468">
          <w:marLeft w:val="0"/>
          <w:marRight w:val="0"/>
          <w:marTop w:val="0"/>
          <w:marBottom w:val="0"/>
          <w:divBdr>
            <w:top w:val="none" w:sz="0" w:space="0" w:color="auto"/>
            <w:left w:val="none" w:sz="0" w:space="0" w:color="auto"/>
            <w:bottom w:val="none" w:sz="0" w:space="0" w:color="auto"/>
            <w:right w:val="none" w:sz="0" w:space="0" w:color="auto"/>
          </w:divBdr>
          <w:divsChild>
            <w:div w:id="1875078563">
              <w:marLeft w:val="0"/>
              <w:marRight w:val="0"/>
              <w:marTop w:val="0"/>
              <w:marBottom w:val="0"/>
              <w:divBdr>
                <w:top w:val="none" w:sz="0" w:space="0" w:color="auto"/>
                <w:left w:val="none" w:sz="0" w:space="0" w:color="auto"/>
                <w:bottom w:val="none" w:sz="0" w:space="0" w:color="auto"/>
                <w:right w:val="none" w:sz="0" w:space="0" w:color="auto"/>
              </w:divBdr>
              <w:divsChild>
                <w:div w:id="1552157953">
                  <w:marLeft w:val="0"/>
                  <w:marRight w:val="0"/>
                  <w:marTop w:val="0"/>
                  <w:marBottom w:val="0"/>
                  <w:divBdr>
                    <w:top w:val="none" w:sz="0" w:space="0" w:color="auto"/>
                    <w:left w:val="none" w:sz="0" w:space="0" w:color="auto"/>
                    <w:bottom w:val="none" w:sz="0" w:space="0" w:color="auto"/>
                    <w:right w:val="none" w:sz="0" w:space="0" w:color="auto"/>
                  </w:divBdr>
                  <w:divsChild>
                    <w:div w:id="14200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5557">
          <w:marLeft w:val="0"/>
          <w:marRight w:val="0"/>
          <w:marTop w:val="0"/>
          <w:marBottom w:val="0"/>
          <w:divBdr>
            <w:top w:val="none" w:sz="0" w:space="0" w:color="auto"/>
            <w:left w:val="none" w:sz="0" w:space="0" w:color="auto"/>
            <w:bottom w:val="none" w:sz="0" w:space="0" w:color="auto"/>
            <w:right w:val="none" w:sz="0" w:space="0" w:color="auto"/>
          </w:divBdr>
          <w:divsChild>
            <w:div w:id="578446003">
              <w:marLeft w:val="0"/>
              <w:marRight w:val="0"/>
              <w:marTop w:val="0"/>
              <w:marBottom w:val="0"/>
              <w:divBdr>
                <w:top w:val="none" w:sz="0" w:space="0" w:color="auto"/>
                <w:left w:val="none" w:sz="0" w:space="0" w:color="auto"/>
                <w:bottom w:val="none" w:sz="0" w:space="0" w:color="auto"/>
                <w:right w:val="none" w:sz="0" w:space="0" w:color="auto"/>
              </w:divBdr>
              <w:divsChild>
                <w:div w:id="1152671324">
                  <w:marLeft w:val="0"/>
                  <w:marRight w:val="0"/>
                  <w:marTop w:val="0"/>
                  <w:marBottom w:val="0"/>
                  <w:divBdr>
                    <w:top w:val="none" w:sz="0" w:space="0" w:color="auto"/>
                    <w:left w:val="none" w:sz="0" w:space="0" w:color="auto"/>
                    <w:bottom w:val="none" w:sz="0" w:space="0" w:color="auto"/>
                    <w:right w:val="none" w:sz="0" w:space="0" w:color="auto"/>
                  </w:divBdr>
                  <w:divsChild>
                    <w:div w:id="2374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985">
          <w:marLeft w:val="0"/>
          <w:marRight w:val="0"/>
          <w:marTop w:val="0"/>
          <w:marBottom w:val="0"/>
          <w:divBdr>
            <w:top w:val="none" w:sz="0" w:space="0" w:color="auto"/>
            <w:left w:val="none" w:sz="0" w:space="0" w:color="auto"/>
            <w:bottom w:val="none" w:sz="0" w:space="0" w:color="auto"/>
            <w:right w:val="none" w:sz="0" w:space="0" w:color="auto"/>
          </w:divBdr>
          <w:divsChild>
            <w:div w:id="1122530639">
              <w:marLeft w:val="0"/>
              <w:marRight w:val="0"/>
              <w:marTop w:val="0"/>
              <w:marBottom w:val="0"/>
              <w:divBdr>
                <w:top w:val="none" w:sz="0" w:space="0" w:color="auto"/>
                <w:left w:val="none" w:sz="0" w:space="0" w:color="auto"/>
                <w:bottom w:val="none" w:sz="0" w:space="0" w:color="auto"/>
                <w:right w:val="none" w:sz="0" w:space="0" w:color="auto"/>
              </w:divBdr>
              <w:divsChild>
                <w:div w:id="343364869">
                  <w:marLeft w:val="0"/>
                  <w:marRight w:val="0"/>
                  <w:marTop w:val="0"/>
                  <w:marBottom w:val="0"/>
                  <w:divBdr>
                    <w:top w:val="none" w:sz="0" w:space="0" w:color="auto"/>
                    <w:left w:val="none" w:sz="0" w:space="0" w:color="auto"/>
                    <w:bottom w:val="none" w:sz="0" w:space="0" w:color="auto"/>
                    <w:right w:val="none" w:sz="0" w:space="0" w:color="auto"/>
                  </w:divBdr>
                  <w:divsChild>
                    <w:div w:id="11031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0981">
          <w:marLeft w:val="0"/>
          <w:marRight w:val="0"/>
          <w:marTop w:val="0"/>
          <w:marBottom w:val="0"/>
          <w:divBdr>
            <w:top w:val="none" w:sz="0" w:space="0" w:color="auto"/>
            <w:left w:val="none" w:sz="0" w:space="0" w:color="auto"/>
            <w:bottom w:val="none" w:sz="0" w:space="0" w:color="auto"/>
            <w:right w:val="none" w:sz="0" w:space="0" w:color="auto"/>
          </w:divBdr>
          <w:divsChild>
            <w:div w:id="1062674066">
              <w:marLeft w:val="0"/>
              <w:marRight w:val="0"/>
              <w:marTop w:val="0"/>
              <w:marBottom w:val="0"/>
              <w:divBdr>
                <w:top w:val="none" w:sz="0" w:space="0" w:color="auto"/>
                <w:left w:val="none" w:sz="0" w:space="0" w:color="auto"/>
                <w:bottom w:val="none" w:sz="0" w:space="0" w:color="auto"/>
                <w:right w:val="none" w:sz="0" w:space="0" w:color="auto"/>
              </w:divBdr>
              <w:divsChild>
                <w:div w:id="796486315">
                  <w:marLeft w:val="0"/>
                  <w:marRight w:val="0"/>
                  <w:marTop w:val="0"/>
                  <w:marBottom w:val="0"/>
                  <w:divBdr>
                    <w:top w:val="none" w:sz="0" w:space="0" w:color="auto"/>
                    <w:left w:val="none" w:sz="0" w:space="0" w:color="auto"/>
                    <w:bottom w:val="none" w:sz="0" w:space="0" w:color="auto"/>
                    <w:right w:val="none" w:sz="0" w:space="0" w:color="auto"/>
                  </w:divBdr>
                  <w:divsChild>
                    <w:div w:id="14064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3404">
          <w:marLeft w:val="0"/>
          <w:marRight w:val="0"/>
          <w:marTop w:val="0"/>
          <w:marBottom w:val="0"/>
          <w:divBdr>
            <w:top w:val="none" w:sz="0" w:space="0" w:color="auto"/>
            <w:left w:val="none" w:sz="0" w:space="0" w:color="auto"/>
            <w:bottom w:val="none" w:sz="0" w:space="0" w:color="auto"/>
            <w:right w:val="none" w:sz="0" w:space="0" w:color="auto"/>
          </w:divBdr>
          <w:divsChild>
            <w:div w:id="889414656">
              <w:marLeft w:val="0"/>
              <w:marRight w:val="0"/>
              <w:marTop w:val="0"/>
              <w:marBottom w:val="0"/>
              <w:divBdr>
                <w:top w:val="none" w:sz="0" w:space="0" w:color="auto"/>
                <w:left w:val="none" w:sz="0" w:space="0" w:color="auto"/>
                <w:bottom w:val="none" w:sz="0" w:space="0" w:color="auto"/>
                <w:right w:val="none" w:sz="0" w:space="0" w:color="auto"/>
              </w:divBdr>
              <w:divsChild>
                <w:div w:id="1139418106">
                  <w:marLeft w:val="0"/>
                  <w:marRight w:val="0"/>
                  <w:marTop w:val="0"/>
                  <w:marBottom w:val="0"/>
                  <w:divBdr>
                    <w:top w:val="none" w:sz="0" w:space="0" w:color="auto"/>
                    <w:left w:val="none" w:sz="0" w:space="0" w:color="auto"/>
                    <w:bottom w:val="none" w:sz="0" w:space="0" w:color="auto"/>
                    <w:right w:val="none" w:sz="0" w:space="0" w:color="auto"/>
                  </w:divBdr>
                  <w:divsChild>
                    <w:div w:id="12896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69872">
          <w:marLeft w:val="0"/>
          <w:marRight w:val="0"/>
          <w:marTop w:val="0"/>
          <w:marBottom w:val="0"/>
          <w:divBdr>
            <w:top w:val="none" w:sz="0" w:space="0" w:color="auto"/>
            <w:left w:val="none" w:sz="0" w:space="0" w:color="auto"/>
            <w:bottom w:val="none" w:sz="0" w:space="0" w:color="auto"/>
            <w:right w:val="none" w:sz="0" w:space="0" w:color="auto"/>
          </w:divBdr>
          <w:divsChild>
            <w:div w:id="657804920">
              <w:marLeft w:val="0"/>
              <w:marRight w:val="0"/>
              <w:marTop w:val="0"/>
              <w:marBottom w:val="0"/>
              <w:divBdr>
                <w:top w:val="none" w:sz="0" w:space="0" w:color="auto"/>
                <w:left w:val="none" w:sz="0" w:space="0" w:color="auto"/>
                <w:bottom w:val="none" w:sz="0" w:space="0" w:color="auto"/>
                <w:right w:val="none" w:sz="0" w:space="0" w:color="auto"/>
              </w:divBdr>
              <w:divsChild>
                <w:div w:id="836846477">
                  <w:marLeft w:val="0"/>
                  <w:marRight w:val="0"/>
                  <w:marTop w:val="0"/>
                  <w:marBottom w:val="0"/>
                  <w:divBdr>
                    <w:top w:val="none" w:sz="0" w:space="0" w:color="auto"/>
                    <w:left w:val="none" w:sz="0" w:space="0" w:color="auto"/>
                    <w:bottom w:val="none" w:sz="0" w:space="0" w:color="auto"/>
                    <w:right w:val="none" w:sz="0" w:space="0" w:color="auto"/>
                  </w:divBdr>
                  <w:divsChild>
                    <w:div w:id="17018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593883">
      <w:bodyDiv w:val="1"/>
      <w:marLeft w:val="0"/>
      <w:marRight w:val="0"/>
      <w:marTop w:val="0"/>
      <w:marBottom w:val="0"/>
      <w:divBdr>
        <w:top w:val="none" w:sz="0" w:space="0" w:color="auto"/>
        <w:left w:val="none" w:sz="0" w:space="0" w:color="auto"/>
        <w:bottom w:val="none" w:sz="0" w:space="0" w:color="auto"/>
        <w:right w:val="none" w:sz="0" w:space="0" w:color="auto"/>
      </w:divBdr>
      <w:divsChild>
        <w:div w:id="1753971094">
          <w:marLeft w:val="0"/>
          <w:marRight w:val="0"/>
          <w:marTop w:val="0"/>
          <w:marBottom w:val="0"/>
          <w:divBdr>
            <w:top w:val="none" w:sz="0" w:space="0" w:color="auto"/>
            <w:left w:val="none" w:sz="0" w:space="0" w:color="auto"/>
            <w:bottom w:val="none" w:sz="0" w:space="0" w:color="auto"/>
            <w:right w:val="none" w:sz="0" w:space="0" w:color="auto"/>
          </w:divBdr>
          <w:divsChild>
            <w:div w:id="880632584">
              <w:marLeft w:val="0"/>
              <w:marRight w:val="0"/>
              <w:marTop w:val="0"/>
              <w:marBottom w:val="0"/>
              <w:divBdr>
                <w:top w:val="none" w:sz="0" w:space="0" w:color="auto"/>
                <w:left w:val="none" w:sz="0" w:space="0" w:color="auto"/>
                <w:bottom w:val="none" w:sz="0" w:space="0" w:color="auto"/>
                <w:right w:val="none" w:sz="0" w:space="0" w:color="auto"/>
              </w:divBdr>
            </w:div>
            <w:div w:id="1437409151">
              <w:marLeft w:val="0"/>
              <w:marRight w:val="0"/>
              <w:marTop w:val="0"/>
              <w:marBottom w:val="0"/>
              <w:divBdr>
                <w:top w:val="none" w:sz="0" w:space="0" w:color="auto"/>
                <w:left w:val="none" w:sz="0" w:space="0" w:color="auto"/>
                <w:bottom w:val="none" w:sz="0" w:space="0" w:color="auto"/>
                <w:right w:val="none" w:sz="0" w:space="0" w:color="auto"/>
              </w:divBdr>
            </w:div>
            <w:div w:id="1245606670">
              <w:marLeft w:val="0"/>
              <w:marRight w:val="0"/>
              <w:marTop w:val="0"/>
              <w:marBottom w:val="0"/>
              <w:divBdr>
                <w:top w:val="none" w:sz="0" w:space="0" w:color="auto"/>
                <w:left w:val="none" w:sz="0" w:space="0" w:color="auto"/>
                <w:bottom w:val="none" w:sz="0" w:space="0" w:color="auto"/>
                <w:right w:val="none" w:sz="0" w:space="0" w:color="auto"/>
              </w:divBdr>
            </w:div>
            <w:div w:id="273680630">
              <w:marLeft w:val="0"/>
              <w:marRight w:val="0"/>
              <w:marTop w:val="0"/>
              <w:marBottom w:val="0"/>
              <w:divBdr>
                <w:top w:val="none" w:sz="0" w:space="0" w:color="auto"/>
                <w:left w:val="none" w:sz="0" w:space="0" w:color="auto"/>
                <w:bottom w:val="none" w:sz="0" w:space="0" w:color="auto"/>
                <w:right w:val="none" w:sz="0" w:space="0" w:color="auto"/>
              </w:divBdr>
            </w:div>
            <w:div w:id="1224677197">
              <w:marLeft w:val="0"/>
              <w:marRight w:val="0"/>
              <w:marTop w:val="0"/>
              <w:marBottom w:val="0"/>
              <w:divBdr>
                <w:top w:val="none" w:sz="0" w:space="0" w:color="auto"/>
                <w:left w:val="none" w:sz="0" w:space="0" w:color="auto"/>
                <w:bottom w:val="none" w:sz="0" w:space="0" w:color="auto"/>
                <w:right w:val="none" w:sz="0" w:space="0" w:color="auto"/>
              </w:divBdr>
            </w:div>
            <w:div w:id="2130738405">
              <w:marLeft w:val="0"/>
              <w:marRight w:val="0"/>
              <w:marTop w:val="0"/>
              <w:marBottom w:val="0"/>
              <w:divBdr>
                <w:top w:val="none" w:sz="0" w:space="0" w:color="auto"/>
                <w:left w:val="none" w:sz="0" w:space="0" w:color="auto"/>
                <w:bottom w:val="none" w:sz="0" w:space="0" w:color="auto"/>
                <w:right w:val="none" w:sz="0" w:space="0" w:color="auto"/>
              </w:divBdr>
            </w:div>
            <w:div w:id="108744972">
              <w:marLeft w:val="0"/>
              <w:marRight w:val="0"/>
              <w:marTop w:val="0"/>
              <w:marBottom w:val="0"/>
              <w:divBdr>
                <w:top w:val="none" w:sz="0" w:space="0" w:color="auto"/>
                <w:left w:val="none" w:sz="0" w:space="0" w:color="auto"/>
                <w:bottom w:val="none" w:sz="0" w:space="0" w:color="auto"/>
                <w:right w:val="none" w:sz="0" w:space="0" w:color="auto"/>
              </w:divBdr>
            </w:div>
            <w:div w:id="1558589377">
              <w:marLeft w:val="0"/>
              <w:marRight w:val="0"/>
              <w:marTop w:val="0"/>
              <w:marBottom w:val="0"/>
              <w:divBdr>
                <w:top w:val="none" w:sz="0" w:space="0" w:color="auto"/>
                <w:left w:val="none" w:sz="0" w:space="0" w:color="auto"/>
                <w:bottom w:val="none" w:sz="0" w:space="0" w:color="auto"/>
                <w:right w:val="none" w:sz="0" w:space="0" w:color="auto"/>
              </w:divBdr>
            </w:div>
            <w:div w:id="3995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023669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17050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7915044">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1380617">
      <w:bodyDiv w:val="1"/>
      <w:marLeft w:val="0"/>
      <w:marRight w:val="0"/>
      <w:marTop w:val="0"/>
      <w:marBottom w:val="0"/>
      <w:divBdr>
        <w:top w:val="none" w:sz="0" w:space="0" w:color="auto"/>
        <w:left w:val="none" w:sz="0" w:space="0" w:color="auto"/>
        <w:bottom w:val="none" w:sz="0" w:space="0" w:color="auto"/>
        <w:right w:val="none" w:sz="0" w:space="0" w:color="auto"/>
      </w:divBdr>
      <w:divsChild>
        <w:div w:id="703675508">
          <w:marLeft w:val="0"/>
          <w:marRight w:val="0"/>
          <w:marTop w:val="0"/>
          <w:marBottom w:val="0"/>
          <w:divBdr>
            <w:top w:val="none" w:sz="0" w:space="0" w:color="auto"/>
            <w:left w:val="none" w:sz="0" w:space="0" w:color="auto"/>
            <w:bottom w:val="none" w:sz="0" w:space="0" w:color="auto"/>
            <w:right w:val="none" w:sz="0" w:space="0" w:color="auto"/>
          </w:divBdr>
          <w:divsChild>
            <w:div w:id="1747920677">
              <w:marLeft w:val="0"/>
              <w:marRight w:val="0"/>
              <w:marTop w:val="0"/>
              <w:marBottom w:val="0"/>
              <w:divBdr>
                <w:top w:val="none" w:sz="0" w:space="0" w:color="auto"/>
                <w:left w:val="none" w:sz="0" w:space="0" w:color="auto"/>
                <w:bottom w:val="none" w:sz="0" w:space="0" w:color="auto"/>
                <w:right w:val="none" w:sz="0" w:space="0" w:color="auto"/>
              </w:divBdr>
            </w:div>
            <w:div w:id="1502310539">
              <w:marLeft w:val="0"/>
              <w:marRight w:val="0"/>
              <w:marTop w:val="0"/>
              <w:marBottom w:val="0"/>
              <w:divBdr>
                <w:top w:val="none" w:sz="0" w:space="0" w:color="auto"/>
                <w:left w:val="none" w:sz="0" w:space="0" w:color="auto"/>
                <w:bottom w:val="none" w:sz="0" w:space="0" w:color="auto"/>
                <w:right w:val="none" w:sz="0" w:space="0" w:color="auto"/>
              </w:divBdr>
            </w:div>
            <w:div w:id="678652768">
              <w:marLeft w:val="0"/>
              <w:marRight w:val="0"/>
              <w:marTop w:val="0"/>
              <w:marBottom w:val="0"/>
              <w:divBdr>
                <w:top w:val="none" w:sz="0" w:space="0" w:color="auto"/>
                <w:left w:val="none" w:sz="0" w:space="0" w:color="auto"/>
                <w:bottom w:val="none" w:sz="0" w:space="0" w:color="auto"/>
                <w:right w:val="none" w:sz="0" w:space="0" w:color="auto"/>
              </w:divBdr>
            </w:div>
            <w:div w:id="1643073247">
              <w:marLeft w:val="0"/>
              <w:marRight w:val="0"/>
              <w:marTop w:val="0"/>
              <w:marBottom w:val="0"/>
              <w:divBdr>
                <w:top w:val="none" w:sz="0" w:space="0" w:color="auto"/>
                <w:left w:val="none" w:sz="0" w:space="0" w:color="auto"/>
                <w:bottom w:val="none" w:sz="0" w:space="0" w:color="auto"/>
                <w:right w:val="none" w:sz="0" w:space="0" w:color="auto"/>
              </w:divBdr>
            </w:div>
            <w:div w:id="1739476076">
              <w:marLeft w:val="0"/>
              <w:marRight w:val="0"/>
              <w:marTop w:val="0"/>
              <w:marBottom w:val="0"/>
              <w:divBdr>
                <w:top w:val="none" w:sz="0" w:space="0" w:color="auto"/>
                <w:left w:val="none" w:sz="0" w:space="0" w:color="auto"/>
                <w:bottom w:val="none" w:sz="0" w:space="0" w:color="auto"/>
                <w:right w:val="none" w:sz="0" w:space="0" w:color="auto"/>
              </w:divBdr>
            </w:div>
            <w:div w:id="1604071600">
              <w:marLeft w:val="0"/>
              <w:marRight w:val="0"/>
              <w:marTop w:val="0"/>
              <w:marBottom w:val="0"/>
              <w:divBdr>
                <w:top w:val="none" w:sz="0" w:space="0" w:color="auto"/>
                <w:left w:val="none" w:sz="0" w:space="0" w:color="auto"/>
                <w:bottom w:val="none" w:sz="0" w:space="0" w:color="auto"/>
                <w:right w:val="none" w:sz="0" w:space="0" w:color="auto"/>
              </w:divBdr>
            </w:div>
            <w:div w:id="1451239253">
              <w:marLeft w:val="0"/>
              <w:marRight w:val="0"/>
              <w:marTop w:val="0"/>
              <w:marBottom w:val="0"/>
              <w:divBdr>
                <w:top w:val="none" w:sz="0" w:space="0" w:color="auto"/>
                <w:left w:val="none" w:sz="0" w:space="0" w:color="auto"/>
                <w:bottom w:val="none" w:sz="0" w:space="0" w:color="auto"/>
                <w:right w:val="none" w:sz="0" w:space="0" w:color="auto"/>
              </w:divBdr>
            </w:div>
            <w:div w:id="1478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97870706">
      <w:bodyDiv w:val="1"/>
      <w:marLeft w:val="0"/>
      <w:marRight w:val="0"/>
      <w:marTop w:val="0"/>
      <w:marBottom w:val="0"/>
      <w:divBdr>
        <w:top w:val="none" w:sz="0" w:space="0" w:color="auto"/>
        <w:left w:val="none" w:sz="0" w:space="0" w:color="auto"/>
        <w:bottom w:val="none" w:sz="0" w:space="0" w:color="auto"/>
        <w:right w:val="none" w:sz="0" w:space="0" w:color="auto"/>
      </w:divBdr>
      <w:divsChild>
        <w:div w:id="298995259">
          <w:marLeft w:val="0"/>
          <w:marRight w:val="0"/>
          <w:marTop w:val="0"/>
          <w:marBottom w:val="0"/>
          <w:divBdr>
            <w:top w:val="none" w:sz="0" w:space="0" w:color="auto"/>
            <w:left w:val="none" w:sz="0" w:space="0" w:color="auto"/>
            <w:bottom w:val="none" w:sz="0" w:space="0" w:color="auto"/>
            <w:right w:val="none" w:sz="0" w:space="0" w:color="auto"/>
          </w:divBdr>
          <w:divsChild>
            <w:div w:id="1438452435">
              <w:marLeft w:val="0"/>
              <w:marRight w:val="0"/>
              <w:marTop w:val="0"/>
              <w:marBottom w:val="0"/>
              <w:divBdr>
                <w:top w:val="none" w:sz="0" w:space="0" w:color="auto"/>
                <w:left w:val="none" w:sz="0" w:space="0" w:color="auto"/>
                <w:bottom w:val="none" w:sz="0" w:space="0" w:color="auto"/>
                <w:right w:val="none" w:sz="0" w:space="0" w:color="auto"/>
              </w:divBdr>
            </w:div>
            <w:div w:id="1327441561">
              <w:marLeft w:val="0"/>
              <w:marRight w:val="0"/>
              <w:marTop w:val="0"/>
              <w:marBottom w:val="0"/>
              <w:divBdr>
                <w:top w:val="none" w:sz="0" w:space="0" w:color="auto"/>
                <w:left w:val="none" w:sz="0" w:space="0" w:color="auto"/>
                <w:bottom w:val="none" w:sz="0" w:space="0" w:color="auto"/>
                <w:right w:val="none" w:sz="0" w:space="0" w:color="auto"/>
              </w:divBdr>
            </w:div>
            <w:div w:id="1364213510">
              <w:marLeft w:val="0"/>
              <w:marRight w:val="0"/>
              <w:marTop w:val="0"/>
              <w:marBottom w:val="0"/>
              <w:divBdr>
                <w:top w:val="none" w:sz="0" w:space="0" w:color="auto"/>
                <w:left w:val="none" w:sz="0" w:space="0" w:color="auto"/>
                <w:bottom w:val="none" w:sz="0" w:space="0" w:color="auto"/>
                <w:right w:val="none" w:sz="0" w:space="0" w:color="auto"/>
              </w:divBdr>
            </w:div>
            <w:div w:id="1480805922">
              <w:marLeft w:val="0"/>
              <w:marRight w:val="0"/>
              <w:marTop w:val="0"/>
              <w:marBottom w:val="0"/>
              <w:divBdr>
                <w:top w:val="none" w:sz="0" w:space="0" w:color="auto"/>
                <w:left w:val="none" w:sz="0" w:space="0" w:color="auto"/>
                <w:bottom w:val="none" w:sz="0" w:space="0" w:color="auto"/>
                <w:right w:val="none" w:sz="0" w:space="0" w:color="auto"/>
              </w:divBdr>
            </w:div>
            <w:div w:id="475994182">
              <w:marLeft w:val="0"/>
              <w:marRight w:val="0"/>
              <w:marTop w:val="0"/>
              <w:marBottom w:val="0"/>
              <w:divBdr>
                <w:top w:val="none" w:sz="0" w:space="0" w:color="auto"/>
                <w:left w:val="none" w:sz="0" w:space="0" w:color="auto"/>
                <w:bottom w:val="none" w:sz="0" w:space="0" w:color="auto"/>
                <w:right w:val="none" w:sz="0" w:space="0" w:color="auto"/>
              </w:divBdr>
            </w:div>
            <w:div w:id="1107500218">
              <w:marLeft w:val="0"/>
              <w:marRight w:val="0"/>
              <w:marTop w:val="0"/>
              <w:marBottom w:val="0"/>
              <w:divBdr>
                <w:top w:val="none" w:sz="0" w:space="0" w:color="auto"/>
                <w:left w:val="none" w:sz="0" w:space="0" w:color="auto"/>
                <w:bottom w:val="none" w:sz="0" w:space="0" w:color="auto"/>
                <w:right w:val="none" w:sz="0" w:space="0" w:color="auto"/>
              </w:divBdr>
            </w:div>
            <w:div w:id="582496232">
              <w:marLeft w:val="0"/>
              <w:marRight w:val="0"/>
              <w:marTop w:val="0"/>
              <w:marBottom w:val="0"/>
              <w:divBdr>
                <w:top w:val="none" w:sz="0" w:space="0" w:color="auto"/>
                <w:left w:val="none" w:sz="0" w:space="0" w:color="auto"/>
                <w:bottom w:val="none" w:sz="0" w:space="0" w:color="auto"/>
                <w:right w:val="none" w:sz="0" w:space="0" w:color="auto"/>
              </w:divBdr>
            </w:div>
            <w:div w:id="1890455753">
              <w:marLeft w:val="0"/>
              <w:marRight w:val="0"/>
              <w:marTop w:val="0"/>
              <w:marBottom w:val="0"/>
              <w:divBdr>
                <w:top w:val="none" w:sz="0" w:space="0" w:color="auto"/>
                <w:left w:val="none" w:sz="0" w:space="0" w:color="auto"/>
                <w:bottom w:val="none" w:sz="0" w:space="0" w:color="auto"/>
                <w:right w:val="none" w:sz="0" w:space="0" w:color="auto"/>
              </w:divBdr>
            </w:div>
            <w:div w:id="208105338">
              <w:marLeft w:val="0"/>
              <w:marRight w:val="0"/>
              <w:marTop w:val="0"/>
              <w:marBottom w:val="0"/>
              <w:divBdr>
                <w:top w:val="none" w:sz="0" w:space="0" w:color="auto"/>
                <w:left w:val="none" w:sz="0" w:space="0" w:color="auto"/>
                <w:bottom w:val="none" w:sz="0" w:space="0" w:color="auto"/>
                <w:right w:val="none" w:sz="0" w:space="0" w:color="auto"/>
              </w:divBdr>
            </w:div>
            <w:div w:id="936869663">
              <w:marLeft w:val="0"/>
              <w:marRight w:val="0"/>
              <w:marTop w:val="0"/>
              <w:marBottom w:val="0"/>
              <w:divBdr>
                <w:top w:val="none" w:sz="0" w:space="0" w:color="auto"/>
                <w:left w:val="none" w:sz="0" w:space="0" w:color="auto"/>
                <w:bottom w:val="none" w:sz="0" w:space="0" w:color="auto"/>
                <w:right w:val="none" w:sz="0" w:space="0" w:color="auto"/>
              </w:divBdr>
            </w:div>
            <w:div w:id="1946687661">
              <w:marLeft w:val="0"/>
              <w:marRight w:val="0"/>
              <w:marTop w:val="0"/>
              <w:marBottom w:val="0"/>
              <w:divBdr>
                <w:top w:val="none" w:sz="0" w:space="0" w:color="auto"/>
                <w:left w:val="none" w:sz="0" w:space="0" w:color="auto"/>
                <w:bottom w:val="none" w:sz="0" w:space="0" w:color="auto"/>
                <w:right w:val="none" w:sz="0" w:space="0" w:color="auto"/>
              </w:divBdr>
            </w:div>
            <w:div w:id="902449122">
              <w:marLeft w:val="0"/>
              <w:marRight w:val="0"/>
              <w:marTop w:val="0"/>
              <w:marBottom w:val="0"/>
              <w:divBdr>
                <w:top w:val="none" w:sz="0" w:space="0" w:color="auto"/>
                <w:left w:val="none" w:sz="0" w:space="0" w:color="auto"/>
                <w:bottom w:val="none" w:sz="0" w:space="0" w:color="auto"/>
                <w:right w:val="none" w:sz="0" w:space="0" w:color="auto"/>
              </w:divBdr>
            </w:div>
            <w:div w:id="1309942509">
              <w:marLeft w:val="0"/>
              <w:marRight w:val="0"/>
              <w:marTop w:val="0"/>
              <w:marBottom w:val="0"/>
              <w:divBdr>
                <w:top w:val="none" w:sz="0" w:space="0" w:color="auto"/>
                <w:left w:val="none" w:sz="0" w:space="0" w:color="auto"/>
                <w:bottom w:val="none" w:sz="0" w:space="0" w:color="auto"/>
                <w:right w:val="none" w:sz="0" w:space="0" w:color="auto"/>
              </w:divBdr>
            </w:div>
            <w:div w:id="1924222910">
              <w:marLeft w:val="0"/>
              <w:marRight w:val="0"/>
              <w:marTop w:val="0"/>
              <w:marBottom w:val="0"/>
              <w:divBdr>
                <w:top w:val="none" w:sz="0" w:space="0" w:color="auto"/>
                <w:left w:val="none" w:sz="0" w:space="0" w:color="auto"/>
                <w:bottom w:val="none" w:sz="0" w:space="0" w:color="auto"/>
                <w:right w:val="none" w:sz="0" w:space="0" w:color="auto"/>
              </w:divBdr>
            </w:div>
            <w:div w:id="15824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0441925">
      <w:bodyDiv w:val="1"/>
      <w:marLeft w:val="0"/>
      <w:marRight w:val="0"/>
      <w:marTop w:val="0"/>
      <w:marBottom w:val="0"/>
      <w:divBdr>
        <w:top w:val="none" w:sz="0" w:space="0" w:color="auto"/>
        <w:left w:val="none" w:sz="0" w:space="0" w:color="auto"/>
        <w:bottom w:val="none" w:sz="0" w:space="0" w:color="auto"/>
        <w:right w:val="none" w:sz="0" w:space="0" w:color="auto"/>
      </w:divBdr>
      <w:divsChild>
        <w:div w:id="851799033">
          <w:marLeft w:val="0"/>
          <w:marRight w:val="0"/>
          <w:marTop w:val="0"/>
          <w:marBottom w:val="0"/>
          <w:divBdr>
            <w:top w:val="none" w:sz="0" w:space="0" w:color="auto"/>
            <w:left w:val="none" w:sz="0" w:space="0" w:color="auto"/>
            <w:bottom w:val="none" w:sz="0" w:space="0" w:color="auto"/>
            <w:right w:val="none" w:sz="0" w:space="0" w:color="auto"/>
          </w:divBdr>
          <w:divsChild>
            <w:div w:id="1511487908">
              <w:marLeft w:val="0"/>
              <w:marRight w:val="0"/>
              <w:marTop w:val="0"/>
              <w:marBottom w:val="0"/>
              <w:divBdr>
                <w:top w:val="none" w:sz="0" w:space="0" w:color="auto"/>
                <w:left w:val="none" w:sz="0" w:space="0" w:color="auto"/>
                <w:bottom w:val="none" w:sz="0" w:space="0" w:color="auto"/>
                <w:right w:val="none" w:sz="0" w:space="0" w:color="auto"/>
              </w:divBdr>
            </w:div>
            <w:div w:id="1153788919">
              <w:marLeft w:val="0"/>
              <w:marRight w:val="0"/>
              <w:marTop w:val="0"/>
              <w:marBottom w:val="0"/>
              <w:divBdr>
                <w:top w:val="none" w:sz="0" w:space="0" w:color="auto"/>
                <w:left w:val="none" w:sz="0" w:space="0" w:color="auto"/>
                <w:bottom w:val="none" w:sz="0" w:space="0" w:color="auto"/>
                <w:right w:val="none" w:sz="0" w:space="0" w:color="auto"/>
              </w:divBdr>
            </w:div>
            <w:div w:id="2089885893">
              <w:marLeft w:val="0"/>
              <w:marRight w:val="0"/>
              <w:marTop w:val="0"/>
              <w:marBottom w:val="0"/>
              <w:divBdr>
                <w:top w:val="none" w:sz="0" w:space="0" w:color="auto"/>
                <w:left w:val="none" w:sz="0" w:space="0" w:color="auto"/>
                <w:bottom w:val="none" w:sz="0" w:space="0" w:color="auto"/>
                <w:right w:val="none" w:sz="0" w:space="0" w:color="auto"/>
              </w:divBdr>
            </w:div>
            <w:div w:id="721173834">
              <w:marLeft w:val="0"/>
              <w:marRight w:val="0"/>
              <w:marTop w:val="0"/>
              <w:marBottom w:val="0"/>
              <w:divBdr>
                <w:top w:val="none" w:sz="0" w:space="0" w:color="auto"/>
                <w:left w:val="none" w:sz="0" w:space="0" w:color="auto"/>
                <w:bottom w:val="none" w:sz="0" w:space="0" w:color="auto"/>
                <w:right w:val="none" w:sz="0" w:space="0" w:color="auto"/>
              </w:divBdr>
            </w:div>
            <w:div w:id="1772704343">
              <w:marLeft w:val="0"/>
              <w:marRight w:val="0"/>
              <w:marTop w:val="0"/>
              <w:marBottom w:val="0"/>
              <w:divBdr>
                <w:top w:val="none" w:sz="0" w:space="0" w:color="auto"/>
                <w:left w:val="none" w:sz="0" w:space="0" w:color="auto"/>
                <w:bottom w:val="none" w:sz="0" w:space="0" w:color="auto"/>
                <w:right w:val="none" w:sz="0" w:space="0" w:color="auto"/>
              </w:divBdr>
            </w:div>
            <w:div w:id="1876307255">
              <w:marLeft w:val="0"/>
              <w:marRight w:val="0"/>
              <w:marTop w:val="0"/>
              <w:marBottom w:val="0"/>
              <w:divBdr>
                <w:top w:val="none" w:sz="0" w:space="0" w:color="auto"/>
                <w:left w:val="none" w:sz="0" w:space="0" w:color="auto"/>
                <w:bottom w:val="none" w:sz="0" w:space="0" w:color="auto"/>
                <w:right w:val="none" w:sz="0" w:space="0" w:color="auto"/>
              </w:divBdr>
            </w:div>
            <w:div w:id="1044479469">
              <w:marLeft w:val="0"/>
              <w:marRight w:val="0"/>
              <w:marTop w:val="0"/>
              <w:marBottom w:val="0"/>
              <w:divBdr>
                <w:top w:val="none" w:sz="0" w:space="0" w:color="auto"/>
                <w:left w:val="none" w:sz="0" w:space="0" w:color="auto"/>
                <w:bottom w:val="none" w:sz="0" w:space="0" w:color="auto"/>
                <w:right w:val="none" w:sz="0" w:space="0" w:color="auto"/>
              </w:divBdr>
            </w:div>
            <w:div w:id="179855967">
              <w:marLeft w:val="0"/>
              <w:marRight w:val="0"/>
              <w:marTop w:val="0"/>
              <w:marBottom w:val="0"/>
              <w:divBdr>
                <w:top w:val="none" w:sz="0" w:space="0" w:color="auto"/>
                <w:left w:val="none" w:sz="0" w:space="0" w:color="auto"/>
                <w:bottom w:val="none" w:sz="0" w:space="0" w:color="auto"/>
                <w:right w:val="none" w:sz="0" w:space="0" w:color="auto"/>
              </w:divBdr>
            </w:div>
            <w:div w:id="2115593920">
              <w:marLeft w:val="0"/>
              <w:marRight w:val="0"/>
              <w:marTop w:val="0"/>
              <w:marBottom w:val="0"/>
              <w:divBdr>
                <w:top w:val="none" w:sz="0" w:space="0" w:color="auto"/>
                <w:left w:val="none" w:sz="0" w:space="0" w:color="auto"/>
                <w:bottom w:val="none" w:sz="0" w:space="0" w:color="auto"/>
                <w:right w:val="none" w:sz="0" w:space="0" w:color="auto"/>
              </w:divBdr>
            </w:div>
            <w:div w:id="19179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61975527">
      <w:bodyDiv w:val="1"/>
      <w:marLeft w:val="0"/>
      <w:marRight w:val="0"/>
      <w:marTop w:val="0"/>
      <w:marBottom w:val="0"/>
      <w:divBdr>
        <w:top w:val="none" w:sz="0" w:space="0" w:color="auto"/>
        <w:left w:val="none" w:sz="0" w:space="0" w:color="auto"/>
        <w:bottom w:val="none" w:sz="0" w:space="0" w:color="auto"/>
        <w:right w:val="none" w:sz="0" w:space="0" w:color="auto"/>
      </w:divBdr>
      <w:divsChild>
        <w:div w:id="797188211">
          <w:marLeft w:val="0"/>
          <w:marRight w:val="0"/>
          <w:marTop w:val="0"/>
          <w:marBottom w:val="0"/>
          <w:divBdr>
            <w:top w:val="none" w:sz="0" w:space="0" w:color="auto"/>
            <w:left w:val="none" w:sz="0" w:space="0" w:color="auto"/>
            <w:bottom w:val="none" w:sz="0" w:space="0" w:color="auto"/>
            <w:right w:val="none" w:sz="0" w:space="0" w:color="auto"/>
          </w:divBdr>
          <w:divsChild>
            <w:div w:id="683702108">
              <w:marLeft w:val="0"/>
              <w:marRight w:val="0"/>
              <w:marTop w:val="0"/>
              <w:marBottom w:val="0"/>
              <w:divBdr>
                <w:top w:val="none" w:sz="0" w:space="0" w:color="auto"/>
                <w:left w:val="none" w:sz="0" w:space="0" w:color="auto"/>
                <w:bottom w:val="none" w:sz="0" w:space="0" w:color="auto"/>
                <w:right w:val="none" w:sz="0" w:space="0" w:color="auto"/>
              </w:divBdr>
              <w:divsChild>
                <w:div w:id="1637836314">
                  <w:marLeft w:val="0"/>
                  <w:marRight w:val="0"/>
                  <w:marTop w:val="0"/>
                  <w:marBottom w:val="0"/>
                  <w:divBdr>
                    <w:top w:val="none" w:sz="0" w:space="0" w:color="auto"/>
                    <w:left w:val="none" w:sz="0" w:space="0" w:color="auto"/>
                    <w:bottom w:val="none" w:sz="0" w:space="0" w:color="auto"/>
                    <w:right w:val="none" w:sz="0" w:space="0" w:color="auto"/>
                  </w:divBdr>
                  <w:divsChild>
                    <w:div w:id="698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4716">
          <w:marLeft w:val="0"/>
          <w:marRight w:val="0"/>
          <w:marTop w:val="0"/>
          <w:marBottom w:val="0"/>
          <w:divBdr>
            <w:top w:val="none" w:sz="0" w:space="0" w:color="auto"/>
            <w:left w:val="none" w:sz="0" w:space="0" w:color="auto"/>
            <w:bottom w:val="none" w:sz="0" w:space="0" w:color="auto"/>
            <w:right w:val="none" w:sz="0" w:space="0" w:color="auto"/>
          </w:divBdr>
          <w:divsChild>
            <w:div w:id="1953396047">
              <w:marLeft w:val="0"/>
              <w:marRight w:val="0"/>
              <w:marTop w:val="0"/>
              <w:marBottom w:val="0"/>
              <w:divBdr>
                <w:top w:val="none" w:sz="0" w:space="0" w:color="auto"/>
                <w:left w:val="none" w:sz="0" w:space="0" w:color="auto"/>
                <w:bottom w:val="none" w:sz="0" w:space="0" w:color="auto"/>
                <w:right w:val="none" w:sz="0" w:space="0" w:color="auto"/>
              </w:divBdr>
              <w:divsChild>
                <w:div w:id="846333318">
                  <w:marLeft w:val="0"/>
                  <w:marRight w:val="0"/>
                  <w:marTop w:val="0"/>
                  <w:marBottom w:val="0"/>
                  <w:divBdr>
                    <w:top w:val="none" w:sz="0" w:space="0" w:color="auto"/>
                    <w:left w:val="none" w:sz="0" w:space="0" w:color="auto"/>
                    <w:bottom w:val="none" w:sz="0" w:space="0" w:color="auto"/>
                    <w:right w:val="none" w:sz="0" w:space="0" w:color="auto"/>
                  </w:divBdr>
                  <w:divsChild>
                    <w:div w:id="177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7947">
          <w:marLeft w:val="0"/>
          <w:marRight w:val="0"/>
          <w:marTop w:val="0"/>
          <w:marBottom w:val="0"/>
          <w:divBdr>
            <w:top w:val="none" w:sz="0" w:space="0" w:color="auto"/>
            <w:left w:val="none" w:sz="0" w:space="0" w:color="auto"/>
            <w:bottom w:val="none" w:sz="0" w:space="0" w:color="auto"/>
            <w:right w:val="none" w:sz="0" w:space="0" w:color="auto"/>
          </w:divBdr>
          <w:divsChild>
            <w:div w:id="1823888500">
              <w:marLeft w:val="0"/>
              <w:marRight w:val="0"/>
              <w:marTop w:val="0"/>
              <w:marBottom w:val="0"/>
              <w:divBdr>
                <w:top w:val="none" w:sz="0" w:space="0" w:color="auto"/>
                <w:left w:val="none" w:sz="0" w:space="0" w:color="auto"/>
                <w:bottom w:val="none" w:sz="0" w:space="0" w:color="auto"/>
                <w:right w:val="none" w:sz="0" w:space="0" w:color="auto"/>
              </w:divBdr>
              <w:divsChild>
                <w:div w:id="1044712191">
                  <w:marLeft w:val="0"/>
                  <w:marRight w:val="0"/>
                  <w:marTop w:val="0"/>
                  <w:marBottom w:val="0"/>
                  <w:divBdr>
                    <w:top w:val="none" w:sz="0" w:space="0" w:color="auto"/>
                    <w:left w:val="none" w:sz="0" w:space="0" w:color="auto"/>
                    <w:bottom w:val="none" w:sz="0" w:space="0" w:color="auto"/>
                    <w:right w:val="none" w:sz="0" w:space="0" w:color="auto"/>
                  </w:divBdr>
                  <w:divsChild>
                    <w:div w:id="10439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0213">
          <w:marLeft w:val="0"/>
          <w:marRight w:val="0"/>
          <w:marTop w:val="0"/>
          <w:marBottom w:val="0"/>
          <w:divBdr>
            <w:top w:val="none" w:sz="0" w:space="0" w:color="auto"/>
            <w:left w:val="none" w:sz="0" w:space="0" w:color="auto"/>
            <w:bottom w:val="none" w:sz="0" w:space="0" w:color="auto"/>
            <w:right w:val="none" w:sz="0" w:space="0" w:color="auto"/>
          </w:divBdr>
          <w:divsChild>
            <w:div w:id="718942601">
              <w:marLeft w:val="0"/>
              <w:marRight w:val="0"/>
              <w:marTop w:val="0"/>
              <w:marBottom w:val="0"/>
              <w:divBdr>
                <w:top w:val="none" w:sz="0" w:space="0" w:color="auto"/>
                <w:left w:val="none" w:sz="0" w:space="0" w:color="auto"/>
                <w:bottom w:val="none" w:sz="0" w:space="0" w:color="auto"/>
                <w:right w:val="none" w:sz="0" w:space="0" w:color="auto"/>
              </w:divBdr>
              <w:divsChild>
                <w:div w:id="96097137">
                  <w:marLeft w:val="0"/>
                  <w:marRight w:val="0"/>
                  <w:marTop w:val="0"/>
                  <w:marBottom w:val="0"/>
                  <w:divBdr>
                    <w:top w:val="none" w:sz="0" w:space="0" w:color="auto"/>
                    <w:left w:val="none" w:sz="0" w:space="0" w:color="auto"/>
                    <w:bottom w:val="none" w:sz="0" w:space="0" w:color="auto"/>
                    <w:right w:val="none" w:sz="0" w:space="0" w:color="auto"/>
                  </w:divBdr>
                  <w:divsChild>
                    <w:div w:id="3136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517">
          <w:marLeft w:val="0"/>
          <w:marRight w:val="0"/>
          <w:marTop w:val="0"/>
          <w:marBottom w:val="0"/>
          <w:divBdr>
            <w:top w:val="none" w:sz="0" w:space="0" w:color="auto"/>
            <w:left w:val="none" w:sz="0" w:space="0" w:color="auto"/>
            <w:bottom w:val="none" w:sz="0" w:space="0" w:color="auto"/>
            <w:right w:val="none" w:sz="0" w:space="0" w:color="auto"/>
          </w:divBdr>
          <w:divsChild>
            <w:div w:id="1861889856">
              <w:marLeft w:val="0"/>
              <w:marRight w:val="0"/>
              <w:marTop w:val="0"/>
              <w:marBottom w:val="0"/>
              <w:divBdr>
                <w:top w:val="none" w:sz="0" w:space="0" w:color="auto"/>
                <w:left w:val="none" w:sz="0" w:space="0" w:color="auto"/>
                <w:bottom w:val="none" w:sz="0" w:space="0" w:color="auto"/>
                <w:right w:val="none" w:sz="0" w:space="0" w:color="auto"/>
              </w:divBdr>
              <w:divsChild>
                <w:div w:id="1202933862">
                  <w:marLeft w:val="0"/>
                  <w:marRight w:val="0"/>
                  <w:marTop w:val="0"/>
                  <w:marBottom w:val="0"/>
                  <w:divBdr>
                    <w:top w:val="none" w:sz="0" w:space="0" w:color="auto"/>
                    <w:left w:val="none" w:sz="0" w:space="0" w:color="auto"/>
                    <w:bottom w:val="none" w:sz="0" w:space="0" w:color="auto"/>
                    <w:right w:val="none" w:sz="0" w:space="0" w:color="auto"/>
                  </w:divBdr>
                  <w:divsChild>
                    <w:div w:id="1487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6155">
          <w:marLeft w:val="0"/>
          <w:marRight w:val="0"/>
          <w:marTop w:val="0"/>
          <w:marBottom w:val="0"/>
          <w:divBdr>
            <w:top w:val="none" w:sz="0" w:space="0" w:color="auto"/>
            <w:left w:val="none" w:sz="0" w:space="0" w:color="auto"/>
            <w:bottom w:val="none" w:sz="0" w:space="0" w:color="auto"/>
            <w:right w:val="none" w:sz="0" w:space="0" w:color="auto"/>
          </w:divBdr>
          <w:divsChild>
            <w:div w:id="2107073537">
              <w:marLeft w:val="0"/>
              <w:marRight w:val="0"/>
              <w:marTop w:val="0"/>
              <w:marBottom w:val="0"/>
              <w:divBdr>
                <w:top w:val="none" w:sz="0" w:space="0" w:color="auto"/>
                <w:left w:val="none" w:sz="0" w:space="0" w:color="auto"/>
                <w:bottom w:val="none" w:sz="0" w:space="0" w:color="auto"/>
                <w:right w:val="none" w:sz="0" w:space="0" w:color="auto"/>
              </w:divBdr>
              <w:divsChild>
                <w:div w:id="1834640584">
                  <w:marLeft w:val="0"/>
                  <w:marRight w:val="0"/>
                  <w:marTop w:val="0"/>
                  <w:marBottom w:val="0"/>
                  <w:divBdr>
                    <w:top w:val="none" w:sz="0" w:space="0" w:color="auto"/>
                    <w:left w:val="none" w:sz="0" w:space="0" w:color="auto"/>
                    <w:bottom w:val="none" w:sz="0" w:space="0" w:color="auto"/>
                    <w:right w:val="none" w:sz="0" w:space="0" w:color="auto"/>
                  </w:divBdr>
                  <w:divsChild>
                    <w:div w:id="4752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2834">
          <w:marLeft w:val="0"/>
          <w:marRight w:val="0"/>
          <w:marTop w:val="0"/>
          <w:marBottom w:val="0"/>
          <w:divBdr>
            <w:top w:val="none" w:sz="0" w:space="0" w:color="auto"/>
            <w:left w:val="none" w:sz="0" w:space="0" w:color="auto"/>
            <w:bottom w:val="none" w:sz="0" w:space="0" w:color="auto"/>
            <w:right w:val="none" w:sz="0" w:space="0" w:color="auto"/>
          </w:divBdr>
          <w:divsChild>
            <w:div w:id="1307011970">
              <w:marLeft w:val="0"/>
              <w:marRight w:val="0"/>
              <w:marTop w:val="0"/>
              <w:marBottom w:val="0"/>
              <w:divBdr>
                <w:top w:val="none" w:sz="0" w:space="0" w:color="auto"/>
                <w:left w:val="none" w:sz="0" w:space="0" w:color="auto"/>
                <w:bottom w:val="none" w:sz="0" w:space="0" w:color="auto"/>
                <w:right w:val="none" w:sz="0" w:space="0" w:color="auto"/>
              </w:divBdr>
              <w:divsChild>
                <w:div w:id="527564842">
                  <w:marLeft w:val="0"/>
                  <w:marRight w:val="0"/>
                  <w:marTop w:val="0"/>
                  <w:marBottom w:val="0"/>
                  <w:divBdr>
                    <w:top w:val="none" w:sz="0" w:space="0" w:color="auto"/>
                    <w:left w:val="none" w:sz="0" w:space="0" w:color="auto"/>
                    <w:bottom w:val="none" w:sz="0" w:space="0" w:color="auto"/>
                    <w:right w:val="none" w:sz="0" w:space="0" w:color="auto"/>
                  </w:divBdr>
                  <w:divsChild>
                    <w:div w:id="3141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9014399">
      <w:bodyDiv w:val="1"/>
      <w:marLeft w:val="0"/>
      <w:marRight w:val="0"/>
      <w:marTop w:val="0"/>
      <w:marBottom w:val="0"/>
      <w:divBdr>
        <w:top w:val="none" w:sz="0" w:space="0" w:color="auto"/>
        <w:left w:val="none" w:sz="0" w:space="0" w:color="auto"/>
        <w:bottom w:val="none" w:sz="0" w:space="0" w:color="auto"/>
        <w:right w:val="none" w:sz="0" w:space="0" w:color="auto"/>
      </w:divBdr>
    </w:div>
    <w:div w:id="1389917439">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2915447">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42534925">
      <w:bodyDiv w:val="1"/>
      <w:marLeft w:val="0"/>
      <w:marRight w:val="0"/>
      <w:marTop w:val="0"/>
      <w:marBottom w:val="0"/>
      <w:divBdr>
        <w:top w:val="none" w:sz="0" w:space="0" w:color="auto"/>
        <w:left w:val="none" w:sz="0" w:space="0" w:color="auto"/>
        <w:bottom w:val="none" w:sz="0" w:space="0" w:color="auto"/>
        <w:right w:val="none" w:sz="0" w:space="0" w:color="auto"/>
      </w:divBdr>
      <w:divsChild>
        <w:div w:id="2022125420">
          <w:marLeft w:val="0"/>
          <w:marRight w:val="0"/>
          <w:marTop w:val="0"/>
          <w:marBottom w:val="0"/>
          <w:divBdr>
            <w:top w:val="none" w:sz="0" w:space="0" w:color="auto"/>
            <w:left w:val="none" w:sz="0" w:space="0" w:color="auto"/>
            <w:bottom w:val="none" w:sz="0" w:space="0" w:color="auto"/>
            <w:right w:val="none" w:sz="0" w:space="0" w:color="auto"/>
          </w:divBdr>
          <w:divsChild>
            <w:div w:id="1754357726">
              <w:marLeft w:val="0"/>
              <w:marRight w:val="0"/>
              <w:marTop w:val="0"/>
              <w:marBottom w:val="0"/>
              <w:divBdr>
                <w:top w:val="none" w:sz="0" w:space="0" w:color="auto"/>
                <w:left w:val="none" w:sz="0" w:space="0" w:color="auto"/>
                <w:bottom w:val="none" w:sz="0" w:space="0" w:color="auto"/>
                <w:right w:val="none" w:sz="0" w:space="0" w:color="auto"/>
              </w:divBdr>
              <w:divsChild>
                <w:div w:id="607929682">
                  <w:marLeft w:val="0"/>
                  <w:marRight w:val="0"/>
                  <w:marTop w:val="0"/>
                  <w:marBottom w:val="0"/>
                  <w:divBdr>
                    <w:top w:val="none" w:sz="0" w:space="0" w:color="auto"/>
                    <w:left w:val="none" w:sz="0" w:space="0" w:color="auto"/>
                    <w:bottom w:val="none" w:sz="0" w:space="0" w:color="auto"/>
                    <w:right w:val="none" w:sz="0" w:space="0" w:color="auto"/>
                  </w:divBdr>
                  <w:divsChild>
                    <w:div w:id="16766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3396">
          <w:marLeft w:val="0"/>
          <w:marRight w:val="0"/>
          <w:marTop w:val="0"/>
          <w:marBottom w:val="0"/>
          <w:divBdr>
            <w:top w:val="none" w:sz="0" w:space="0" w:color="auto"/>
            <w:left w:val="none" w:sz="0" w:space="0" w:color="auto"/>
            <w:bottom w:val="none" w:sz="0" w:space="0" w:color="auto"/>
            <w:right w:val="none" w:sz="0" w:space="0" w:color="auto"/>
          </w:divBdr>
          <w:divsChild>
            <w:div w:id="971718005">
              <w:marLeft w:val="0"/>
              <w:marRight w:val="0"/>
              <w:marTop w:val="0"/>
              <w:marBottom w:val="0"/>
              <w:divBdr>
                <w:top w:val="none" w:sz="0" w:space="0" w:color="auto"/>
                <w:left w:val="none" w:sz="0" w:space="0" w:color="auto"/>
                <w:bottom w:val="none" w:sz="0" w:space="0" w:color="auto"/>
                <w:right w:val="none" w:sz="0" w:space="0" w:color="auto"/>
              </w:divBdr>
              <w:divsChild>
                <w:div w:id="2109765792">
                  <w:marLeft w:val="0"/>
                  <w:marRight w:val="0"/>
                  <w:marTop w:val="0"/>
                  <w:marBottom w:val="0"/>
                  <w:divBdr>
                    <w:top w:val="none" w:sz="0" w:space="0" w:color="auto"/>
                    <w:left w:val="none" w:sz="0" w:space="0" w:color="auto"/>
                    <w:bottom w:val="none" w:sz="0" w:space="0" w:color="auto"/>
                    <w:right w:val="none" w:sz="0" w:space="0" w:color="auto"/>
                  </w:divBdr>
                  <w:divsChild>
                    <w:div w:id="12830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8168">
          <w:marLeft w:val="0"/>
          <w:marRight w:val="0"/>
          <w:marTop w:val="0"/>
          <w:marBottom w:val="0"/>
          <w:divBdr>
            <w:top w:val="none" w:sz="0" w:space="0" w:color="auto"/>
            <w:left w:val="none" w:sz="0" w:space="0" w:color="auto"/>
            <w:bottom w:val="none" w:sz="0" w:space="0" w:color="auto"/>
            <w:right w:val="none" w:sz="0" w:space="0" w:color="auto"/>
          </w:divBdr>
          <w:divsChild>
            <w:div w:id="1368608214">
              <w:marLeft w:val="0"/>
              <w:marRight w:val="0"/>
              <w:marTop w:val="0"/>
              <w:marBottom w:val="0"/>
              <w:divBdr>
                <w:top w:val="none" w:sz="0" w:space="0" w:color="auto"/>
                <w:left w:val="none" w:sz="0" w:space="0" w:color="auto"/>
                <w:bottom w:val="none" w:sz="0" w:space="0" w:color="auto"/>
                <w:right w:val="none" w:sz="0" w:space="0" w:color="auto"/>
              </w:divBdr>
              <w:divsChild>
                <w:div w:id="258146496">
                  <w:marLeft w:val="0"/>
                  <w:marRight w:val="0"/>
                  <w:marTop w:val="0"/>
                  <w:marBottom w:val="0"/>
                  <w:divBdr>
                    <w:top w:val="none" w:sz="0" w:space="0" w:color="auto"/>
                    <w:left w:val="none" w:sz="0" w:space="0" w:color="auto"/>
                    <w:bottom w:val="none" w:sz="0" w:space="0" w:color="auto"/>
                    <w:right w:val="none" w:sz="0" w:space="0" w:color="auto"/>
                  </w:divBdr>
                  <w:divsChild>
                    <w:div w:id="1511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5087">
          <w:marLeft w:val="0"/>
          <w:marRight w:val="0"/>
          <w:marTop w:val="0"/>
          <w:marBottom w:val="0"/>
          <w:divBdr>
            <w:top w:val="none" w:sz="0" w:space="0" w:color="auto"/>
            <w:left w:val="none" w:sz="0" w:space="0" w:color="auto"/>
            <w:bottom w:val="none" w:sz="0" w:space="0" w:color="auto"/>
            <w:right w:val="none" w:sz="0" w:space="0" w:color="auto"/>
          </w:divBdr>
          <w:divsChild>
            <w:div w:id="370961426">
              <w:marLeft w:val="0"/>
              <w:marRight w:val="0"/>
              <w:marTop w:val="0"/>
              <w:marBottom w:val="0"/>
              <w:divBdr>
                <w:top w:val="none" w:sz="0" w:space="0" w:color="auto"/>
                <w:left w:val="none" w:sz="0" w:space="0" w:color="auto"/>
                <w:bottom w:val="none" w:sz="0" w:space="0" w:color="auto"/>
                <w:right w:val="none" w:sz="0" w:space="0" w:color="auto"/>
              </w:divBdr>
              <w:divsChild>
                <w:div w:id="201332017">
                  <w:marLeft w:val="0"/>
                  <w:marRight w:val="0"/>
                  <w:marTop w:val="0"/>
                  <w:marBottom w:val="0"/>
                  <w:divBdr>
                    <w:top w:val="none" w:sz="0" w:space="0" w:color="auto"/>
                    <w:left w:val="none" w:sz="0" w:space="0" w:color="auto"/>
                    <w:bottom w:val="none" w:sz="0" w:space="0" w:color="auto"/>
                    <w:right w:val="none" w:sz="0" w:space="0" w:color="auto"/>
                  </w:divBdr>
                  <w:divsChild>
                    <w:div w:id="20046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5341">
          <w:marLeft w:val="0"/>
          <w:marRight w:val="0"/>
          <w:marTop w:val="0"/>
          <w:marBottom w:val="0"/>
          <w:divBdr>
            <w:top w:val="none" w:sz="0" w:space="0" w:color="auto"/>
            <w:left w:val="none" w:sz="0" w:space="0" w:color="auto"/>
            <w:bottom w:val="none" w:sz="0" w:space="0" w:color="auto"/>
            <w:right w:val="none" w:sz="0" w:space="0" w:color="auto"/>
          </w:divBdr>
          <w:divsChild>
            <w:div w:id="76101063">
              <w:marLeft w:val="0"/>
              <w:marRight w:val="0"/>
              <w:marTop w:val="0"/>
              <w:marBottom w:val="0"/>
              <w:divBdr>
                <w:top w:val="none" w:sz="0" w:space="0" w:color="auto"/>
                <w:left w:val="none" w:sz="0" w:space="0" w:color="auto"/>
                <w:bottom w:val="none" w:sz="0" w:space="0" w:color="auto"/>
                <w:right w:val="none" w:sz="0" w:space="0" w:color="auto"/>
              </w:divBdr>
              <w:divsChild>
                <w:div w:id="815149153">
                  <w:marLeft w:val="0"/>
                  <w:marRight w:val="0"/>
                  <w:marTop w:val="0"/>
                  <w:marBottom w:val="0"/>
                  <w:divBdr>
                    <w:top w:val="none" w:sz="0" w:space="0" w:color="auto"/>
                    <w:left w:val="none" w:sz="0" w:space="0" w:color="auto"/>
                    <w:bottom w:val="none" w:sz="0" w:space="0" w:color="auto"/>
                    <w:right w:val="none" w:sz="0" w:space="0" w:color="auto"/>
                  </w:divBdr>
                  <w:divsChild>
                    <w:div w:id="4859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3833">
          <w:marLeft w:val="0"/>
          <w:marRight w:val="0"/>
          <w:marTop w:val="0"/>
          <w:marBottom w:val="0"/>
          <w:divBdr>
            <w:top w:val="none" w:sz="0" w:space="0" w:color="auto"/>
            <w:left w:val="none" w:sz="0" w:space="0" w:color="auto"/>
            <w:bottom w:val="none" w:sz="0" w:space="0" w:color="auto"/>
            <w:right w:val="none" w:sz="0" w:space="0" w:color="auto"/>
          </w:divBdr>
          <w:divsChild>
            <w:div w:id="1490100274">
              <w:marLeft w:val="0"/>
              <w:marRight w:val="0"/>
              <w:marTop w:val="0"/>
              <w:marBottom w:val="0"/>
              <w:divBdr>
                <w:top w:val="none" w:sz="0" w:space="0" w:color="auto"/>
                <w:left w:val="none" w:sz="0" w:space="0" w:color="auto"/>
                <w:bottom w:val="none" w:sz="0" w:space="0" w:color="auto"/>
                <w:right w:val="none" w:sz="0" w:space="0" w:color="auto"/>
              </w:divBdr>
              <w:divsChild>
                <w:div w:id="123692562">
                  <w:marLeft w:val="0"/>
                  <w:marRight w:val="0"/>
                  <w:marTop w:val="0"/>
                  <w:marBottom w:val="0"/>
                  <w:divBdr>
                    <w:top w:val="none" w:sz="0" w:space="0" w:color="auto"/>
                    <w:left w:val="none" w:sz="0" w:space="0" w:color="auto"/>
                    <w:bottom w:val="none" w:sz="0" w:space="0" w:color="auto"/>
                    <w:right w:val="none" w:sz="0" w:space="0" w:color="auto"/>
                  </w:divBdr>
                  <w:divsChild>
                    <w:div w:id="3605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1303">
          <w:marLeft w:val="0"/>
          <w:marRight w:val="0"/>
          <w:marTop w:val="0"/>
          <w:marBottom w:val="0"/>
          <w:divBdr>
            <w:top w:val="none" w:sz="0" w:space="0" w:color="auto"/>
            <w:left w:val="none" w:sz="0" w:space="0" w:color="auto"/>
            <w:bottom w:val="none" w:sz="0" w:space="0" w:color="auto"/>
            <w:right w:val="none" w:sz="0" w:space="0" w:color="auto"/>
          </w:divBdr>
          <w:divsChild>
            <w:div w:id="1850437668">
              <w:marLeft w:val="0"/>
              <w:marRight w:val="0"/>
              <w:marTop w:val="0"/>
              <w:marBottom w:val="0"/>
              <w:divBdr>
                <w:top w:val="none" w:sz="0" w:space="0" w:color="auto"/>
                <w:left w:val="none" w:sz="0" w:space="0" w:color="auto"/>
                <w:bottom w:val="none" w:sz="0" w:space="0" w:color="auto"/>
                <w:right w:val="none" w:sz="0" w:space="0" w:color="auto"/>
              </w:divBdr>
              <w:divsChild>
                <w:div w:id="536161683">
                  <w:marLeft w:val="0"/>
                  <w:marRight w:val="0"/>
                  <w:marTop w:val="0"/>
                  <w:marBottom w:val="0"/>
                  <w:divBdr>
                    <w:top w:val="none" w:sz="0" w:space="0" w:color="auto"/>
                    <w:left w:val="none" w:sz="0" w:space="0" w:color="auto"/>
                    <w:bottom w:val="none" w:sz="0" w:space="0" w:color="auto"/>
                    <w:right w:val="none" w:sz="0" w:space="0" w:color="auto"/>
                  </w:divBdr>
                  <w:divsChild>
                    <w:div w:id="13060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8323">
          <w:marLeft w:val="0"/>
          <w:marRight w:val="0"/>
          <w:marTop w:val="0"/>
          <w:marBottom w:val="0"/>
          <w:divBdr>
            <w:top w:val="none" w:sz="0" w:space="0" w:color="auto"/>
            <w:left w:val="none" w:sz="0" w:space="0" w:color="auto"/>
            <w:bottom w:val="none" w:sz="0" w:space="0" w:color="auto"/>
            <w:right w:val="none" w:sz="0" w:space="0" w:color="auto"/>
          </w:divBdr>
          <w:divsChild>
            <w:div w:id="338045132">
              <w:marLeft w:val="0"/>
              <w:marRight w:val="0"/>
              <w:marTop w:val="0"/>
              <w:marBottom w:val="0"/>
              <w:divBdr>
                <w:top w:val="none" w:sz="0" w:space="0" w:color="auto"/>
                <w:left w:val="none" w:sz="0" w:space="0" w:color="auto"/>
                <w:bottom w:val="none" w:sz="0" w:space="0" w:color="auto"/>
                <w:right w:val="none" w:sz="0" w:space="0" w:color="auto"/>
              </w:divBdr>
              <w:divsChild>
                <w:div w:id="421151332">
                  <w:marLeft w:val="0"/>
                  <w:marRight w:val="0"/>
                  <w:marTop w:val="0"/>
                  <w:marBottom w:val="0"/>
                  <w:divBdr>
                    <w:top w:val="none" w:sz="0" w:space="0" w:color="auto"/>
                    <w:left w:val="none" w:sz="0" w:space="0" w:color="auto"/>
                    <w:bottom w:val="none" w:sz="0" w:space="0" w:color="auto"/>
                    <w:right w:val="none" w:sz="0" w:space="0" w:color="auto"/>
                  </w:divBdr>
                  <w:divsChild>
                    <w:div w:id="16981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3037">
          <w:marLeft w:val="0"/>
          <w:marRight w:val="0"/>
          <w:marTop w:val="0"/>
          <w:marBottom w:val="0"/>
          <w:divBdr>
            <w:top w:val="none" w:sz="0" w:space="0" w:color="auto"/>
            <w:left w:val="none" w:sz="0" w:space="0" w:color="auto"/>
            <w:bottom w:val="none" w:sz="0" w:space="0" w:color="auto"/>
            <w:right w:val="none" w:sz="0" w:space="0" w:color="auto"/>
          </w:divBdr>
          <w:divsChild>
            <w:div w:id="402221188">
              <w:marLeft w:val="0"/>
              <w:marRight w:val="0"/>
              <w:marTop w:val="0"/>
              <w:marBottom w:val="0"/>
              <w:divBdr>
                <w:top w:val="none" w:sz="0" w:space="0" w:color="auto"/>
                <w:left w:val="none" w:sz="0" w:space="0" w:color="auto"/>
                <w:bottom w:val="none" w:sz="0" w:space="0" w:color="auto"/>
                <w:right w:val="none" w:sz="0" w:space="0" w:color="auto"/>
              </w:divBdr>
              <w:divsChild>
                <w:div w:id="1697808056">
                  <w:marLeft w:val="0"/>
                  <w:marRight w:val="0"/>
                  <w:marTop w:val="0"/>
                  <w:marBottom w:val="0"/>
                  <w:divBdr>
                    <w:top w:val="none" w:sz="0" w:space="0" w:color="auto"/>
                    <w:left w:val="none" w:sz="0" w:space="0" w:color="auto"/>
                    <w:bottom w:val="none" w:sz="0" w:space="0" w:color="auto"/>
                    <w:right w:val="none" w:sz="0" w:space="0" w:color="auto"/>
                  </w:divBdr>
                  <w:divsChild>
                    <w:div w:id="15020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10515919">
      <w:bodyDiv w:val="1"/>
      <w:marLeft w:val="0"/>
      <w:marRight w:val="0"/>
      <w:marTop w:val="0"/>
      <w:marBottom w:val="0"/>
      <w:divBdr>
        <w:top w:val="none" w:sz="0" w:space="0" w:color="auto"/>
        <w:left w:val="none" w:sz="0" w:space="0" w:color="auto"/>
        <w:bottom w:val="none" w:sz="0" w:space="0" w:color="auto"/>
        <w:right w:val="none" w:sz="0" w:space="0" w:color="auto"/>
      </w:divBdr>
      <w:divsChild>
        <w:div w:id="1601721862">
          <w:marLeft w:val="0"/>
          <w:marRight w:val="0"/>
          <w:marTop w:val="0"/>
          <w:marBottom w:val="0"/>
          <w:divBdr>
            <w:top w:val="none" w:sz="0" w:space="0" w:color="auto"/>
            <w:left w:val="none" w:sz="0" w:space="0" w:color="auto"/>
            <w:bottom w:val="none" w:sz="0" w:space="0" w:color="auto"/>
            <w:right w:val="none" w:sz="0" w:space="0" w:color="auto"/>
          </w:divBdr>
          <w:divsChild>
            <w:div w:id="314140225">
              <w:marLeft w:val="0"/>
              <w:marRight w:val="0"/>
              <w:marTop w:val="0"/>
              <w:marBottom w:val="0"/>
              <w:divBdr>
                <w:top w:val="none" w:sz="0" w:space="0" w:color="auto"/>
                <w:left w:val="none" w:sz="0" w:space="0" w:color="auto"/>
                <w:bottom w:val="none" w:sz="0" w:space="0" w:color="auto"/>
                <w:right w:val="none" w:sz="0" w:space="0" w:color="auto"/>
              </w:divBdr>
              <w:divsChild>
                <w:div w:id="524633210">
                  <w:marLeft w:val="0"/>
                  <w:marRight w:val="0"/>
                  <w:marTop w:val="0"/>
                  <w:marBottom w:val="0"/>
                  <w:divBdr>
                    <w:top w:val="none" w:sz="0" w:space="0" w:color="auto"/>
                    <w:left w:val="none" w:sz="0" w:space="0" w:color="auto"/>
                    <w:bottom w:val="none" w:sz="0" w:space="0" w:color="auto"/>
                    <w:right w:val="none" w:sz="0" w:space="0" w:color="auto"/>
                  </w:divBdr>
                  <w:divsChild>
                    <w:div w:id="6812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87934">
          <w:marLeft w:val="0"/>
          <w:marRight w:val="0"/>
          <w:marTop w:val="0"/>
          <w:marBottom w:val="0"/>
          <w:divBdr>
            <w:top w:val="none" w:sz="0" w:space="0" w:color="auto"/>
            <w:left w:val="none" w:sz="0" w:space="0" w:color="auto"/>
            <w:bottom w:val="none" w:sz="0" w:space="0" w:color="auto"/>
            <w:right w:val="none" w:sz="0" w:space="0" w:color="auto"/>
          </w:divBdr>
          <w:divsChild>
            <w:div w:id="1974092742">
              <w:marLeft w:val="0"/>
              <w:marRight w:val="0"/>
              <w:marTop w:val="0"/>
              <w:marBottom w:val="0"/>
              <w:divBdr>
                <w:top w:val="none" w:sz="0" w:space="0" w:color="auto"/>
                <w:left w:val="none" w:sz="0" w:space="0" w:color="auto"/>
                <w:bottom w:val="none" w:sz="0" w:space="0" w:color="auto"/>
                <w:right w:val="none" w:sz="0" w:space="0" w:color="auto"/>
              </w:divBdr>
              <w:divsChild>
                <w:div w:id="2076052620">
                  <w:marLeft w:val="0"/>
                  <w:marRight w:val="0"/>
                  <w:marTop w:val="0"/>
                  <w:marBottom w:val="0"/>
                  <w:divBdr>
                    <w:top w:val="none" w:sz="0" w:space="0" w:color="auto"/>
                    <w:left w:val="none" w:sz="0" w:space="0" w:color="auto"/>
                    <w:bottom w:val="none" w:sz="0" w:space="0" w:color="auto"/>
                    <w:right w:val="none" w:sz="0" w:space="0" w:color="auto"/>
                  </w:divBdr>
                  <w:divsChild>
                    <w:div w:id="14177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8824">
          <w:marLeft w:val="0"/>
          <w:marRight w:val="0"/>
          <w:marTop w:val="0"/>
          <w:marBottom w:val="0"/>
          <w:divBdr>
            <w:top w:val="none" w:sz="0" w:space="0" w:color="auto"/>
            <w:left w:val="none" w:sz="0" w:space="0" w:color="auto"/>
            <w:bottom w:val="none" w:sz="0" w:space="0" w:color="auto"/>
            <w:right w:val="none" w:sz="0" w:space="0" w:color="auto"/>
          </w:divBdr>
          <w:divsChild>
            <w:div w:id="1504664981">
              <w:marLeft w:val="0"/>
              <w:marRight w:val="0"/>
              <w:marTop w:val="0"/>
              <w:marBottom w:val="0"/>
              <w:divBdr>
                <w:top w:val="none" w:sz="0" w:space="0" w:color="auto"/>
                <w:left w:val="none" w:sz="0" w:space="0" w:color="auto"/>
                <w:bottom w:val="none" w:sz="0" w:space="0" w:color="auto"/>
                <w:right w:val="none" w:sz="0" w:space="0" w:color="auto"/>
              </w:divBdr>
              <w:divsChild>
                <w:div w:id="914633754">
                  <w:marLeft w:val="0"/>
                  <w:marRight w:val="0"/>
                  <w:marTop w:val="0"/>
                  <w:marBottom w:val="0"/>
                  <w:divBdr>
                    <w:top w:val="none" w:sz="0" w:space="0" w:color="auto"/>
                    <w:left w:val="none" w:sz="0" w:space="0" w:color="auto"/>
                    <w:bottom w:val="none" w:sz="0" w:space="0" w:color="auto"/>
                    <w:right w:val="none" w:sz="0" w:space="0" w:color="auto"/>
                  </w:divBdr>
                  <w:divsChild>
                    <w:div w:id="16711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03198418">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315ED-188A-4FDD-8789-60D491FE0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1</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4019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Darina</cp:lastModifiedBy>
  <cp:revision>30</cp:revision>
  <cp:lastPrinted>2015-10-26T22:35:00Z</cp:lastPrinted>
  <dcterms:created xsi:type="dcterms:W3CDTF">2020-03-25T08:59:00Z</dcterms:created>
  <dcterms:modified xsi:type="dcterms:W3CDTF">2023-07-27T05:03:00Z</dcterms:modified>
  <cp:category>programming, education, software engineering, software development</cp:category>
</cp:coreProperties>
</file>