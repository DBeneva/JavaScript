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2757B" w14:textId="12F72A96" w:rsidR="00BB2BFE" w:rsidRDefault="00BB2BFE" w:rsidP="000813A4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>Problem 1-</w:t>
      </w:r>
      <w:r w:rsidR="000813A4">
        <w:rPr>
          <w:lang w:val="en-GB"/>
        </w:rPr>
        <w:t xml:space="preserve">Encoded </w:t>
      </w:r>
      <w:r>
        <w:rPr>
          <w:lang w:val="en-GB"/>
        </w:rPr>
        <w:t>Cryptocurrency</w:t>
      </w:r>
    </w:p>
    <w:p w14:paraId="4610AC2B" w14:textId="77777777" w:rsidR="003C7E3F" w:rsidRPr="00EE5698" w:rsidRDefault="003C7E3F" w:rsidP="003C7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08A9B721" w14:textId="77777777" w:rsidR="003C7E3F" w:rsidRDefault="003C7E3F" w:rsidP="003C7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noProof/>
        </w:rPr>
      </w:pPr>
      <w:r>
        <w:rPr>
          <w:noProof/>
        </w:rPr>
        <w:t xml:space="preserve">Please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71E327BB" w14:textId="77777777" w:rsidR="003C7E3F" w:rsidRDefault="003C7E3F" w:rsidP="003C7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32781A5C" w14:textId="77777777" w:rsidR="003C7E3F" w:rsidRDefault="003C7E3F" w:rsidP="003C7E3F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449804C7" w14:textId="77777777" w:rsidR="003C7E3F" w:rsidRDefault="003C7E3F" w:rsidP="003C7E3F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16FC1977" w14:textId="77777777" w:rsidR="003C7E3F" w:rsidRDefault="003C7E3F" w:rsidP="003C7E3F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6069B588" w14:textId="77777777" w:rsidR="003C7E3F" w:rsidRPr="00654882" w:rsidRDefault="003C7E3F" w:rsidP="003C7E3F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left="357" w:hanging="357"/>
        <w:rPr>
          <w:noProof/>
        </w:rPr>
      </w:pPr>
      <w:r w:rsidRPr="00516378">
        <w:rPr>
          <w:rFonts w:ascii="Consolas" w:hAnsi="Consolas"/>
          <w:b/>
          <w:bCs/>
          <w:noProof/>
          <w:highlight w:val="lightGray"/>
        </w:rPr>
        <w:t>append()</w:t>
      </w:r>
      <w:r w:rsidRPr="00516378">
        <w:rPr>
          <w:rFonts w:cstheme="minorHAnsi"/>
          <w:noProof/>
        </w:rPr>
        <w:t xml:space="preserve"> in Judge (use only </w:t>
      </w:r>
      <w:r w:rsidRPr="00516378">
        <w:rPr>
          <w:rFonts w:ascii="Consolas" w:hAnsi="Consolas" w:cstheme="minorHAnsi"/>
          <w:b/>
          <w:bCs/>
          <w:noProof/>
          <w:highlight w:val="lightGray"/>
        </w:rPr>
        <w:t>appendChild()</w:t>
      </w:r>
      <w:r w:rsidRPr="00516378">
        <w:rPr>
          <w:rFonts w:ascii="Consolas" w:hAnsi="Consolas" w:cstheme="minorHAnsi"/>
          <w:noProof/>
        </w:rPr>
        <w:t>)</w:t>
      </w:r>
    </w:p>
    <w:p w14:paraId="5266114D" w14:textId="77777777" w:rsidR="003C7E3F" w:rsidRPr="00CD5F99" w:rsidRDefault="003C7E3F" w:rsidP="003C7E3F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left="357" w:hanging="357"/>
        <w:rPr>
          <w:b/>
          <w:bCs/>
          <w:noProof/>
        </w:rPr>
      </w:pPr>
      <w:r w:rsidRPr="00FA17E6">
        <w:rPr>
          <w:rFonts w:ascii="Consolas" w:hAnsi="Consolas"/>
          <w:b/>
          <w:bCs/>
          <w:noProof/>
          <w:highlight w:val="lightGray"/>
        </w:rPr>
        <w:t>prepend()</w:t>
      </w:r>
    </w:p>
    <w:p w14:paraId="30B28A38" w14:textId="77777777" w:rsidR="003C7E3F" w:rsidRPr="004D0B17" w:rsidRDefault="003C7E3F" w:rsidP="003C7E3F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CD5F99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C6D589D" w14:textId="77777777" w:rsidR="003C7E3F" w:rsidRDefault="003C7E3F" w:rsidP="003C7E3F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4D0B17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19ED69D0" w14:textId="77777777" w:rsidR="003C7E3F" w:rsidRPr="002E2A6C" w:rsidRDefault="003C7E3F" w:rsidP="003C7E3F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4D0B17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400FDD2" w14:textId="77777777" w:rsidR="003C7E3F" w:rsidRPr="002E2A6C" w:rsidRDefault="003C7E3F" w:rsidP="003C7E3F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left="357" w:hanging="357"/>
        <w:rPr>
          <w:b/>
          <w:bCs/>
          <w:noProof/>
        </w:rPr>
      </w:pPr>
      <w:r w:rsidRPr="002E2A6C"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75163009" w14:textId="77777777" w:rsidR="003C7E3F" w:rsidRPr="00654882" w:rsidRDefault="003C7E3F" w:rsidP="003C7E3F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left="357" w:hanging="357"/>
        <w:rPr>
          <w:b/>
          <w:bCs/>
          <w:noProof/>
        </w:rPr>
      </w:pPr>
      <w:r>
        <w:rPr>
          <w:noProof/>
        </w:rPr>
        <w:t xml:space="preserve">Always turn the collection into a </w:t>
      </w:r>
      <w:r w:rsidRPr="002E2A6C">
        <w:rPr>
          <w:b/>
          <w:bCs/>
          <w:noProof/>
        </w:rPr>
        <w:t>JS array</w:t>
      </w:r>
      <w:r>
        <w:rPr>
          <w:noProof/>
        </w:rPr>
        <w:t xml:space="preserve"> </w:t>
      </w:r>
      <w:r w:rsidRPr="002E2A6C">
        <w:rPr>
          <w:noProof/>
          <w:lang w:val="bg-BG"/>
        </w:rPr>
        <w:t>(</w:t>
      </w:r>
      <w:r>
        <w:rPr>
          <w:noProof/>
        </w:rPr>
        <w:t>forEach, forOf, et.)</w:t>
      </w:r>
    </w:p>
    <w:p w14:paraId="2F297224" w14:textId="5BFB9F72" w:rsidR="003C7E3F" w:rsidRPr="003C7E3F" w:rsidRDefault="003C7E3F" w:rsidP="003C7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1FB1C2DB" w14:textId="77777777" w:rsidR="00BB2BFE" w:rsidRPr="00317312" w:rsidRDefault="00BB2BFE" w:rsidP="00BB2BFE">
      <w:pPr>
        <w:rPr>
          <w:lang w:val="en-GB"/>
        </w:rPr>
      </w:pPr>
    </w:p>
    <w:p w14:paraId="018D16DE" w14:textId="39BEA231" w:rsidR="00BB2BFE" w:rsidRDefault="00BB2BFE" w:rsidP="00BB2BFE">
      <w:pPr>
        <w:jc w:val="center"/>
        <w:rPr>
          <w:i/>
        </w:rPr>
      </w:pPr>
      <w:r>
        <w:rPr>
          <w:i/>
        </w:rPr>
        <w:t xml:space="preserve">You have a scripted secret information </w:t>
      </w:r>
      <w:ins w:id="0" w:author="dell" w:date="2023-12-19T15:19:00Z">
        <w:r w:rsidR="00970DF7">
          <w:rPr>
            <w:i/>
          </w:rPr>
          <w:t>about</w:t>
        </w:r>
      </w:ins>
      <w:del w:id="1" w:author="dell" w:date="2023-12-19T15:19:00Z">
        <w:r w:rsidDel="00970DF7">
          <w:rPr>
            <w:i/>
          </w:rPr>
          <w:delText>for</w:delText>
        </w:r>
      </w:del>
      <w:r>
        <w:rPr>
          <w:i/>
        </w:rPr>
        <w:t xml:space="preserve"> an innovative cryptocurrency with potential to make you a millionaire!</w:t>
      </w:r>
    </w:p>
    <w:p w14:paraId="1CB2E4D1" w14:textId="31205569" w:rsidR="00BB2BFE" w:rsidRDefault="00BB2BFE" w:rsidP="00BB2BFE">
      <w:pPr>
        <w:jc w:val="both"/>
      </w:pPr>
      <w:r w:rsidRPr="00895529">
        <w:t xml:space="preserve">Write </w:t>
      </w:r>
      <w:r>
        <w:t>a</w:t>
      </w:r>
      <w:r w:rsidRPr="00895529">
        <w:t xml:space="preserve"> program that performs a series of commands </w:t>
      </w:r>
      <w:r>
        <w:t>in order to decode that information</w:t>
      </w:r>
      <w:r w:rsidRPr="00895529">
        <w:t>.</w:t>
      </w:r>
      <w:r>
        <w:t xml:space="preserve"> First, you will receive a </w:t>
      </w:r>
      <w:r w:rsidRPr="000813A4">
        <w:rPr>
          <w:b/>
        </w:rPr>
        <w:t>string</w:t>
      </w:r>
      <w:r w:rsidR="000813A4">
        <w:t xml:space="preserve"> with </w:t>
      </w:r>
      <w:ins w:id="2" w:author="dell" w:date="2023-12-19T15:21:00Z">
        <w:r w:rsidR="00970DF7">
          <w:t xml:space="preserve">an </w:t>
        </w:r>
      </w:ins>
      <w:r w:rsidR="000813A4">
        <w:t>encoded message</w:t>
      </w:r>
      <w:r>
        <w:t xml:space="preserve">, and afterwards, until the command </w:t>
      </w:r>
      <w:r w:rsidRPr="00317312">
        <w:rPr>
          <w:rFonts w:ascii="Consolas" w:hAnsi="Consolas"/>
        </w:rPr>
        <w:t>"</w:t>
      </w:r>
      <w:r>
        <w:rPr>
          <w:rFonts w:ascii="Consolas" w:hAnsi="Consolas"/>
          <w:b/>
        </w:rPr>
        <w:t>Buy</w:t>
      </w:r>
      <w:r w:rsidRPr="00317312">
        <w:rPr>
          <w:rFonts w:ascii="Consolas" w:hAnsi="Consolas"/>
        </w:rPr>
        <w:t>"</w:t>
      </w:r>
      <w:r>
        <w:t xml:space="preserve"> is given, you will be receiving strings with commands</w:t>
      </w:r>
      <w:r>
        <w:rPr>
          <w:lang w:val="bg-BG"/>
        </w:rPr>
        <w:t xml:space="preserve"> split by</w:t>
      </w:r>
      <w:r>
        <w:t xml:space="preserve"> a question mark. The </w:t>
      </w:r>
      <w:r w:rsidRPr="000813A4">
        <w:rPr>
          <w:b/>
        </w:rPr>
        <w:t>commands</w:t>
      </w:r>
      <w:r>
        <w:t xml:space="preserve"> will be the following:</w:t>
      </w:r>
    </w:p>
    <w:p w14:paraId="1600F92D" w14:textId="77777777" w:rsidR="00BB2BFE" w:rsidRPr="00153527" w:rsidRDefault="00BB2BFE" w:rsidP="00153527">
      <w:pPr>
        <w:pStyle w:val="Heading2"/>
        <w:numPr>
          <w:ilvl w:val="0"/>
          <w:numId w:val="20"/>
        </w:numPr>
        <w:rPr>
          <w:rStyle w:val="CodeChar"/>
          <w:rFonts w:asciiTheme="minorHAnsi" w:hAnsiTheme="minorHAnsi"/>
          <w:b/>
          <w:noProof w:val="0"/>
          <w:color w:val="auto"/>
          <w:sz w:val="22"/>
          <w:szCs w:val="22"/>
        </w:rPr>
      </w:pPr>
      <w:r w:rsidRPr="00153527">
        <w:rPr>
          <w:rStyle w:val="CodeChar"/>
          <w:b/>
          <w:color w:val="auto"/>
          <w:sz w:val="22"/>
          <w:szCs w:val="22"/>
        </w:rPr>
        <w:t>"TakeEven"</w:t>
      </w:r>
    </w:p>
    <w:p w14:paraId="3E63EAC2" w14:textId="0ED72A26" w:rsidR="00BB2BFE" w:rsidRDefault="00BB2BFE" w:rsidP="00BB2BFE">
      <w:pPr>
        <w:pStyle w:val="ListParagraph"/>
        <w:numPr>
          <w:ilvl w:val="1"/>
          <w:numId w:val="2"/>
        </w:numPr>
      </w:pPr>
      <w:del w:id="3" w:author="dell" w:date="2023-12-19T16:07:00Z">
        <w:r w:rsidDel="00956B7F">
          <w:delText xml:space="preserve"> </w:delText>
        </w:r>
      </w:del>
      <w:r>
        <w:t>T</w:t>
      </w:r>
      <w:ins w:id="4" w:author="dell" w:date="2023-12-19T16:08:00Z">
        <w:r w:rsidR="00956B7F">
          <w:t>he encoded message is changed to consist</w:t>
        </w:r>
      </w:ins>
      <w:del w:id="5" w:author="dell" w:date="2023-12-19T16:08:00Z">
        <w:r w:rsidDel="00956B7F">
          <w:delText>akes</w:delText>
        </w:r>
      </w:del>
      <w:r>
        <w:t xml:space="preserve"> only</w:t>
      </w:r>
      <w:ins w:id="6" w:author="dell" w:date="2023-12-19T16:08:00Z">
        <w:r w:rsidR="00956B7F">
          <w:t xml:space="preserve"> of</w:t>
        </w:r>
      </w:ins>
      <w:r>
        <w:t xml:space="preserve"> </w:t>
      </w:r>
      <w:del w:id="7" w:author="dell" w:date="2023-12-19T16:09:00Z">
        <w:r w:rsidDel="00956B7F">
          <w:delText>the</w:delText>
        </w:r>
      </w:del>
      <w:ins w:id="8" w:author="dell" w:date="2023-12-19T16:09:00Z">
        <w:r w:rsidR="00956B7F">
          <w:t>its</w:t>
        </w:r>
      </w:ins>
      <w:r>
        <w:t xml:space="preserve"> characters at </w:t>
      </w:r>
      <w:r>
        <w:rPr>
          <w:b/>
        </w:rPr>
        <w:t>even</w:t>
      </w:r>
      <w:r>
        <w:t xml:space="preserve"> </w:t>
      </w:r>
      <w:r w:rsidRPr="00453D1C">
        <w:rPr>
          <w:b/>
        </w:rPr>
        <w:t>indices</w:t>
      </w:r>
      <w:del w:id="9" w:author="dell" w:date="2023-12-19T15:21:00Z">
        <w:r w:rsidDel="00970DF7">
          <w:delText xml:space="preserve"> </w:delText>
        </w:r>
      </w:del>
      <w:del w:id="10" w:author="dell" w:date="2023-12-19T15:22:00Z">
        <w:r w:rsidDel="00970DF7">
          <w:delText>and</w:delText>
        </w:r>
      </w:del>
      <w:ins w:id="11" w:author="dell" w:date="2023-12-19T16:09:00Z">
        <w:r w:rsidR="00956B7F">
          <w:t>.</w:t>
        </w:r>
      </w:ins>
      <w:r>
        <w:t xml:space="preserve"> </w:t>
      </w:r>
      <w:ins w:id="12" w:author="dell" w:date="2023-12-19T16:09:00Z">
        <w:r w:rsidR="00956B7F">
          <w:t>Then, the updated message is printed</w:t>
        </w:r>
      </w:ins>
      <w:del w:id="13" w:author="dell" w:date="2023-12-19T16:09:00Z">
        <w:r w:rsidRPr="00453D1C" w:rsidDel="00956B7F">
          <w:rPr>
            <w:b/>
          </w:rPr>
          <w:delText>concatenates</w:delText>
        </w:r>
        <w:r w:rsidDel="00956B7F">
          <w:delText xml:space="preserve"> them to obtain the </w:delText>
        </w:r>
        <w:r w:rsidDel="00956B7F">
          <w:rPr>
            <w:b/>
          </w:rPr>
          <w:delText xml:space="preserve">new content </w:delText>
        </w:r>
        <w:r w:rsidRPr="00956B7F" w:rsidDel="00956B7F">
          <w:rPr>
            <w:bCs/>
          </w:rPr>
          <w:delText>and</w:delText>
        </w:r>
        <w:r w:rsidDel="00956B7F">
          <w:delText xml:space="preserve"> then </w:delText>
        </w:r>
        <w:r w:rsidRPr="00453D1C" w:rsidDel="00956B7F">
          <w:rPr>
            <w:b/>
          </w:rPr>
          <w:delText>prints</w:delText>
        </w:r>
        <w:r w:rsidDel="00956B7F">
          <w:delText xml:space="preserve"> </w:delText>
        </w:r>
      </w:del>
      <w:del w:id="14" w:author="dell" w:date="2023-12-19T15:22:00Z">
        <w:r w:rsidDel="00970DF7">
          <w:delText>i</w:delText>
        </w:r>
      </w:del>
      <w:del w:id="15" w:author="dell" w:date="2023-12-19T15:27:00Z">
        <w:r w:rsidDel="00970DF7">
          <w:delText>t</w:delText>
        </w:r>
      </w:del>
      <w:r>
        <w:t>.</w:t>
      </w:r>
    </w:p>
    <w:p w14:paraId="1A31E78A" w14:textId="77777777" w:rsidR="00BB2BFE" w:rsidRPr="00292025" w:rsidRDefault="00BB2BFE" w:rsidP="00BB2BFE">
      <w:pPr>
        <w:pStyle w:val="ListParagraph"/>
        <w:ind w:left="1440"/>
        <w:rPr>
          <w:rStyle w:val="CodeChar"/>
          <w:rFonts w:asciiTheme="minorHAnsi" w:hAnsiTheme="minorHAnsi"/>
          <w:b w:val="0"/>
          <w:noProof w:val="0"/>
        </w:rPr>
      </w:pPr>
    </w:p>
    <w:p w14:paraId="078C46D8" w14:textId="77777777" w:rsidR="00BB2BFE" w:rsidRPr="00153527" w:rsidRDefault="00BB2BFE" w:rsidP="00153527">
      <w:pPr>
        <w:pStyle w:val="Heading2"/>
        <w:numPr>
          <w:ilvl w:val="0"/>
          <w:numId w:val="20"/>
        </w:numPr>
        <w:rPr>
          <w:rStyle w:val="CodeChar"/>
          <w:color w:val="auto"/>
          <w:sz w:val="22"/>
          <w:szCs w:val="22"/>
        </w:rPr>
      </w:pPr>
      <w:r w:rsidRPr="00153527">
        <w:rPr>
          <w:rStyle w:val="CodeChar"/>
          <w:b/>
          <w:color w:val="auto"/>
          <w:sz w:val="22"/>
          <w:szCs w:val="22"/>
        </w:rPr>
        <w:t>"ChangeAll?{substring}?{replacement}":</w:t>
      </w:r>
    </w:p>
    <w:p w14:paraId="2B86784E" w14:textId="680F25CB" w:rsidR="00BB2BFE" w:rsidRDefault="00BB2BFE" w:rsidP="00BB2BFE">
      <w:pPr>
        <w:pStyle w:val="ListParagraph"/>
        <w:numPr>
          <w:ilvl w:val="1"/>
          <w:numId w:val="2"/>
        </w:numPr>
      </w:pPr>
      <w:r>
        <w:t xml:space="preserve">Changes </w:t>
      </w:r>
      <w:r>
        <w:rPr>
          <w:b/>
          <w:bCs/>
        </w:rPr>
        <w:t>all occurrences</w:t>
      </w:r>
      <w:r>
        <w:t xml:space="preserve"> of the given </w:t>
      </w:r>
      <w:r>
        <w:rPr>
          <w:b/>
          <w:bCs/>
        </w:rPr>
        <w:t>substring</w:t>
      </w:r>
      <w:r>
        <w:t xml:space="preserve"> </w:t>
      </w:r>
      <w:ins w:id="16" w:author="dell" w:date="2023-12-19T15:28:00Z">
        <w:r w:rsidR="00970DF7">
          <w:t xml:space="preserve">in the message </w:t>
        </w:r>
      </w:ins>
      <w:r>
        <w:t xml:space="preserve">with the </w:t>
      </w:r>
      <w:r>
        <w:rPr>
          <w:b/>
          <w:bCs/>
        </w:rPr>
        <w:t>replacement text</w:t>
      </w:r>
      <w:r w:rsidR="00F774AA">
        <w:rPr>
          <w:b/>
          <w:bCs/>
        </w:rPr>
        <w:t xml:space="preserve"> </w:t>
      </w:r>
      <w:r w:rsidR="00F774AA">
        <w:t xml:space="preserve">and then </w:t>
      </w:r>
      <w:r w:rsidR="00F774AA" w:rsidRPr="00453D1C">
        <w:rPr>
          <w:b/>
        </w:rPr>
        <w:t>prints</w:t>
      </w:r>
      <w:r w:rsidR="00F774AA">
        <w:t xml:space="preserve"> </w:t>
      </w:r>
      <w:del w:id="17" w:author="dell" w:date="2023-12-19T15:27:00Z">
        <w:r w:rsidR="00F774AA" w:rsidDel="00970DF7">
          <w:delText>i</w:delText>
        </w:r>
      </w:del>
      <w:r w:rsidR="00F774AA">
        <w:t>t</w:t>
      </w:r>
      <w:ins w:id="18" w:author="dell" w:date="2023-12-19T15:27:00Z">
        <w:r w:rsidR="00970DF7">
          <w:t>he message</w:t>
        </w:r>
      </w:ins>
      <w:r>
        <w:t>.</w:t>
      </w:r>
    </w:p>
    <w:p w14:paraId="60C205C7" w14:textId="77777777" w:rsidR="00BB2BFE" w:rsidRDefault="00BB2BFE" w:rsidP="00BB2BFE">
      <w:pPr>
        <w:pStyle w:val="ListParagraph"/>
        <w:ind w:left="1440"/>
      </w:pPr>
    </w:p>
    <w:p w14:paraId="0E647B0A" w14:textId="77777777" w:rsidR="00BB2BFE" w:rsidRPr="00153527" w:rsidRDefault="00BB2BFE" w:rsidP="00153527">
      <w:pPr>
        <w:pStyle w:val="Heading2"/>
        <w:numPr>
          <w:ilvl w:val="0"/>
          <w:numId w:val="20"/>
        </w:numPr>
        <w:rPr>
          <w:rStyle w:val="CodeChar"/>
          <w:color w:val="auto"/>
          <w:sz w:val="22"/>
          <w:szCs w:val="22"/>
        </w:rPr>
      </w:pPr>
      <w:r w:rsidRPr="00153527">
        <w:rPr>
          <w:rStyle w:val="CodeChar"/>
          <w:b/>
          <w:color w:val="auto"/>
          <w:sz w:val="22"/>
          <w:szCs w:val="22"/>
        </w:rPr>
        <w:t>"Reverse?{substring}":</w:t>
      </w:r>
    </w:p>
    <w:p w14:paraId="3FD0D6A5" w14:textId="31C328C0" w:rsidR="00BB2BFE" w:rsidRDefault="00BB2BFE" w:rsidP="00BB2BFE">
      <w:pPr>
        <w:pStyle w:val="ListParagraph"/>
        <w:numPr>
          <w:ilvl w:val="1"/>
          <w:numId w:val="2"/>
        </w:numPr>
      </w:pPr>
      <w:r>
        <w:t xml:space="preserve">If the message contains the given </w:t>
      </w:r>
      <w:r>
        <w:rPr>
          <w:b/>
        </w:rPr>
        <w:t>substring</w:t>
      </w:r>
      <w:r>
        <w:t xml:space="preserve">, </w:t>
      </w:r>
      <w:r>
        <w:rPr>
          <w:b/>
        </w:rPr>
        <w:t>cut it out</w:t>
      </w:r>
      <w:r>
        <w:t xml:space="preserve">, </w:t>
      </w:r>
      <w:r>
        <w:rPr>
          <w:b/>
        </w:rPr>
        <w:t>reverse</w:t>
      </w:r>
      <w:r>
        <w:t xml:space="preserve"> it and </w:t>
      </w:r>
      <w:r>
        <w:rPr>
          <w:b/>
        </w:rPr>
        <w:t>add</w:t>
      </w:r>
      <w:r>
        <w:t xml:space="preserve"> it at the </w:t>
      </w:r>
      <w:r>
        <w:rPr>
          <w:b/>
        </w:rPr>
        <w:t>end</w:t>
      </w:r>
      <w:r>
        <w:t xml:space="preserve"> of the message</w:t>
      </w:r>
      <w:ins w:id="19" w:author="dell" w:date="2023-12-19T16:12:00Z">
        <w:r w:rsidR="00956B7F">
          <w:rPr>
            <w:lang w:val="bg-BG"/>
          </w:rPr>
          <w:t xml:space="preserve">. </w:t>
        </w:r>
        <w:r w:rsidR="00956B7F">
          <w:t>Then, print the updated message</w:t>
        </w:r>
      </w:ins>
      <w:del w:id="20" w:author="dell" w:date="2023-12-19T16:12:00Z">
        <w:r w:rsidR="00395C42" w:rsidDel="00956B7F">
          <w:delText xml:space="preserve"> and then </w:delText>
        </w:r>
        <w:r w:rsidR="00395C42" w:rsidRPr="00453D1C" w:rsidDel="00956B7F">
          <w:rPr>
            <w:b/>
          </w:rPr>
          <w:delText>prints</w:delText>
        </w:r>
        <w:r w:rsidR="00395C42" w:rsidDel="00956B7F">
          <w:delText xml:space="preserve"> it</w:delText>
        </w:r>
      </w:del>
      <w:r>
        <w:t xml:space="preserve">. </w:t>
      </w:r>
    </w:p>
    <w:p w14:paraId="49C751A1" w14:textId="1FA7F08B" w:rsidR="00BB2BFE" w:rsidRDefault="00597215" w:rsidP="00BB2BFE">
      <w:pPr>
        <w:pStyle w:val="ListParagraph"/>
        <w:numPr>
          <w:ilvl w:val="1"/>
          <w:numId w:val="2"/>
        </w:numPr>
      </w:pPr>
      <w:r>
        <w:t>Otherwise</w:t>
      </w:r>
      <w:r w:rsidR="00BB2BFE">
        <w:t xml:space="preserve">, print </w:t>
      </w:r>
      <w:r w:rsidR="00BB2BFE">
        <w:rPr>
          <w:rStyle w:val="CodeChar"/>
        </w:rPr>
        <w:t>"error"</w:t>
      </w:r>
      <w:r w:rsidR="00BB2BFE">
        <w:rPr>
          <w:rStyle w:val="CodeChar"/>
          <w:rFonts w:cstheme="minorHAnsi"/>
          <w:bCs/>
        </w:rPr>
        <w:t>.</w:t>
      </w:r>
    </w:p>
    <w:p w14:paraId="7E937795" w14:textId="77777777" w:rsidR="00BB2BFE" w:rsidRPr="00A614EF" w:rsidRDefault="00BB2BFE" w:rsidP="00BB2BFE">
      <w:pPr>
        <w:pStyle w:val="ListParagraph"/>
        <w:numPr>
          <w:ilvl w:val="1"/>
          <w:numId w:val="2"/>
        </w:numPr>
        <w:rPr>
          <w:rFonts w:ascii="Consolas" w:hAnsi="Consolas"/>
          <w:noProof/>
        </w:rPr>
      </w:pPr>
      <w:r>
        <w:t xml:space="preserve">This operation should replace only the first occurrence of the given </w:t>
      </w:r>
      <w:r>
        <w:rPr>
          <w:b/>
        </w:rPr>
        <w:t>substring</w:t>
      </w:r>
      <w:r>
        <w:t xml:space="preserve"> </w:t>
      </w:r>
      <w:r>
        <w:rPr>
          <w:b/>
        </w:rPr>
        <w:t>if there are two or more occurrences</w:t>
      </w:r>
      <w:r>
        <w:t>.</w:t>
      </w:r>
    </w:p>
    <w:p w14:paraId="7A5F971F" w14:textId="77777777" w:rsidR="00BB2BFE" w:rsidRPr="004777E6" w:rsidRDefault="00BB2BFE" w:rsidP="00153527">
      <w:pPr>
        <w:pStyle w:val="Heading2"/>
      </w:pPr>
      <w:r>
        <w:lastRenderedPageBreak/>
        <w:t>Input</w:t>
      </w:r>
    </w:p>
    <w:p w14:paraId="4035742D" w14:textId="77777777" w:rsidR="00BB2BFE" w:rsidRDefault="00BB2BFE" w:rsidP="00BB2BFE">
      <w:pPr>
        <w:pStyle w:val="ListParagraph"/>
        <w:numPr>
          <w:ilvl w:val="0"/>
          <w:numId w:val="18"/>
        </w:numPr>
      </w:pPr>
      <w:r>
        <w:t xml:space="preserve">You will be receiving strings until the </w:t>
      </w:r>
      <w:r w:rsidRPr="00317312">
        <w:rPr>
          <w:rFonts w:ascii="Consolas" w:hAnsi="Consolas"/>
        </w:rPr>
        <w:t>"</w:t>
      </w:r>
      <w:r>
        <w:rPr>
          <w:rFonts w:ascii="Consolas" w:hAnsi="Consolas"/>
          <w:b/>
        </w:rPr>
        <w:t>Buy</w:t>
      </w:r>
      <w:r w:rsidRPr="00317312">
        <w:rPr>
          <w:rFonts w:ascii="Consolas" w:hAnsi="Consolas"/>
        </w:rPr>
        <w:t>"</w:t>
      </w:r>
      <w:r>
        <w:t xml:space="preserve"> command is given.</w:t>
      </w:r>
    </w:p>
    <w:p w14:paraId="5DB6BC2F" w14:textId="77777777" w:rsidR="00BB2BFE" w:rsidRDefault="00BB2BFE" w:rsidP="00153527">
      <w:pPr>
        <w:pStyle w:val="Heading2"/>
      </w:pPr>
      <w:r>
        <w:t>Output</w:t>
      </w:r>
    </w:p>
    <w:p w14:paraId="465E4F1C" w14:textId="77777777" w:rsidR="00BB2BFE" w:rsidRPr="007815BB" w:rsidRDefault="00BB2BFE" w:rsidP="00BB2BFE">
      <w:pPr>
        <w:pStyle w:val="ListParagraph"/>
        <w:numPr>
          <w:ilvl w:val="0"/>
          <w:numId w:val="19"/>
        </w:numPr>
        <w:rPr>
          <w:rFonts w:ascii="Consolas" w:hAnsi="Consolas"/>
          <w:b/>
          <w:noProof/>
        </w:rPr>
      </w:pPr>
      <w:r>
        <w:t xml:space="preserve">After the </w:t>
      </w:r>
      <w:r w:rsidRPr="009E7F08">
        <w:rPr>
          <w:rStyle w:val="CodeChar"/>
        </w:rPr>
        <w:t>"</w:t>
      </w:r>
      <w:r>
        <w:rPr>
          <w:rStyle w:val="CodeChar"/>
        </w:rPr>
        <w:t>Buy</w:t>
      </w:r>
      <w:r w:rsidRPr="009E7F08">
        <w:rPr>
          <w:rStyle w:val="CodeChar"/>
        </w:rPr>
        <w:t>"</w:t>
      </w:r>
      <w:r>
        <w:t xml:space="preserve"> command is received, </w:t>
      </w:r>
      <w:r w:rsidRPr="00597215">
        <w:rPr>
          <w:b/>
        </w:rPr>
        <w:t>print</w:t>
      </w:r>
      <w:r>
        <w:t>:</w:t>
      </w:r>
    </w:p>
    <w:p w14:paraId="2B0DBE90" w14:textId="1F2B96EB" w:rsidR="00BB2BFE" w:rsidRDefault="00BB2BFE" w:rsidP="00BB2BFE">
      <w:pPr>
        <w:pStyle w:val="ListParagraph"/>
        <w:numPr>
          <w:ilvl w:val="1"/>
          <w:numId w:val="19"/>
        </w:numPr>
        <w:rPr>
          <w:rStyle w:val="CodeChar"/>
        </w:rPr>
      </w:pPr>
      <w:r w:rsidRPr="009E7F08">
        <w:rPr>
          <w:rStyle w:val="CodeChar"/>
        </w:rPr>
        <w:t>"</w:t>
      </w:r>
      <w:r>
        <w:rPr>
          <w:rStyle w:val="CodeChar"/>
        </w:rPr>
        <w:t>The cryptocurrency</w:t>
      </w:r>
      <w:r w:rsidR="00395C42">
        <w:rPr>
          <w:rStyle w:val="CodeChar"/>
        </w:rPr>
        <w:t xml:space="preserve"> is</w:t>
      </w:r>
      <w:r w:rsidRPr="004777E6">
        <w:rPr>
          <w:rStyle w:val="CodeChar"/>
        </w:rPr>
        <w:t>:</w:t>
      </w:r>
      <w:r>
        <w:rPr>
          <w:rStyle w:val="CodeChar"/>
        </w:rPr>
        <w:t xml:space="preserve"> {</w:t>
      </w:r>
      <w:del w:id="21" w:author="dell" w:date="2023-12-19T16:12:00Z">
        <w:r w:rsidDel="00956B7F">
          <w:rPr>
            <w:rStyle w:val="CodeChar"/>
          </w:rPr>
          <w:delText>cryptocurrency</w:delText>
        </w:r>
      </w:del>
      <w:ins w:id="22" w:author="dell" w:date="2023-12-19T16:12:00Z">
        <w:r w:rsidR="00956B7F">
          <w:rPr>
            <w:rStyle w:val="CodeChar"/>
          </w:rPr>
          <w:t>message</w:t>
        </w:r>
      </w:ins>
      <w:r>
        <w:rPr>
          <w:rStyle w:val="CodeChar"/>
        </w:rPr>
        <w:t>}</w:t>
      </w:r>
      <w:r w:rsidRPr="009E7F08">
        <w:rPr>
          <w:rStyle w:val="CodeChar"/>
        </w:rPr>
        <w:t>"</w:t>
      </w:r>
    </w:p>
    <w:p w14:paraId="16F917B2" w14:textId="77777777" w:rsidR="009D55D0" w:rsidRDefault="009D55D0" w:rsidP="00153527">
      <w:pPr>
        <w:pStyle w:val="Heading2"/>
      </w:pPr>
      <w:r>
        <w:t>Constraints</w:t>
      </w:r>
    </w:p>
    <w:p w14:paraId="4CB445E9" w14:textId="428CFB1D" w:rsidR="009D55D0" w:rsidRDefault="001900A7" w:rsidP="009D55D0">
      <w:pPr>
        <w:pStyle w:val="ListParagraph"/>
        <w:numPr>
          <w:ilvl w:val="0"/>
          <w:numId w:val="17"/>
        </w:numPr>
      </w:pPr>
      <w:r>
        <w:t xml:space="preserve">All given </w:t>
      </w:r>
      <w:r w:rsidRPr="00001DCF">
        <w:rPr>
          <w:b/>
        </w:rPr>
        <w:t>commands</w:t>
      </w:r>
      <w:r>
        <w:t xml:space="preserve"> will be </w:t>
      </w:r>
      <w:r w:rsidRPr="00001DCF">
        <w:rPr>
          <w:b/>
        </w:rPr>
        <w:t>valid</w:t>
      </w:r>
      <w:r>
        <w:t>.</w:t>
      </w:r>
    </w:p>
    <w:p w14:paraId="358A4F3E" w14:textId="30C3719B" w:rsidR="000813A4" w:rsidRPr="001900A7" w:rsidRDefault="000813A4" w:rsidP="009D55D0">
      <w:pPr>
        <w:pStyle w:val="ListParagraph"/>
        <w:numPr>
          <w:ilvl w:val="0"/>
          <w:numId w:val="17"/>
        </w:numPr>
      </w:pPr>
      <w:r w:rsidRPr="000813A4">
        <w:rPr>
          <w:b/>
        </w:rPr>
        <w:t>Aways</w:t>
      </w:r>
      <w:r>
        <w:t xml:space="preserve"> will </w:t>
      </w:r>
      <w:proofErr w:type="spellStart"/>
      <w:r>
        <w:t>recive</w:t>
      </w:r>
      <w:proofErr w:type="spellEnd"/>
      <w:r>
        <w:t xml:space="preserve"> encoded message</w:t>
      </w:r>
    </w:p>
    <w:p w14:paraId="2DB6CD80" w14:textId="072D8AF2" w:rsidR="00F47C70" w:rsidRDefault="00F47C70" w:rsidP="00153527">
      <w:pPr>
        <w:pStyle w:val="Heading2"/>
        <w:rPr>
          <w:noProof/>
          <w:lang w:val="en-GB"/>
        </w:rPr>
      </w:pPr>
      <w:r>
        <w:rPr>
          <w:noProof/>
          <w:lang w:val="en-GB"/>
        </w:rPr>
        <w:t xml:space="preserve"> </w:t>
      </w:r>
      <w:r w:rsidR="00B94F03">
        <w:rPr>
          <w:noProof/>
          <w:lang w:val="en-GB"/>
        </w:rPr>
        <w:t>Examples</w:t>
      </w:r>
    </w:p>
    <w:p w14:paraId="79381F62" w14:textId="1D25E66D" w:rsidR="000813A4" w:rsidRDefault="000813A4" w:rsidP="000813A4">
      <w:pPr>
        <w:rPr>
          <w:lang w:val="en-GB"/>
        </w:rPr>
      </w:pPr>
    </w:p>
    <w:p w14:paraId="5205A276" w14:textId="2CBE3D65" w:rsidR="000813A4" w:rsidRDefault="000813A4" w:rsidP="000813A4">
      <w:pPr>
        <w:rPr>
          <w:lang w:val="en-GB"/>
        </w:rPr>
      </w:pPr>
    </w:p>
    <w:p w14:paraId="19460B29" w14:textId="7E934739" w:rsidR="000813A4" w:rsidRDefault="000813A4" w:rsidP="000813A4">
      <w:pPr>
        <w:rPr>
          <w:lang w:val="en-GB"/>
        </w:rPr>
      </w:pPr>
    </w:p>
    <w:p w14:paraId="73205F76" w14:textId="62125CFA" w:rsidR="000813A4" w:rsidRDefault="000813A4" w:rsidP="000813A4">
      <w:pPr>
        <w:rPr>
          <w:lang w:val="en-GB"/>
        </w:rPr>
      </w:pPr>
    </w:p>
    <w:p w14:paraId="7585BE28" w14:textId="6CC0B640" w:rsidR="000813A4" w:rsidRDefault="000813A4" w:rsidP="000813A4">
      <w:pPr>
        <w:rPr>
          <w:lang w:val="en-GB"/>
        </w:rPr>
      </w:pPr>
    </w:p>
    <w:p w14:paraId="381C9ADB" w14:textId="5A802480" w:rsidR="000813A4" w:rsidRDefault="000813A4" w:rsidP="000813A4">
      <w:pPr>
        <w:rPr>
          <w:lang w:val="en-GB"/>
        </w:rPr>
      </w:pPr>
    </w:p>
    <w:p w14:paraId="010523C3" w14:textId="77777777" w:rsidR="000813A4" w:rsidRPr="000813A4" w:rsidRDefault="000813A4" w:rsidP="000813A4">
      <w:pPr>
        <w:rPr>
          <w:lang w:val="en-GB"/>
        </w:rPr>
      </w:pPr>
    </w:p>
    <w:tbl>
      <w:tblPr>
        <w:tblW w:w="1095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7"/>
        <w:gridCol w:w="4323"/>
      </w:tblGrid>
      <w:tr w:rsidR="00F47C70" w14:paraId="055E9FAF" w14:textId="77777777" w:rsidTr="00BB2BFE">
        <w:trPr>
          <w:trHeight w:val="348"/>
        </w:trPr>
        <w:tc>
          <w:tcPr>
            <w:tcW w:w="6627" w:type="dxa"/>
            <w:shd w:val="clear" w:color="auto" w:fill="D9D9D9" w:themeFill="background1" w:themeFillShade="D9"/>
          </w:tcPr>
          <w:p w14:paraId="58F67A25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4323" w:type="dxa"/>
            <w:shd w:val="clear" w:color="auto" w:fill="D9D9D9" w:themeFill="background1" w:themeFillShade="D9"/>
          </w:tcPr>
          <w:p w14:paraId="02B8C4B2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BB2BFE" w14:paraId="217D1915" w14:textId="77777777" w:rsidTr="000813A4">
        <w:trPr>
          <w:trHeight w:val="4042"/>
        </w:trPr>
        <w:tc>
          <w:tcPr>
            <w:tcW w:w="6627" w:type="dxa"/>
          </w:tcPr>
          <w:p w14:paraId="59466FF8" w14:textId="77777777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 xml:space="preserve">(["z2tdsfndoctsB6z7tjc8ojzdngzhtjsyVjek!snfzsafhscs", </w:t>
            </w:r>
          </w:p>
          <w:p w14:paraId="7E4274E7" w14:textId="77777777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"TakeEven",</w:t>
            </w:r>
          </w:p>
          <w:p w14:paraId="568BACC4" w14:textId="77777777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"Reverse?!nzahc",</w:t>
            </w:r>
          </w:p>
          <w:p w14:paraId="476FB5F1" w14:textId="77777777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</w:rPr>
              <w:t>"</w:t>
            </w: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ChangeAll?m?g</w:t>
            </w:r>
            <w:r w:rsidRPr="00BB2BFE">
              <w:rPr>
                <w:rFonts w:ascii="Consolas" w:eastAsia="Calibri" w:hAnsi="Consolas" w:cs="Times New Roman"/>
                <w:noProof/>
              </w:rPr>
              <w:t>"</w:t>
            </w: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3A3B71E" w14:textId="77777777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"Reverse?adshk",</w:t>
            </w:r>
          </w:p>
          <w:p w14:paraId="5AB4C832" w14:textId="77777777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</w:rPr>
              <w:t>"</w:t>
            </w: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ChangeAll?z?i</w:t>
            </w:r>
            <w:r w:rsidRPr="00BB2BFE">
              <w:rPr>
                <w:rFonts w:ascii="Consolas" w:eastAsia="Calibri" w:hAnsi="Consolas" w:cs="Times New Roman"/>
                <w:noProof/>
              </w:rPr>
              <w:t>"</w:t>
            </w: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6C79761" w14:textId="64711F3F" w:rsidR="00BB2BFE" w:rsidRPr="00F475E2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"Buy"])</w:t>
            </w:r>
          </w:p>
        </w:tc>
        <w:tc>
          <w:tcPr>
            <w:tcW w:w="4323" w:type="dxa"/>
          </w:tcPr>
          <w:p w14:paraId="27D2A928" w14:textId="77777777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 xml:space="preserve">ztsnotBztcoznztsVe!nzahc </w:t>
            </w:r>
          </w:p>
          <w:p w14:paraId="57B03D4B" w14:textId="77777777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 xml:space="preserve">ztsnotBztcoznztsVechazn! </w:t>
            </w:r>
          </w:p>
          <w:p w14:paraId="31CDC4F5" w14:textId="77777777" w:rsidR="000813A4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 xml:space="preserve">ztsnotBztcoznztsVechazn! </w:t>
            </w:r>
          </w:p>
          <w:p w14:paraId="1F2C5751" w14:textId="109B530D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 xml:space="preserve">error </w:t>
            </w:r>
          </w:p>
          <w:p w14:paraId="031E7594" w14:textId="77777777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 xml:space="preserve">itsnotBitcoinitsVechain! </w:t>
            </w:r>
          </w:p>
          <w:p w14:paraId="0FE00DC6" w14:textId="42915641" w:rsidR="00BB2BFE" w:rsidRPr="00D517EA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The cryptocurrency is: itsnotBitcoinitsVechain!</w:t>
            </w:r>
          </w:p>
        </w:tc>
      </w:tr>
      <w:tr w:rsidR="00BB2BFE" w14:paraId="33485A3F" w14:textId="77777777" w:rsidTr="00BB2BFE">
        <w:trPr>
          <w:trHeight w:val="348"/>
        </w:trPr>
        <w:tc>
          <w:tcPr>
            <w:tcW w:w="6627" w:type="dxa"/>
            <w:shd w:val="clear" w:color="auto" w:fill="D9D9D9" w:themeFill="background1" w:themeFillShade="D9"/>
          </w:tcPr>
          <w:p w14:paraId="46604772" w14:textId="77777777" w:rsidR="00BB2BFE" w:rsidRPr="00A930AE" w:rsidRDefault="00BB2BFE" w:rsidP="00BB2BFE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4323" w:type="dxa"/>
            <w:shd w:val="clear" w:color="auto" w:fill="D9D9D9" w:themeFill="background1" w:themeFillShade="D9"/>
          </w:tcPr>
          <w:p w14:paraId="76A1ABCA" w14:textId="77777777" w:rsidR="00BB2BFE" w:rsidRPr="00A930AE" w:rsidRDefault="00BB2BFE" w:rsidP="00BB2BF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BB2BFE" w14:paraId="62B83792" w14:textId="77777777" w:rsidTr="00BB2BFE">
        <w:trPr>
          <w:trHeight w:val="4989"/>
        </w:trPr>
        <w:tc>
          <w:tcPr>
            <w:tcW w:w="6627" w:type="dxa"/>
          </w:tcPr>
          <w:p w14:paraId="1D76CE75" w14:textId="77777777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</w:rPr>
              <w:lastRenderedPageBreak/>
              <w:t>([</w:t>
            </w: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 xml:space="preserve">"PZDfA2PkAsakhnefZ7aZ", </w:t>
            </w:r>
          </w:p>
          <w:p w14:paraId="71DB1161" w14:textId="77777777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"TakeEven",</w:t>
            </w:r>
          </w:p>
          <w:p w14:paraId="7C369CE3" w14:textId="77777777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"TakeEven",</w:t>
            </w:r>
          </w:p>
          <w:p w14:paraId="562DAAF9" w14:textId="77777777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"TakeEven",</w:t>
            </w:r>
          </w:p>
          <w:p w14:paraId="3104EBB3" w14:textId="77777777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</w:rPr>
              <w:t>"</w:t>
            </w: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ChangeAll?Z?X</w:t>
            </w:r>
            <w:r w:rsidRPr="00BB2BFE">
              <w:rPr>
                <w:rFonts w:ascii="Consolas" w:eastAsia="Calibri" w:hAnsi="Consolas" w:cs="Times New Roman"/>
                <w:noProof/>
              </w:rPr>
              <w:t>"</w:t>
            </w: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4D2F251" w14:textId="3723E998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</w:rPr>
              <w:t>"</w:t>
            </w: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ChangeAll?A?R</w:t>
            </w:r>
            <w:r w:rsidR="00153527">
              <w:rPr>
                <w:rFonts w:ascii="Consolas" w:eastAsia="Calibri" w:hAnsi="Consolas" w:cs="Times New Roman"/>
                <w:noProof/>
              </w:rPr>
              <w:t>"</w:t>
            </w: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BA6E16C" w14:textId="77777777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"Reverse?PRX",</w:t>
            </w:r>
          </w:p>
          <w:p w14:paraId="5C22B776" w14:textId="77777777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"Buy"</w:t>
            </w:r>
            <w:r w:rsidRPr="00BB2BFE">
              <w:rPr>
                <w:rFonts w:ascii="Consolas" w:eastAsia="Calibri" w:hAnsi="Consolas" w:cs="Times New Roman"/>
                <w:noProof/>
              </w:rPr>
              <w:t>])</w:t>
            </w:r>
          </w:p>
          <w:p w14:paraId="535EBCD6" w14:textId="0C1BB18B" w:rsidR="00BB2BFE" w:rsidRPr="00F475E2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4323" w:type="dxa"/>
          </w:tcPr>
          <w:p w14:paraId="093EDC1E" w14:textId="77777777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PDAPAaheZa</w:t>
            </w:r>
          </w:p>
          <w:p w14:paraId="4B8F31EE" w14:textId="77777777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PAAhZ</w:t>
            </w:r>
          </w:p>
          <w:p w14:paraId="4F7B58CB" w14:textId="77777777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PAZ</w:t>
            </w:r>
          </w:p>
          <w:p w14:paraId="4A0A3BB6" w14:textId="77777777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PAX</w:t>
            </w:r>
          </w:p>
          <w:p w14:paraId="05A19867" w14:textId="77777777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PRX</w:t>
            </w:r>
          </w:p>
          <w:p w14:paraId="23604E62" w14:textId="77777777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XRP</w:t>
            </w:r>
          </w:p>
          <w:p w14:paraId="317EA622" w14:textId="40ABCA76" w:rsidR="00BB2BFE" w:rsidRPr="00BB2BFE" w:rsidRDefault="00BB2BFE" w:rsidP="00BB2BF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B2BFE">
              <w:rPr>
                <w:rFonts w:ascii="Consolas" w:eastAsia="Calibri" w:hAnsi="Consolas" w:cs="Times New Roman"/>
                <w:noProof/>
                <w:lang w:val="bg-BG"/>
              </w:rPr>
              <w:t>The cryptocurrency is: XRP</w:t>
            </w:r>
          </w:p>
        </w:tc>
      </w:tr>
    </w:tbl>
    <w:p w14:paraId="4D6B3945" w14:textId="49D7135D" w:rsidR="008D58DE" w:rsidRPr="007C7A82" w:rsidRDefault="008D58DE" w:rsidP="00292025"/>
    <w:sectPr w:rsidR="008D58DE" w:rsidRPr="007C7A8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83C31" w14:textId="77777777" w:rsidR="00B06921" w:rsidRDefault="00B06921" w:rsidP="008068A2">
      <w:pPr>
        <w:spacing w:after="0" w:line="240" w:lineRule="auto"/>
      </w:pPr>
      <w:r>
        <w:separator/>
      </w:r>
    </w:p>
  </w:endnote>
  <w:endnote w:type="continuationSeparator" w:id="0">
    <w:p w14:paraId="31F127EA" w14:textId="77777777" w:rsidR="00B06921" w:rsidRDefault="00B069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1C433" w14:textId="77777777" w:rsidR="00B94F03" w:rsidRDefault="00B94F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B1B09" w14:textId="77777777" w:rsidR="00B94F03" w:rsidRDefault="00B94F03" w:rsidP="00B94F0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446D28A" wp14:editId="2C07B25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C97D58" id="Straight Connector 19" o:spid="_x0000_s1026" style="position:absolute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" strokecolor="#974706 [1609]" strokeweight=".35mm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E5205B4" wp14:editId="6BB1B08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A5F6550" w14:textId="77777777" w:rsidR="00B94F03" w:rsidRDefault="00B94F03" w:rsidP="00B94F0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3" w:name="_Hlk24191091"/>
                          <w:bookmarkEnd w:id="23"/>
                        </w:p>
                        <w:p w14:paraId="08BE73F9" w14:textId="77777777" w:rsidR="00B94F03" w:rsidRDefault="00B94F03" w:rsidP="00B94F0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D73DCFE" wp14:editId="30F1C554">
                                <wp:extent cx="179705" cy="179705"/>
                                <wp:effectExtent l="0" t="0" r="0" b="0"/>
                                <wp:docPr id="6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462C052D" wp14:editId="21CF6B23">
                                <wp:extent cx="179705" cy="179705"/>
                                <wp:effectExtent l="0" t="0" r="0" b="0"/>
                                <wp:docPr id="7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D4DE4C0" wp14:editId="204D54B9">
                                <wp:extent cx="179705" cy="179705"/>
                                <wp:effectExtent l="0" t="0" r="0" b="0"/>
                                <wp:docPr id="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51B7EECF" wp14:editId="18515E7B">
                                <wp:extent cx="179705" cy="179705"/>
                                <wp:effectExtent l="0" t="0" r="0" b="0"/>
                                <wp:docPr id="9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4A26203" wp14:editId="6496D1F2">
                                <wp:extent cx="179705" cy="179705"/>
                                <wp:effectExtent l="0" t="0" r="0" b="0"/>
                                <wp:docPr id="1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9012E59" wp14:editId="0D5BC25C">
                                <wp:extent cx="179705" cy="179705"/>
                                <wp:effectExtent l="0" t="0" r="0" b="0"/>
                                <wp:docPr id="1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43BF57A" wp14:editId="5B4509AF">
                                <wp:extent cx="179705" cy="179705"/>
                                <wp:effectExtent l="0" t="0" r="0" b="0"/>
                                <wp:docPr id="1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291598B" wp14:editId="1D24CA3E">
                                <wp:extent cx="179705" cy="179705"/>
                                <wp:effectExtent l="0" t="0" r="0" b="0"/>
                                <wp:docPr id="1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76F6E77" wp14:editId="78ED8FB6">
                                <wp:extent cx="179705" cy="179705"/>
                                <wp:effectExtent l="0" t="0" r="0" b="0"/>
                                <wp:docPr id="1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5205B4" id="Text Box 16" o:spid="_x0000_s1026" style="position:absolute;margin-left:109pt;margin-top:7pt;width:411.45pt;height:40.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0A5F6550" w14:textId="77777777" w:rsidR="00B94F03" w:rsidRDefault="00B94F03" w:rsidP="00B94F0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4" w:name="_Hlk24191091"/>
                    <w:bookmarkEnd w:id="24"/>
                  </w:p>
                  <w:p w14:paraId="08BE73F9" w14:textId="77777777" w:rsidR="00B94F03" w:rsidRDefault="00B94F03" w:rsidP="00B94F0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D73DCFE" wp14:editId="30F1C554">
                          <wp:extent cx="179705" cy="179705"/>
                          <wp:effectExtent l="0" t="0" r="0" b="0"/>
                          <wp:docPr id="6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462C052D" wp14:editId="21CF6B23">
                          <wp:extent cx="179705" cy="179705"/>
                          <wp:effectExtent l="0" t="0" r="0" b="0"/>
                          <wp:docPr id="7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2D4DE4C0" wp14:editId="204D54B9">
                          <wp:extent cx="179705" cy="179705"/>
                          <wp:effectExtent l="0" t="0" r="0" b="0"/>
                          <wp:docPr id="8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51B7EECF" wp14:editId="18515E7B">
                          <wp:extent cx="179705" cy="179705"/>
                          <wp:effectExtent l="0" t="0" r="0" b="0"/>
                          <wp:docPr id="9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4A26203" wp14:editId="6496D1F2">
                          <wp:extent cx="179705" cy="179705"/>
                          <wp:effectExtent l="0" t="0" r="0" b="0"/>
                          <wp:docPr id="10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9012E59" wp14:editId="0D5BC25C">
                          <wp:extent cx="179705" cy="179705"/>
                          <wp:effectExtent l="0" t="0" r="0" b="0"/>
                          <wp:docPr id="11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143BF57A" wp14:editId="5B4509AF">
                          <wp:extent cx="179705" cy="179705"/>
                          <wp:effectExtent l="0" t="0" r="0" b="0"/>
                          <wp:docPr id="12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291598B" wp14:editId="1D24CA3E">
                          <wp:extent cx="179705" cy="179705"/>
                          <wp:effectExtent l="0" t="0" r="0" b="0"/>
                          <wp:docPr id="13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276F6E77" wp14:editId="78ED8FB6">
                          <wp:extent cx="179705" cy="179705"/>
                          <wp:effectExtent l="0" t="0" r="0" b="0"/>
                          <wp:docPr id="14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ACDA7E6" wp14:editId="5EAEE46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AF3A11" w14:textId="77777777" w:rsidR="00B94F03" w:rsidRDefault="00B94F03" w:rsidP="00B94F0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CDA7E6" id="Text Box 6" o:spid="_x0000_s1027" style="position:absolute;margin-left:109.85pt;margin-top:28.05pt;width:40.2pt;height:13.0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4CAF3A11" w14:textId="77777777" w:rsidR="00B94F03" w:rsidRDefault="00B94F03" w:rsidP="00B94F0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67DA9BF" wp14:editId="4DE5EC2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9538F3D" w14:textId="14616803" w:rsidR="00B94F03" w:rsidRDefault="00B94F03" w:rsidP="00B94F0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7E3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7E3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7DA9BF" id="Text Box 4" o:spid="_x0000_s1028" style="position:absolute;margin-left:444.65pt;margin-top:26.95pt;width:70.95pt;height:15.9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79538F3D" w14:textId="14616803" w:rsidR="00B94F03" w:rsidRDefault="00B94F03" w:rsidP="00B94F0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C7E3F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C7E3F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1" locked="0" layoutInCell="1" allowOverlap="1" wp14:anchorId="08A1D0C4" wp14:editId="42D2A9F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1E5270" w14:textId="7B2D75C6" w:rsidR="00057148" w:rsidRPr="00B94F03" w:rsidRDefault="00057148" w:rsidP="00B94F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7023D" w14:textId="77777777" w:rsidR="00B94F03" w:rsidRDefault="00B94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5D739" w14:textId="77777777" w:rsidR="00B06921" w:rsidRDefault="00B06921" w:rsidP="008068A2">
      <w:pPr>
        <w:spacing w:after="0" w:line="240" w:lineRule="auto"/>
      </w:pPr>
      <w:r>
        <w:separator/>
      </w:r>
    </w:p>
  </w:footnote>
  <w:footnote w:type="continuationSeparator" w:id="0">
    <w:p w14:paraId="687B4380" w14:textId="77777777" w:rsidR="00B06921" w:rsidRDefault="00B069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7034D" w14:textId="77777777" w:rsidR="00B94F03" w:rsidRDefault="00B94F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92C51" w14:textId="77777777" w:rsidR="00B94F03" w:rsidRDefault="00B94F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7107B"/>
    <w:multiLevelType w:val="hybridMultilevel"/>
    <w:tmpl w:val="D57C7D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11956"/>
    <w:multiLevelType w:val="hybridMultilevel"/>
    <w:tmpl w:val="42AE769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9C3063"/>
    <w:multiLevelType w:val="hybridMultilevel"/>
    <w:tmpl w:val="0E1CB5F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680ED8"/>
    <w:multiLevelType w:val="hybridMultilevel"/>
    <w:tmpl w:val="76261432"/>
    <w:lvl w:ilvl="0" w:tplc="515A483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38C06658"/>
    <w:multiLevelType w:val="hybridMultilevel"/>
    <w:tmpl w:val="220E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4F67D3"/>
    <w:multiLevelType w:val="hybridMultilevel"/>
    <w:tmpl w:val="92847C4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71FA4BE5"/>
    <w:multiLevelType w:val="hybridMultilevel"/>
    <w:tmpl w:val="A9523F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42766">
    <w:abstractNumId w:val="6"/>
  </w:num>
  <w:num w:numId="2" w16cid:durableId="437912466">
    <w:abstractNumId w:val="8"/>
  </w:num>
  <w:num w:numId="3" w16cid:durableId="555631225">
    <w:abstractNumId w:val="17"/>
  </w:num>
  <w:num w:numId="4" w16cid:durableId="424225036">
    <w:abstractNumId w:val="18"/>
  </w:num>
  <w:num w:numId="5" w16cid:durableId="14700032">
    <w:abstractNumId w:val="11"/>
  </w:num>
  <w:num w:numId="6" w16cid:durableId="1373142921">
    <w:abstractNumId w:val="13"/>
  </w:num>
  <w:num w:numId="7" w16cid:durableId="96172005">
    <w:abstractNumId w:val="19"/>
  </w:num>
  <w:num w:numId="8" w16cid:durableId="373235674">
    <w:abstractNumId w:val="3"/>
  </w:num>
  <w:num w:numId="9" w16cid:durableId="177087478">
    <w:abstractNumId w:val="15"/>
  </w:num>
  <w:num w:numId="10" w16cid:durableId="1272973494">
    <w:abstractNumId w:val="7"/>
  </w:num>
  <w:num w:numId="11" w16cid:durableId="1574313384">
    <w:abstractNumId w:val="12"/>
  </w:num>
  <w:num w:numId="12" w16cid:durableId="582033222">
    <w:abstractNumId w:val="2"/>
  </w:num>
  <w:num w:numId="13" w16cid:durableId="1177159919">
    <w:abstractNumId w:val="9"/>
  </w:num>
  <w:num w:numId="14" w16cid:durableId="1179000020">
    <w:abstractNumId w:val="10"/>
  </w:num>
  <w:num w:numId="15" w16cid:durableId="2136830246">
    <w:abstractNumId w:val="1"/>
  </w:num>
  <w:num w:numId="16" w16cid:durableId="1175533685">
    <w:abstractNumId w:val="20"/>
  </w:num>
  <w:num w:numId="17" w16cid:durableId="1895391150">
    <w:abstractNumId w:val="14"/>
  </w:num>
  <w:num w:numId="18" w16cid:durableId="1058817662">
    <w:abstractNumId w:val="4"/>
  </w:num>
  <w:num w:numId="19" w16cid:durableId="132990214">
    <w:abstractNumId w:val="0"/>
  </w:num>
  <w:num w:numId="20" w16cid:durableId="70935085">
    <w:abstractNumId w:val="16"/>
  </w:num>
  <w:num w:numId="21" w16cid:durableId="1401899335">
    <w:abstractNumId w:val="6"/>
  </w:num>
  <w:num w:numId="22" w16cid:durableId="22246114">
    <w:abstractNumId w:val="6"/>
  </w:num>
  <w:num w:numId="23" w16cid:durableId="339242863">
    <w:abstractNumId w:val="5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Q2NrcwNjCyMDVU0lEKTi0uzszPAykwqgUAps804y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1FA6"/>
    <w:rsid w:val="00053E2B"/>
    <w:rsid w:val="000547AB"/>
    <w:rsid w:val="00057148"/>
    <w:rsid w:val="00064D15"/>
    <w:rsid w:val="000724E1"/>
    <w:rsid w:val="000813A4"/>
    <w:rsid w:val="000862BE"/>
    <w:rsid w:val="00086727"/>
    <w:rsid w:val="00096159"/>
    <w:rsid w:val="00097052"/>
    <w:rsid w:val="000A6794"/>
    <w:rsid w:val="000B300F"/>
    <w:rsid w:val="000B39E6"/>
    <w:rsid w:val="000B56F0"/>
    <w:rsid w:val="000C0433"/>
    <w:rsid w:val="000D4E6A"/>
    <w:rsid w:val="000E2AA4"/>
    <w:rsid w:val="000E55B2"/>
    <w:rsid w:val="000F2F0E"/>
    <w:rsid w:val="000F5D4E"/>
    <w:rsid w:val="00102AA7"/>
    <w:rsid w:val="0010313B"/>
    <w:rsid w:val="00103906"/>
    <w:rsid w:val="0010752B"/>
    <w:rsid w:val="001206C4"/>
    <w:rsid w:val="0012277F"/>
    <w:rsid w:val="00122956"/>
    <w:rsid w:val="00124551"/>
    <w:rsid w:val="00126760"/>
    <w:rsid w:val="001275B9"/>
    <w:rsid w:val="00131297"/>
    <w:rsid w:val="0013479B"/>
    <w:rsid w:val="0014070D"/>
    <w:rsid w:val="00142C75"/>
    <w:rsid w:val="001473E1"/>
    <w:rsid w:val="00147AED"/>
    <w:rsid w:val="00152C18"/>
    <w:rsid w:val="00153527"/>
    <w:rsid w:val="0016035B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83E22"/>
    <w:rsid w:val="001900A7"/>
    <w:rsid w:val="00190BE7"/>
    <w:rsid w:val="00196A31"/>
    <w:rsid w:val="00197FB8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118E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3B60"/>
    <w:rsid w:val="00276A0C"/>
    <w:rsid w:val="002812C3"/>
    <w:rsid w:val="002819B5"/>
    <w:rsid w:val="00282D8C"/>
    <w:rsid w:val="00286C2D"/>
    <w:rsid w:val="00292025"/>
    <w:rsid w:val="00294828"/>
    <w:rsid w:val="002A0252"/>
    <w:rsid w:val="002A2D2D"/>
    <w:rsid w:val="002B2581"/>
    <w:rsid w:val="002B5D86"/>
    <w:rsid w:val="002C0D27"/>
    <w:rsid w:val="002C71C6"/>
    <w:rsid w:val="002D49FB"/>
    <w:rsid w:val="002D5597"/>
    <w:rsid w:val="002F4C95"/>
    <w:rsid w:val="002F5BD7"/>
    <w:rsid w:val="00300744"/>
    <w:rsid w:val="00301AF2"/>
    <w:rsid w:val="00305122"/>
    <w:rsid w:val="003062AA"/>
    <w:rsid w:val="00322EA4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726AD"/>
    <w:rsid w:val="00380A57"/>
    <w:rsid w:val="003817EF"/>
    <w:rsid w:val="00382A45"/>
    <w:rsid w:val="00383868"/>
    <w:rsid w:val="003879CB"/>
    <w:rsid w:val="00395C42"/>
    <w:rsid w:val="003A1601"/>
    <w:rsid w:val="003A4E68"/>
    <w:rsid w:val="003A5602"/>
    <w:rsid w:val="003B0278"/>
    <w:rsid w:val="003B1846"/>
    <w:rsid w:val="003B6A53"/>
    <w:rsid w:val="003C061B"/>
    <w:rsid w:val="003C21BD"/>
    <w:rsid w:val="003C7E3F"/>
    <w:rsid w:val="003D177E"/>
    <w:rsid w:val="003D4229"/>
    <w:rsid w:val="003D7A4D"/>
    <w:rsid w:val="003E1013"/>
    <w:rsid w:val="003E167F"/>
    <w:rsid w:val="003E2A3C"/>
    <w:rsid w:val="003E2F33"/>
    <w:rsid w:val="003E6BFB"/>
    <w:rsid w:val="003F1864"/>
    <w:rsid w:val="003F3216"/>
    <w:rsid w:val="003F6A1D"/>
    <w:rsid w:val="003F7E68"/>
    <w:rsid w:val="0040386D"/>
    <w:rsid w:val="0041081C"/>
    <w:rsid w:val="00415965"/>
    <w:rsid w:val="00424783"/>
    <w:rsid w:val="004311CA"/>
    <w:rsid w:val="00433B56"/>
    <w:rsid w:val="00440060"/>
    <w:rsid w:val="004426EE"/>
    <w:rsid w:val="00443809"/>
    <w:rsid w:val="004460F0"/>
    <w:rsid w:val="0045092A"/>
    <w:rsid w:val="0045480A"/>
    <w:rsid w:val="004637B1"/>
    <w:rsid w:val="00463BAB"/>
    <w:rsid w:val="00464892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7893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D5D32"/>
    <w:rsid w:val="004E0D4F"/>
    <w:rsid w:val="004E3C1C"/>
    <w:rsid w:val="004E4964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27591"/>
    <w:rsid w:val="00534E57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DBD"/>
    <w:rsid w:val="00597215"/>
    <w:rsid w:val="005974BA"/>
    <w:rsid w:val="005B0164"/>
    <w:rsid w:val="005B3EE0"/>
    <w:rsid w:val="005B407E"/>
    <w:rsid w:val="005C131C"/>
    <w:rsid w:val="005C5945"/>
    <w:rsid w:val="005C6A24"/>
    <w:rsid w:val="005D27EF"/>
    <w:rsid w:val="005D3742"/>
    <w:rsid w:val="005E04CE"/>
    <w:rsid w:val="005E6CC9"/>
    <w:rsid w:val="005F2B1C"/>
    <w:rsid w:val="00600083"/>
    <w:rsid w:val="00601BE7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4E2F"/>
    <w:rsid w:val="00656EE1"/>
    <w:rsid w:val="006640AE"/>
    <w:rsid w:val="00670041"/>
    <w:rsid w:val="00671FE2"/>
    <w:rsid w:val="00672A68"/>
    <w:rsid w:val="00676D06"/>
    <w:rsid w:val="00692B44"/>
    <w:rsid w:val="006930A1"/>
    <w:rsid w:val="00695634"/>
    <w:rsid w:val="00697166"/>
    <w:rsid w:val="0069742D"/>
    <w:rsid w:val="00697EB7"/>
    <w:rsid w:val="006A3915"/>
    <w:rsid w:val="006A4D98"/>
    <w:rsid w:val="006B2D82"/>
    <w:rsid w:val="006B5FB6"/>
    <w:rsid w:val="006B7CC0"/>
    <w:rsid w:val="006D239A"/>
    <w:rsid w:val="006D7B4A"/>
    <w:rsid w:val="006E196D"/>
    <w:rsid w:val="006E2245"/>
    <w:rsid w:val="006E55B4"/>
    <w:rsid w:val="006E5AA4"/>
    <w:rsid w:val="006E7E0C"/>
    <w:rsid w:val="006E7E50"/>
    <w:rsid w:val="006F183F"/>
    <w:rsid w:val="006F351C"/>
    <w:rsid w:val="00704432"/>
    <w:rsid w:val="007051DF"/>
    <w:rsid w:val="00707525"/>
    <w:rsid w:val="00711198"/>
    <w:rsid w:val="00724DA4"/>
    <w:rsid w:val="0073489E"/>
    <w:rsid w:val="007372D0"/>
    <w:rsid w:val="0075673C"/>
    <w:rsid w:val="00763912"/>
    <w:rsid w:val="007721CB"/>
    <w:rsid w:val="00774E44"/>
    <w:rsid w:val="0078249A"/>
    <w:rsid w:val="00784BE5"/>
    <w:rsid w:val="00785258"/>
    <w:rsid w:val="00787583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12BF1"/>
    <w:rsid w:val="00812D3E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E38"/>
    <w:rsid w:val="0085184F"/>
    <w:rsid w:val="00852077"/>
    <w:rsid w:val="00861625"/>
    <w:rsid w:val="008617B5"/>
    <w:rsid w:val="00870828"/>
    <w:rsid w:val="0088080B"/>
    <w:rsid w:val="00883AF9"/>
    <w:rsid w:val="00890640"/>
    <w:rsid w:val="00893589"/>
    <w:rsid w:val="0089651D"/>
    <w:rsid w:val="008A28E2"/>
    <w:rsid w:val="008A3346"/>
    <w:rsid w:val="008A66FC"/>
    <w:rsid w:val="008B07D7"/>
    <w:rsid w:val="008B232D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56B7F"/>
    <w:rsid w:val="00961157"/>
    <w:rsid w:val="00965A13"/>
    <w:rsid w:val="00965C5B"/>
    <w:rsid w:val="0096684B"/>
    <w:rsid w:val="00970DF7"/>
    <w:rsid w:val="00976E46"/>
    <w:rsid w:val="00977A1B"/>
    <w:rsid w:val="00977B2E"/>
    <w:rsid w:val="00985333"/>
    <w:rsid w:val="00993A84"/>
    <w:rsid w:val="00996858"/>
    <w:rsid w:val="009A17F2"/>
    <w:rsid w:val="009B2401"/>
    <w:rsid w:val="009B2824"/>
    <w:rsid w:val="009B4FB4"/>
    <w:rsid w:val="009C0C39"/>
    <w:rsid w:val="009C4092"/>
    <w:rsid w:val="009D1805"/>
    <w:rsid w:val="009D55D0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315B"/>
    <w:rsid w:val="00A14A25"/>
    <w:rsid w:val="00A21F7D"/>
    <w:rsid w:val="00A273C6"/>
    <w:rsid w:val="00A35790"/>
    <w:rsid w:val="00A45A89"/>
    <w:rsid w:val="00A46411"/>
    <w:rsid w:val="00A4658D"/>
    <w:rsid w:val="00A47F12"/>
    <w:rsid w:val="00A57269"/>
    <w:rsid w:val="00A57775"/>
    <w:rsid w:val="00A607AC"/>
    <w:rsid w:val="00A66DE2"/>
    <w:rsid w:val="00A70227"/>
    <w:rsid w:val="00A71C36"/>
    <w:rsid w:val="00A73DED"/>
    <w:rsid w:val="00A755A6"/>
    <w:rsid w:val="00A801C5"/>
    <w:rsid w:val="00A809CB"/>
    <w:rsid w:val="00A831E4"/>
    <w:rsid w:val="00A84D6A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551C"/>
    <w:rsid w:val="00AD60D3"/>
    <w:rsid w:val="00AE05D3"/>
    <w:rsid w:val="00AE355A"/>
    <w:rsid w:val="00AE77A4"/>
    <w:rsid w:val="00B00161"/>
    <w:rsid w:val="00B0692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6D3"/>
    <w:rsid w:val="00B727CA"/>
    <w:rsid w:val="00B753E7"/>
    <w:rsid w:val="00B75A35"/>
    <w:rsid w:val="00B86AF3"/>
    <w:rsid w:val="00B9309B"/>
    <w:rsid w:val="00B94F03"/>
    <w:rsid w:val="00B952F6"/>
    <w:rsid w:val="00B9752A"/>
    <w:rsid w:val="00BA0217"/>
    <w:rsid w:val="00BA1F40"/>
    <w:rsid w:val="00BA4820"/>
    <w:rsid w:val="00BA7A5F"/>
    <w:rsid w:val="00BB05FA"/>
    <w:rsid w:val="00BB2BFE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51BE"/>
    <w:rsid w:val="00BE3638"/>
    <w:rsid w:val="00BE3828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070B"/>
    <w:rsid w:val="00C31E60"/>
    <w:rsid w:val="00C355A5"/>
    <w:rsid w:val="00C42ADA"/>
    <w:rsid w:val="00C43435"/>
    <w:rsid w:val="00C43B64"/>
    <w:rsid w:val="00C51D78"/>
    <w:rsid w:val="00C53F37"/>
    <w:rsid w:val="00C5499A"/>
    <w:rsid w:val="00C558F0"/>
    <w:rsid w:val="00C62A0F"/>
    <w:rsid w:val="00C633DD"/>
    <w:rsid w:val="00C66289"/>
    <w:rsid w:val="00C728DF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5535"/>
    <w:rsid w:val="00CB5B4E"/>
    <w:rsid w:val="00CB626D"/>
    <w:rsid w:val="00CB7408"/>
    <w:rsid w:val="00CD0724"/>
    <w:rsid w:val="00CD5181"/>
    <w:rsid w:val="00CD73A9"/>
    <w:rsid w:val="00CD7485"/>
    <w:rsid w:val="00CE0009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F0D"/>
    <w:rsid w:val="00D20E93"/>
    <w:rsid w:val="00D22895"/>
    <w:rsid w:val="00D26DE0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3957"/>
    <w:rsid w:val="00D8395C"/>
    <w:rsid w:val="00D84B50"/>
    <w:rsid w:val="00D87A6B"/>
    <w:rsid w:val="00D910AA"/>
    <w:rsid w:val="00DA1FAE"/>
    <w:rsid w:val="00DA2B6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42C0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E7E"/>
    <w:rsid w:val="00EB522B"/>
    <w:rsid w:val="00EB6290"/>
    <w:rsid w:val="00EB6306"/>
    <w:rsid w:val="00EB6346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0782A"/>
    <w:rsid w:val="00F20B48"/>
    <w:rsid w:val="00F213D7"/>
    <w:rsid w:val="00F23D65"/>
    <w:rsid w:val="00F258BA"/>
    <w:rsid w:val="00F27E9C"/>
    <w:rsid w:val="00F41F41"/>
    <w:rsid w:val="00F44532"/>
    <w:rsid w:val="00F46918"/>
    <w:rsid w:val="00F46DDE"/>
    <w:rsid w:val="00F475E2"/>
    <w:rsid w:val="00F4799C"/>
    <w:rsid w:val="00F47C70"/>
    <w:rsid w:val="00F52128"/>
    <w:rsid w:val="00F62067"/>
    <w:rsid w:val="00F655ED"/>
    <w:rsid w:val="00F66A1F"/>
    <w:rsid w:val="00F7033C"/>
    <w:rsid w:val="00F7042F"/>
    <w:rsid w:val="00F716FC"/>
    <w:rsid w:val="00F7266C"/>
    <w:rsid w:val="00F74677"/>
    <w:rsid w:val="00F774AA"/>
    <w:rsid w:val="00F80020"/>
    <w:rsid w:val="00F83D18"/>
    <w:rsid w:val="00F86FC4"/>
    <w:rsid w:val="00F90B34"/>
    <w:rsid w:val="00F96D0D"/>
    <w:rsid w:val="00F976AD"/>
    <w:rsid w:val="00FA6461"/>
    <w:rsid w:val="00FB3771"/>
    <w:rsid w:val="00FB760B"/>
    <w:rsid w:val="00FC06CF"/>
    <w:rsid w:val="00FD0AC3"/>
    <w:rsid w:val="00FE038F"/>
    <w:rsid w:val="00FE232A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5D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B94F03"/>
  </w:style>
  <w:style w:type="paragraph" w:styleId="Revision">
    <w:name w:val="Revision"/>
    <w:hidden/>
    <w:uiPriority w:val="99"/>
    <w:semiHidden/>
    <w:rsid w:val="00970D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4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24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7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0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1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1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93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0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0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4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3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8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0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5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9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0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0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2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3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4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3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8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2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8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4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4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8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8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4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8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8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2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4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1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1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5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2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3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9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3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2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5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9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7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4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7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5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6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9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3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6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2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2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2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0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6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5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4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05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6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0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8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0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1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1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9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4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8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5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6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9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1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3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7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2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9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0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9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0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4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1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8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6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9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4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4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7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7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0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4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4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0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9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9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8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7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7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5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5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3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7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3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7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4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0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9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2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7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2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5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3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8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04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0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07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6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0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2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0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1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9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4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1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3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7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1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6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9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4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7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8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8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8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9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1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3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0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6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AA166-C8EB-468A-BFAE-E676CB92C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Front-End exam</vt:lpstr>
    </vt:vector>
  </TitlesOfParts>
  <Company>Software University (SoftUni)</Company>
  <LinksUpToDate>false</LinksUpToDate>
  <CharactersWithSpaces>2704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Front-End exam</dc:title>
  <dc:subject>Java OOP Course @ Software University - https://softuni.bg/modules/59/java-advanced</dc:subject>
  <dc:creator>Daniel Dimitrov</dc:creator>
  <cp:keywords/>
  <dc:description/>
  <cp:lastModifiedBy>dell</cp:lastModifiedBy>
  <cp:revision>50</cp:revision>
  <cp:lastPrinted>2015-10-26T22:35:00Z</cp:lastPrinted>
  <dcterms:created xsi:type="dcterms:W3CDTF">2020-03-25T08:59:00Z</dcterms:created>
  <dcterms:modified xsi:type="dcterms:W3CDTF">2023-12-19T14:13:00Z</dcterms:modified>
  <cp:category>programming, education, software engineering, software development</cp:category>
</cp:coreProperties>
</file>