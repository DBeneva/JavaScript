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D90" w14:textId="45EE4BCF" w:rsidR="00B94F03" w:rsidRDefault="007372D0" w:rsidP="00FE232A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424783">
        <w:rPr>
          <w:lang w:val="en-GB"/>
        </w:rPr>
        <w:t xml:space="preserve"> </w:t>
      </w:r>
      <w:r w:rsidR="00273B60">
        <w:rPr>
          <w:lang w:val="en-GB"/>
        </w:rPr>
        <w:t>Cafeteria</w:t>
      </w:r>
    </w:p>
    <w:p w14:paraId="24A763C0" w14:textId="77777777" w:rsidR="00FE232A" w:rsidRPr="00FE232A" w:rsidRDefault="00FE232A" w:rsidP="00FE232A">
      <w:pPr>
        <w:rPr>
          <w:lang w:val="en-GB"/>
        </w:rPr>
      </w:pPr>
    </w:p>
    <w:p w14:paraId="222B6F1C" w14:textId="6B5A7766" w:rsidR="006A4D98" w:rsidRPr="006A4D98" w:rsidRDefault="00273B60" w:rsidP="006A4D98">
      <w:pPr>
        <w:rPr>
          <w:i/>
          <w:lang w:val="en-GB"/>
        </w:rPr>
      </w:pPr>
      <w:r w:rsidRPr="00273B60">
        <w:rPr>
          <w:i/>
          <w:lang w:val="en-GB"/>
        </w:rPr>
        <w:t xml:space="preserve">You are the owner of a cozy cafe in a charming little town. Your team consists of baristas, and you need to manage their work schedules and customer orders. Each barista has a name, shift hours, and coffee-making </w:t>
      </w:r>
      <w:proofErr w:type="gramStart"/>
      <w:r w:rsidRPr="00273B60">
        <w:rPr>
          <w:i/>
          <w:lang w:val="en-GB"/>
        </w:rPr>
        <w:t>skills.</w:t>
      </w:r>
      <w:r w:rsidR="006A4D98" w:rsidRPr="00F0782A">
        <w:rPr>
          <w:i/>
          <w:lang w:val="en-GB"/>
        </w:rPr>
        <w:t>.</w:t>
      </w:r>
      <w:proofErr w:type="gramEnd"/>
    </w:p>
    <w:p w14:paraId="23A71223" w14:textId="0BF20885" w:rsidR="006A4D98" w:rsidRPr="00273B60" w:rsidRDefault="00273B60" w:rsidP="006A4D98">
      <w:pPr>
        <w:rPr>
          <w:rStyle w:val="CodeChar"/>
          <w:rFonts w:asciiTheme="minorHAnsi" w:hAnsiTheme="minorHAnsi" w:cstheme="minorHAnsi"/>
          <w:b w:val="0"/>
          <w:bCs/>
        </w:rPr>
      </w:pPr>
      <w:r w:rsidRPr="00273B60">
        <w:rPr>
          <w:rStyle w:val="CodeChar"/>
          <w:rFonts w:asciiTheme="minorHAnsi" w:hAnsiTheme="minorHAnsi" w:cstheme="minorHAnsi"/>
          <w:b w:val="0"/>
          <w:bCs/>
        </w:rPr>
        <w:t xml:space="preserve">On the first line of the standard input, you will receive an integer n – the number of baristas on your team. On the next n lines, the baristas' details will follow with their names, shift, and 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a comma-separated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 types they can prepare</w:t>
      </w:r>
      <w:ins w:id="0" w:author="dell" w:date="2023-11-02T17:16:00Z">
        <w:r w:rsidR="0009756F">
          <w:rPr>
            <w:rStyle w:val="CodeChar"/>
            <w:rFonts w:asciiTheme="minorHAnsi" w:hAnsiTheme="minorHAnsi" w:cstheme="minorHAnsi"/>
            <w:b w:val="0"/>
            <w:bCs/>
          </w:rPr>
          <w:t xml:space="preserve"> </w:t>
        </w:r>
      </w:ins>
      <w:r w:rsidRPr="00273B60">
        <w:rPr>
          <w:rStyle w:val="CodeChar"/>
          <w:rFonts w:asciiTheme="minorHAnsi" w:hAnsiTheme="minorHAnsi" w:cstheme="minorHAnsi"/>
          <w:b w:val="0"/>
          <w:bCs/>
        </w:rPr>
        <w:t>in the following format:</w:t>
      </w:r>
    </w:p>
    <w:p w14:paraId="76C914EF" w14:textId="189573B3" w:rsidR="00F0782A" w:rsidRDefault="00F0782A" w:rsidP="0009756F">
      <w:pPr>
        <w:rPr>
          <w:rStyle w:val="CodeChar"/>
        </w:rPr>
        <w:pPrChange w:id="1" w:author="dell" w:date="2023-11-02T17:23:00Z">
          <w:pPr>
            <w:jc w:val="center"/>
          </w:pPr>
        </w:pPrChange>
      </w:pPr>
      <w:r w:rsidRPr="00F0782A">
        <w:rPr>
          <w:rStyle w:val="CodeChar"/>
        </w:rPr>
        <w:t>"{</w:t>
      </w:r>
      <w:r w:rsidR="003F3216">
        <w:rPr>
          <w:rStyle w:val="CodeChar"/>
        </w:rPr>
        <w:t>barista name} {shift</w:t>
      </w:r>
      <w:r w:rsidR="00273B60" w:rsidRPr="00273B60">
        <w:rPr>
          <w:rStyle w:val="CodeChar"/>
        </w:rPr>
        <w:t>} {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BA7A5F" w:rsidRPr="00BA7A5F">
        <w:rPr>
          <w:rStyle w:val="CodeChar"/>
        </w:rPr>
        <w:t>1,</w:t>
      </w:r>
      <w:del w:id="2" w:author="dell" w:date="2023-11-02T17:34:00Z">
        <w:r w:rsidR="00BA7A5F" w:rsidRPr="00BA7A5F" w:rsidDel="001C338D">
          <w:rPr>
            <w:rStyle w:val="CodeChar"/>
          </w:rPr>
          <w:delText xml:space="preserve"> </w:delText>
        </w:r>
      </w:del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BA7A5F" w:rsidRPr="00BA7A5F">
        <w:rPr>
          <w:rStyle w:val="CodeChar"/>
        </w:rPr>
        <w:t>2, ...</w:t>
      </w:r>
      <w:r w:rsidR="00273B60" w:rsidRPr="00273B60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46F17E71" w14:textId="09AA29F5" w:rsidR="00273B60" w:rsidRDefault="0009756F" w:rsidP="00F0782A">
      <w:pPr>
        <w:rPr>
          <w:rStyle w:val="CodeChar"/>
          <w:rFonts w:asciiTheme="minorHAnsi" w:hAnsiTheme="minorHAnsi" w:cstheme="minorHAnsi"/>
          <w:b w:val="0"/>
          <w:bCs/>
        </w:rPr>
      </w:pPr>
      <w:ins w:id="3" w:author="dell" w:date="2023-11-02T17:16:00Z">
        <w:r>
          <w:rPr>
            <w:rStyle w:val="CodeChar"/>
            <w:rFonts w:asciiTheme="minorHAnsi" w:hAnsiTheme="minorHAnsi" w:cstheme="minorHAnsi"/>
            <w:b w:val="0"/>
            <w:bCs/>
          </w:rPr>
          <w:t>"</w:t>
        </w:r>
      </w:ins>
      <w:r w:rsidR="00BA7A5F">
        <w:rPr>
          <w:rStyle w:val="CodeChar"/>
          <w:rFonts w:asciiTheme="minorHAnsi" w:hAnsiTheme="minorHAnsi" w:cstheme="minorHAnsi"/>
          <w:b w:val="0"/>
          <w:bCs/>
        </w:rPr>
        <w:t>S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>hift</w:t>
      </w:r>
      <w:ins w:id="4" w:author="dell" w:date="2023-11-02T17:17:00Z">
        <w:r>
          <w:rPr>
            <w:rStyle w:val="CodeChar"/>
            <w:rFonts w:asciiTheme="minorHAnsi" w:hAnsiTheme="minorHAnsi" w:cstheme="minorHAnsi"/>
            <w:b w:val="0"/>
            <w:bCs/>
          </w:rPr>
          <w:t>"</w:t>
        </w:r>
      </w:ins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BA7A5F">
        <w:rPr>
          <w:rStyle w:val="CodeChar"/>
          <w:rFonts w:asciiTheme="minorHAnsi" w:hAnsiTheme="minorHAnsi" w:cstheme="minorHAnsi"/>
          <w:b w:val="0"/>
          <w:bCs/>
        </w:rPr>
        <w:t>represent</w:t>
      </w:r>
      <w:ins w:id="5" w:author="dell" w:date="2023-11-02T17:17:00Z">
        <w:r>
          <w:rPr>
            <w:rStyle w:val="CodeChar"/>
            <w:rFonts w:asciiTheme="minorHAnsi" w:hAnsiTheme="minorHAnsi" w:cstheme="minorHAnsi"/>
            <w:b w:val="0"/>
            <w:bCs/>
          </w:rPr>
          <w:t>s</w:t>
        </w:r>
      </w:ins>
      <w:r w:rsidR="00BA7A5F">
        <w:rPr>
          <w:rStyle w:val="CodeChar"/>
          <w:rFonts w:asciiTheme="minorHAnsi" w:hAnsiTheme="minorHAnsi" w:cstheme="minorHAnsi"/>
          <w:b w:val="0"/>
          <w:bCs/>
        </w:rPr>
        <w:t xml:space="preserve"> baristas shifts</w:t>
      </w:r>
      <w:ins w:id="6" w:author="dell" w:date="2023-11-02T17:16:00Z">
        <w:r>
          <w:rPr>
            <w:rStyle w:val="CodeChar"/>
            <w:rFonts w:asciiTheme="minorHAnsi" w:hAnsiTheme="minorHAnsi" w:cstheme="minorHAnsi"/>
            <w:b w:val="0"/>
            <w:bCs/>
          </w:rPr>
          <w:t xml:space="preserve"> </w:t>
        </w:r>
      </w:ins>
      <w:r w:rsidR="00BA7A5F">
        <w:rPr>
          <w:rStyle w:val="CodeChar"/>
          <w:rFonts w:asciiTheme="minorHAnsi" w:hAnsiTheme="minorHAnsi" w:cstheme="minorHAnsi"/>
          <w:b w:val="0"/>
          <w:bCs/>
        </w:rPr>
        <w:t xml:space="preserve">(it can be </w:t>
      </w:r>
      <w:ins w:id="7" w:author="dell" w:date="2023-11-02T17:17:00Z">
        <w:r w:rsidRPr="0009756F">
          <w:rPr>
            <w:rStyle w:val="CodeChar"/>
            <w:rFonts w:asciiTheme="minorHAnsi" w:hAnsiTheme="minorHAnsi" w:cstheme="minorHAnsi"/>
            <w:rPrChange w:id="8" w:author="dell" w:date="2023-11-02T17:17:00Z">
              <w:rPr>
                <w:rStyle w:val="CodeChar"/>
                <w:rFonts w:asciiTheme="minorHAnsi" w:hAnsiTheme="minorHAnsi" w:cstheme="minorHAnsi"/>
                <w:b w:val="0"/>
                <w:bCs/>
              </w:rPr>
            </w:rPrChange>
          </w:rPr>
          <w:t>"</w:t>
        </w:r>
      </w:ins>
      <w:r w:rsidR="00BA7A5F" w:rsidRPr="00BA7A5F">
        <w:rPr>
          <w:rStyle w:val="CodeChar"/>
          <w:rFonts w:asciiTheme="minorHAnsi" w:hAnsiTheme="minorHAnsi" w:cstheme="minorHAnsi"/>
          <w:bCs/>
        </w:rPr>
        <w:t>day</w:t>
      </w:r>
      <w:ins w:id="9" w:author="dell" w:date="2023-11-02T17:17:00Z">
        <w:r>
          <w:rPr>
            <w:rStyle w:val="CodeChar"/>
            <w:rFonts w:asciiTheme="minorHAnsi" w:hAnsiTheme="minorHAnsi" w:cstheme="minorHAnsi"/>
            <w:bCs/>
          </w:rPr>
          <w:t>"</w:t>
        </w:r>
      </w:ins>
      <w:r w:rsidR="00BA7A5F">
        <w:rPr>
          <w:rStyle w:val="CodeChar"/>
          <w:rFonts w:asciiTheme="minorHAnsi" w:hAnsiTheme="minorHAnsi" w:cstheme="minorHAnsi"/>
          <w:b w:val="0"/>
          <w:bCs/>
        </w:rPr>
        <w:t xml:space="preserve"> or </w:t>
      </w:r>
      <w:ins w:id="10" w:author="dell" w:date="2023-11-02T17:17:00Z">
        <w:r w:rsidRPr="0009756F">
          <w:rPr>
            <w:rStyle w:val="CodeChar"/>
            <w:rFonts w:asciiTheme="minorHAnsi" w:hAnsiTheme="minorHAnsi" w:cstheme="minorHAnsi"/>
            <w:rPrChange w:id="11" w:author="dell" w:date="2023-11-02T17:17:00Z">
              <w:rPr>
                <w:rStyle w:val="CodeChar"/>
                <w:rFonts w:asciiTheme="minorHAnsi" w:hAnsiTheme="minorHAnsi" w:cstheme="minorHAnsi"/>
                <w:b w:val="0"/>
                <w:bCs/>
              </w:rPr>
            </w:rPrChange>
          </w:rPr>
          <w:t>"</w:t>
        </w:r>
      </w:ins>
      <w:r w:rsidR="00BA7A5F" w:rsidRPr="00BA7A5F">
        <w:rPr>
          <w:rStyle w:val="CodeChar"/>
          <w:rFonts w:asciiTheme="minorHAnsi" w:hAnsiTheme="minorHAnsi" w:cstheme="minorHAnsi"/>
          <w:bCs/>
        </w:rPr>
        <w:t>night</w:t>
      </w:r>
      <w:ins w:id="12" w:author="dell" w:date="2023-11-02T17:17:00Z">
        <w:r>
          <w:rPr>
            <w:rStyle w:val="CodeChar"/>
            <w:rFonts w:asciiTheme="minorHAnsi" w:hAnsiTheme="minorHAnsi" w:cstheme="minorHAnsi"/>
            <w:bCs/>
          </w:rPr>
          <w:t>"</w:t>
        </w:r>
      </w:ins>
      <w:r w:rsidR="00BA7A5F">
        <w:rPr>
          <w:rStyle w:val="CodeChar"/>
          <w:rFonts w:asciiTheme="minorHAnsi" w:hAnsiTheme="minorHAnsi" w:cstheme="minorHAnsi"/>
          <w:b w:val="0"/>
          <w:bCs/>
        </w:rPr>
        <w:t>)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, and the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 types indicates the beverages they can make.</w:t>
      </w:r>
    </w:p>
    <w:p w14:paraId="7723212B" w14:textId="24814E6B" w:rsidR="00F0782A" w:rsidRDefault="00F0782A" w:rsidP="00F0782A">
      <w:pPr>
        <w:rPr>
          <w:rStyle w:val="CodeChar"/>
          <w:rFonts w:asciiTheme="minorHAnsi" w:hAnsiTheme="minorHAnsi" w:cstheme="minorHAnsi"/>
          <w:b w:val="0"/>
          <w:bCs/>
        </w:rPr>
      </w:pPr>
      <w:r w:rsidRPr="00F0782A">
        <w:rPr>
          <w:rStyle w:val="CodeChar"/>
          <w:rFonts w:asciiTheme="minorHAnsi" w:hAnsiTheme="minorHAnsi" w:cstheme="minorHAnsi"/>
          <w:b w:val="0"/>
          <w:bCs/>
        </w:rPr>
        <w:t>After you have formed your team, you will receive different commands, eac</w:t>
      </w:r>
      <w:r w:rsidR="00F4799C">
        <w:rPr>
          <w:rStyle w:val="CodeChar"/>
          <w:rFonts w:asciiTheme="minorHAnsi" w:hAnsiTheme="minorHAnsi" w:cstheme="minorHAnsi"/>
          <w:b w:val="0"/>
          <w:bCs/>
        </w:rPr>
        <w:t xml:space="preserve">h </w:t>
      </w:r>
      <w:r w:rsidR="00273B60">
        <w:rPr>
          <w:rStyle w:val="CodeChar"/>
          <w:rFonts w:asciiTheme="minorHAnsi" w:hAnsiTheme="minorHAnsi" w:cstheme="minorHAnsi"/>
          <w:b w:val="0"/>
          <w:bCs/>
        </w:rPr>
        <w:t xml:space="preserve">on a new line, separated by " / 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>", until the "</w:t>
      </w:r>
      <w:r w:rsidR="00273B60">
        <w:rPr>
          <w:rStyle w:val="CodeChar"/>
          <w:rFonts w:asciiTheme="minorHAnsi" w:hAnsiTheme="minorHAnsi" w:cstheme="minorHAnsi"/>
          <w:bCs/>
        </w:rPr>
        <w:t>Closed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" command is given. There are three actions that the </w:t>
      </w:r>
      <w:r w:rsidR="00273B60">
        <w:rPr>
          <w:rStyle w:val="CodeChar"/>
          <w:rFonts w:asciiTheme="minorHAnsi" w:hAnsiTheme="minorHAnsi" w:cstheme="minorHAnsi"/>
          <w:b w:val="0"/>
          <w:bCs/>
        </w:rPr>
        <w:t>baristas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 can perform: </w:t>
      </w:r>
    </w:p>
    <w:p w14:paraId="124C5A89" w14:textId="7541AF87" w:rsidR="009D55D0" w:rsidRPr="00EB6346" w:rsidRDefault="00F0782A" w:rsidP="0009756F">
      <w:pPr>
        <w:pPrChange w:id="13" w:author="dell" w:date="2023-11-02T17:20:00Z">
          <w:pPr>
            <w:jc w:val="center"/>
          </w:pPr>
        </w:pPrChange>
      </w:pPr>
      <w:r w:rsidRPr="00F0782A">
        <w:rPr>
          <w:rStyle w:val="CodeChar"/>
        </w:rPr>
        <w:t>"</w:t>
      </w:r>
      <w:r w:rsidR="00273B60">
        <w:rPr>
          <w:rStyle w:val="CodeChar"/>
        </w:rPr>
        <w:t>Prepare / {barista name} /</w:t>
      </w:r>
      <w:r w:rsidR="003F3216">
        <w:rPr>
          <w:rStyle w:val="CodeChar"/>
        </w:rPr>
        <w:t xml:space="preserve"> {shift} /</w:t>
      </w:r>
      <w:r w:rsidR="00273B60" w:rsidRPr="00273B60">
        <w:rPr>
          <w:rStyle w:val="CodeChar"/>
        </w:rPr>
        <w:t xml:space="preserve"> {coffee type}</w:t>
      </w:r>
      <w:r w:rsidRPr="00F0782A">
        <w:rPr>
          <w:rStyle w:val="CodeChar"/>
        </w:rPr>
        <w:t>"</w:t>
      </w:r>
    </w:p>
    <w:p w14:paraId="115D53ED" w14:textId="50944305" w:rsidR="00183E22" w:rsidRPr="001900A7" w:rsidRDefault="003F3216" w:rsidP="003F3216">
      <w:pPr>
        <w:pStyle w:val="Code"/>
        <w:numPr>
          <w:ilvl w:val="0"/>
          <w:numId w:val="16"/>
        </w:numPr>
        <w:rPr>
          <w:rFonts w:asciiTheme="minorHAnsi" w:hAnsiTheme="minorHAnsi"/>
          <w:b w:val="0"/>
          <w:noProof w:val="0"/>
        </w:rPr>
      </w:pPr>
      <w:r w:rsidRPr="003F3216">
        <w:rPr>
          <w:rFonts w:asciiTheme="minorHAnsi" w:hAnsiTheme="minorHAnsi"/>
          <w:b w:val="0"/>
          <w:noProof w:val="0"/>
        </w:rPr>
        <w:t xml:space="preserve">If the barista is available during the shift and has the necessary skills, they can prepare the coffee order. </w:t>
      </w:r>
      <w:r w:rsidRPr="00C3070B">
        <w:rPr>
          <w:rFonts w:asciiTheme="minorHAnsi" w:hAnsiTheme="minorHAnsi"/>
          <w:noProof w:val="0"/>
        </w:rPr>
        <w:t>Print</w:t>
      </w:r>
      <w:r w:rsidRPr="003F3216">
        <w:rPr>
          <w:rFonts w:asciiTheme="minorHAnsi" w:hAnsiTheme="minorHAnsi"/>
          <w:b w:val="0"/>
          <w:noProof w:val="0"/>
        </w:rPr>
        <w:t xml:space="preserve"> this message:</w:t>
      </w:r>
    </w:p>
    <w:p w14:paraId="48B0EBA7" w14:textId="0D984984" w:rsidR="009D55D0" w:rsidRDefault="00852077" w:rsidP="00852077">
      <w:pPr>
        <w:pStyle w:val="Code"/>
        <w:ind w:left="1440"/>
      </w:pPr>
      <w:r w:rsidRPr="00852077">
        <w:t>"{barista name} has prepared a {coffee type} for you!"</w:t>
      </w:r>
    </w:p>
    <w:p w14:paraId="464D36E4" w14:textId="20FE708F" w:rsidR="009D55D0" w:rsidRDefault="00852077" w:rsidP="00852077">
      <w:pPr>
        <w:pStyle w:val="ListParagraph"/>
        <w:numPr>
          <w:ilvl w:val="0"/>
          <w:numId w:val="10"/>
        </w:numPr>
      </w:pPr>
      <w:r w:rsidRPr="00852077">
        <w:t xml:space="preserve">If the barista is not available during their shift or cannot make the requested coffee type, </w:t>
      </w:r>
      <w:r w:rsidRPr="00852077">
        <w:rPr>
          <w:b/>
        </w:rPr>
        <w:t>print</w:t>
      </w:r>
      <w:r w:rsidRPr="00852077">
        <w:t>:</w:t>
      </w:r>
    </w:p>
    <w:p w14:paraId="1B3F9EC6" w14:textId="0F6EB524" w:rsidR="009D55D0" w:rsidRDefault="00852077" w:rsidP="00852077">
      <w:pPr>
        <w:pStyle w:val="ListParagraph"/>
        <w:ind w:left="1440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>{barista name} is not available to prepare a {coffee type}.</w:t>
      </w:r>
      <w:r w:rsidR="00F0782A" w:rsidRPr="00F0782A">
        <w:rPr>
          <w:rStyle w:val="CodeChar"/>
        </w:rPr>
        <w:t>"</w:t>
      </w:r>
    </w:p>
    <w:p w14:paraId="2527E758" w14:textId="77777777" w:rsidR="00852077" w:rsidRPr="00F0782A" w:rsidRDefault="00852077" w:rsidP="00852077">
      <w:pPr>
        <w:pStyle w:val="ListParagraph"/>
        <w:ind w:left="1440"/>
        <w:rPr>
          <w:rFonts w:ascii="Consolas" w:hAnsi="Consolas"/>
        </w:rPr>
      </w:pPr>
    </w:p>
    <w:p w14:paraId="53212E94" w14:textId="21DD1FA2" w:rsidR="009D55D0" w:rsidRPr="00EB6346" w:rsidRDefault="00852077" w:rsidP="009D55D0">
      <w:pPr>
        <w:rPr>
          <w:rStyle w:val="CodeChar"/>
        </w:rPr>
      </w:pPr>
      <w:r>
        <w:rPr>
          <w:rStyle w:val="CodeChar"/>
        </w:rPr>
        <w:t xml:space="preserve">"Change </w:t>
      </w:r>
      <w:r w:rsidR="009B2824">
        <w:rPr>
          <w:rStyle w:val="CodeChar"/>
        </w:rPr>
        <w:t>Shift / {barista name} /</w:t>
      </w:r>
      <w:r w:rsidRPr="00852077">
        <w:rPr>
          <w:rStyle w:val="CodeChar"/>
        </w:rPr>
        <w:t xml:space="preserve"> {</w:t>
      </w:r>
      <w:r>
        <w:rPr>
          <w:rStyle w:val="CodeChar"/>
        </w:rPr>
        <w:t>new shift</w:t>
      </w:r>
      <w:r w:rsidRPr="00852077">
        <w:rPr>
          <w:rStyle w:val="CodeChar"/>
        </w:rPr>
        <w:t>}</w:t>
      </w:r>
      <w:del w:id="14" w:author="dell" w:date="2023-11-02T17:18:00Z">
        <w:r w:rsidRPr="00852077" w:rsidDel="0009756F">
          <w:rPr>
            <w:rStyle w:val="CodeChar"/>
          </w:rPr>
          <w:delText xml:space="preserve"> </w:delText>
        </w:r>
      </w:del>
      <w:r w:rsidR="00F0782A" w:rsidRPr="00F0782A">
        <w:rPr>
          <w:rStyle w:val="CodeChar"/>
        </w:rPr>
        <w:t>"</w:t>
      </w:r>
    </w:p>
    <w:p w14:paraId="5FBB427E" w14:textId="4739CF58" w:rsidR="00852077" w:rsidRDefault="00852077" w:rsidP="00852077">
      <w:pPr>
        <w:pStyle w:val="ListParagraph"/>
        <w:numPr>
          <w:ilvl w:val="0"/>
          <w:numId w:val="12"/>
        </w:numPr>
        <w:rPr>
          <w:bCs/>
        </w:rPr>
      </w:pPr>
      <w:r w:rsidRPr="00852077">
        <w:rPr>
          <w:bCs/>
        </w:rPr>
        <w:t xml:space="preserve">The barista updates their </w:t>
      </w:r>
      <w:r>
        <w:rPr>
          <w:bCs/>
        </w:rPr>
        <w:t>shift</w:t>
      </w:r>
      <w:r w:rsidRPr="00852077">
        <w:rPr>
          <w:bCs/>
        </w:rPr>
        <w:t xml:space="preserve"> for either the day or night shift. </w:t>
      </w:r>
    </w:p>
    <w:p w14:paraId="426038A9" w14:textId="1BD89AE7" w:rsidR="009D55D0" w:rsidRPr="00F0782A" w:rsidRDefault="00F0782A" w:rsidP="00852077">
      <w:pPr>
        <w:pStyle w:val="ListParagraph"/>
        <w:numPr>
          <w:ilvl w:val="0"/>
          <w:numId w:val="12"/>
        </w:numPr>
        <w:rPr>
          <w:bCs/>
        </w:rPr>
      </w:pPr>
      <w:r w:rsidRPr="00852077">
        <w:rPr>
          <w:b/>
          <w:bCs/>
        </w:rPr>
        <w:t>Print</w:t>
      </w:r>
      <w:r w:rsidRPr="00F0782A">
        <w:rPr>
          <w:bCs/>
        </w:rPr>
        <w:t xml:space="preserve"> the following message:</w:t>
      </w:r>
    </w:p>
    <w:p w14:paraId="006A70A2" w14:textId="55CCE864" w:rsidR="009D55D0" w:rsidRDefault="00F0782A" w:rsidP="00131297">
      <w:pPr>
        <w:ind w:left="1080"/>
        <w:rPr>
          <w:rStyle w:val="CodeChar"/>
        </w:rPr>
      </w:pPr>
      <w:r w:rsidRPr="00F0782A">
        <w:t xml:space="preserve"> </w:t>
      </w:r>
      <w:r w:rsidRPr="00F0782A">
        <w:rPr>
          <w:rStyle w:val="CodeChar"/>
        </w:rPr>
        <w:t>"</w:t>
      </w:r>
      <w:r w:rsidR="00852077" w:rsidRPr="00852077">
        <w:rPr>
          <w:rStyle w:val="CodeChar"/>
        </w:rPr>
        <w:t>{</w:t>
      </w:r>
      <w:r w:rsidR="00852077">
        <w:rPr>
          <w:rStyle w:val="CodeChar"/>
        </w:rPr>
        <w:t xml:space="preserve">barista name} has updated </w:t>
      </w:r>
      <w:r w:rsidR="00A607AC">
        <w:rPr>
          <w:rStyle w:val="CodeChar"/>
        </w:rPr>
        <w:t>his</w:t>
      </w:r>
      <w:r w:rsidR="00852077">
        <w:rPr>
          <w:rStyle w:val="CodeChar"/>
        </w:rPr>
        <w:t xml:space="preserve"> shift to: {new shift</w:t>
      </w:r>
      <w:r w:rsidR="00852077" w:rsidRPr="00852077">
        <w:rPr>
          <w:rStyle w:val="CodeChar"/>
        </w:rPr>
        <w:t>}</w:t>
      </w:r>
      <w:del w:id="15" w:author="dell" w:date="2023-11-02T17:18:00Z">
        <w:r w:rsidR="00852077" w:rsidRPr="00852077" w:rsidDel="0009756F">
          <w:rPr>
            <w:rStyle w:val="CodeChar"/>
          </w:rPr>
          <w:delText xml:space="preserve"> </w:delText>
        </w:r>
      </w:del>
      <w:r w:rsidRPr="00F0782A">
        <w:rPr>
          <w:rStyle w:val="CodeChar"/>
        </w:rPr>
        <w:t>"</w:t>
      </w:r>
    </w:p>
    <w:p w14:paraId="6650CA55" w14:textId="609566C3" w:rsidR="00131297" w:rsidRPr="00C3070B" w:rsidRDefault="00F0782A" w:rsidP="00C3070B">
      <w:pPr>
        <w:rPr>
          <w:rFonts w:ascii="Consolas" w:hAnsi="Consolas"/>
          <w:b/>
          <w:noProof/>
        </w:rPr>
      </w:pPr>
      <w:r w:rsidRPr="00F0782A">
        <w:rPr>
          <w:rStyle w:val="CodeChar"/>
        </w:rPr>
        <w:t>"</w:t>
      </w:r>
      <w:r w:rsidR="00C3070B">
        <w:rPr>
          <w:rStyle w:val="CodeChar"/>
        </w:rPr>
        <w:t xml:space="preserve">Learn </w:t>
      </w:r>
      <w:r w:rsidR="009B2824">
        <w:rPr>
          <w:rStyle w:val="CodeChar"/>
        </w:rPr>
        <w:t>/ {barista name} /</w:t>
      </w:r>
      <w:r w:rsidR="00852077" w:rsidRPr="00852077">
        <w:rPr>
          <w:rStyle w:val="CodeChar"/>
        </w:rPr>
        <w:t xml:space="preserve"> {new </w:t>
      </w:r>
      <w:r w:rsidR="00C3070B">
        <w:rPr>
          <w:rStyle w:val="CodeChar"/>
        </w:rPr>
        <w:t>coffee</w:t>
      </w:r>
      <w:r w:rsidR="00852077" w:rsidRPr="00852077">
        <w:rPr>
          <w:rStyle w:val="CodeChar"/>
        </w:rPr>
        <w:t xml:space="preserve"> type}</w:t>
      </w:r>
      <w:del w:id="16" w:author="dell" w:date="2023-11-02T17:18:00Z">
        <w:r w:rsidR="00852077" w:rsidRPr="00852077" w:rsidDel="0009756F">
          <w:rPr>
            <w:rStyle w:val="CodeChar"/>
          </w:rPr>
          <w:delText xml:space="preserve"> </w:delText>
        </w:r>
      </w:del>
      <w:r w:rsidRPr="00F0782A">
        <w:rPr>
          <w:rStyle w:val="CodeChar"/>
        </w:rPr>
        <w:t>"</w:t>
      </w:r>
    </w:p>
    <w:p w14:paraId="0CC74CD5" w14:textId="53B3D778" w:rsidR="00C3070B" w:rsidRPr="00F0782A" w:rsidRDefault="00C3070B" w:rsidP="00852077">
      <w:pPr>
        <w:pStyle w:val="ListParagraph"/>
        <w:numPr>
          <w:ilvl w:val="0"/>
          <w:numId w:val="15"/>
        </w:numPr>
      </w:pPr>
      <w:r w:rsidRPr="00852077">
        <w:t>If the barista</w:t>
      </w:r>
      <w:r>
        <w:t xml:space="preserve"> can prepare that coffee type, </w:t>
      </w:r>
      <w:r w:rsidRPr="00C3070B">
        <w:rPr>
          <w:b/>
        </w:rPr>
        <w:t>print</w:t>
      </w:r>
      <w:r>
        <w:t>:</w:t>
      </w:r>
    </w:p>
    <w:p w14:paraId="5FEAF5DD" w14:textId="6CADA4BD" w:rsidR="00EB522B" w:rsidRDefault="00852077" w:rsidP="00DA1FAE">
      <w:pPr>
        <w:ind w:left="720" w:firstLine="720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>{barista name}</w:t>
      </w:r>
      <w:r w:rsidR="00C3070B">
        <w:rPr>
          <w:rStyle w:val="CodeChar"/>
        </w:rPr>
        <w:t xml:space="preserve"> knows how to make </w:t>
      </w:r>
      <w:r w:rsidRPr="00852077">
        <w:rPr>
          <w:rStyle w:val="CodeChar"/>
        </w:rPr>
        <w:t xml:space="preserve">{new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type}.</w:t>
      </w:r>
      <w:r w:rsidR="00DA1FAE" w:rsidRPr="00DA1FAE">
        <w:rPr>
          <w:rStyle w:val="CodeChar"/>
        </w:rPr>
        <w:t>"</w:t>
      </w:r>
    </w:p>
    <w:p w14:paraId="5A93E306" w14:textId="42B9F2D5" w:rsidR="00C3070B" w:rsidRPr="00C3070B" w:rsidRDefault="00C3070B" w:rsidP="00C3070B">
      <w:pPr>
        <w:pStyle w:val="ListParagraph"/>
        <w:numPr>
          <w:ilvl w:val="0"/>
          <w:numId w:val="15"/>
        </w:numPr>
        <w:rPr>
          <w:b/>
        </w:rPr>
      </w:pPr>
      <w:del w:id="17" w:author="dell" w:date="2023-11-02T17:19:00Z">
        <w:r w:rsidDel="0009756F">
          <w:delText>Else</w:delText>
        </w:r>
      </w:del>
      <w:ins w:id="18" w:author="dell" w:date="2023-11-02T17:19:00Z">
        <w:r w:rsidR="0009756F">
          <w:t>Otherwise,</w:t>
        </w:r>
      </w:ins>
      <w:r>
        <w:t xml:space="preserve"> the</w:t>
      </w:r>
      <w:r w:rsidRPr="00852077">
        <w:t xml:space="preserve"> barista adds a new </w:t>
      </w:r>
      <w:r>
        <w:t>coffee</w:t>
      </w:r>
      <w:r w:rsidRPr="00852077">
        <w:t xml:space="preserve"> type to their list of beverages they can prepare. </w:t>
      </w:r>
    </w:p>
    <w:p w14:paraId="29F7E5CE" w14:textId="273C97AF" w:rsidR="00C3070B" w:rsidRPr="00C3070B" w:rsidRDefault="00C3070B" w:rsidP="00C3070B">
      <w:pPr>
        <w:pStyle w:val="ListParagraph"/>
        <w:numPr>
          <w:ilvl w:val="0"/>
          <w:numId w:val="15"/>
        </w:numPr>
        <w:rPr>
          <w:b/>
        </w:rPr>
      </w:pPr>
      <w:r w:rsidRPr="00C3070B">
        <w:rPr>
          <w:b/>
        </w:rPr>
        <w:t>Print</w:t>
      </w:r>
      <w:r w:rsidRPr="00852077">
        <w:t xml:space="preserve"> the following message:</w:t>
      </w:r>
    </w:p>
    <w:p w14:paraId="024ECEFC" w14:textId="77777777" w:rsidR="00C3070B" w:rsidRDefault="00C3070B" w:rsidP="00C3070B">
      <w:pPr>
        <w:pStyle w:val="ListParagraph"/>
        <w:jc w:val="center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 xml:space="preserve">{barista name} has </w:t>
      </w:r>
      <w:r>
        <w:rPr>
          <w:rStyle w:val="CodeChar"/>
        </w:rPr>
        <w:t>learned</w:t>
      </w:r>
      <w:r w:rsidRPr="00852077">
        <w:rPr>
          <w:rStyle w:val="CodeChar"/>
        </w:rPr>
        <w:t xml:space="preserve"> a 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type: {new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type}.</w:t>
      </w:r>
      <w:r w:rsidRPr="00DA1FAE">
        <w:rPr>
          <w:rStyle w:val="CodeChar"/>
        </w:rPr>
        <w:t>"</w:t>
      </w:r>
    </w:p>
    <w:p w14:paraId="2E4ED6D9" w14:textId="77777777" w:rsidR="00C3070B" w:rsidRPr="00C3070B" w:rsidRDefault="00C3070B" w:rsidP="00C3070B">
      <w:pPr>
        <w:pStyle w:val="ListParagraph"/>
        <w:rPr>
          <w:b/>
        </w:rPr>
      </w:pP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0187BADD" w14:textId="7F7ED47F" w:rsidR="00C3070B" w:rsidRDefault="00C3070B" w:rsidP="00C3070B">
      <w:pPr>
        <w:pStyle w:val="ListParagraph"/>
        <w:numPr>
          <w:ilvl w:val="0"/>
          <w:numId w:val="8"/>
        </w:numPr>
      </w:pPr>
      <w:r w:rsidRPr="00C3070B">
        <w:t xml:space="preserve">On the following n lines, the baristas themselves will follow with their </w:t>
      </w:r>
      <w:r>
        <w:t>shift</w:t>
      </w:r>
      <w:r w:rsidRPr="00C3070B">
        <w:t xml:space="preserve">, and the list of </w:t>
      </w:r>
      <w:r>
        <w:t>coffee</w:t>
      </w:r>
      <w:r w:rsidRPr="00C3070B">
        <w:t xml:space="preserve"> types they can prepare, separated by a space and comma-separated, as specified</w:t>
      </w:r>
      <w:r>
        <w:t>.</w:t>
      </w:r>
    </w:p>
    <w:p w14:paraId="6EC6B618" w14:textId="37157C76" w:rsidR="009D55D0" w:rsidRPr="00A809CB" w:rsidRDefault="009D55D0" w:rsidP="00C3070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</w:t>
      </w:r>
      <w:ins w:id="19" w:author="dell" w:date="2023-11-02T17:22:00Z">
        <w:r w:rsidR="0009756F">
          <w:t xml:space="preserve">with its components </w:t>
        </w:r>
      </w:ins>
      <w:r>
        <w:t xml:space="preserve">separated by </w:t>
      </w:r>
      <w:r>
        <w:rPr>
          <w:rStyle w:val="CodeChar"/>
        </w:rPr>
        <w:t>"</w:t>
      </w:r>
      <w:r w:rsidR="00C3070B">
        <w:rPr>
          <w:rStyle w:val="CodeChar"/>
        </w:rPr>
        <w:t xml:space="preserve"> /</w:t>
      </w:r>
      <w:r w:rsidRPr="006E5AA4">
        <w:rPr>
          <w:rStyle w:val="CodeChar"/>
        </w:rPr>
        <w:t xml:space="preserve">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C3070B">
        <w:rPr>
          <w:rStyle w:val="CodeChar"/>
        </w:rPr>
        <w:t>Closed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lastRenderedPageBreak/>
        <w:t>Output</w:t>
      </w:r>
    </w:p>
    <w:p w14:paraId="4EC534FE" w14:textId="77050E16" w:rsidR="00C3070B" w:rsidRPr="00C3070B" w:rsidRDefault="00C3070B" w:rsidP="00C3070B">
      <w:pPr>
        <w:pStyle w:val="Code"/>
        <w:ind w:firstLine="720"/>
        <w:rPr>
          <w:rFonts w:asciiTheme="minorHAnsi" w:hAnsiTheme="minorHAnsi"/>
          <w:b w:val="0"/>
          <w:noProof w:val="0"/>
        </w:rPr>
      </w:pPr>
      <w:r w:rsidRPr="00C3070B">
        <w:rPr>
          <w:rFonts w:asciiTheme="minorHAnsi" w:hAnsiTheme="minorHAnsi"/>
          <w:b w:val="0"/>
          <w:noProof w:val="0"/>
        </w:rPr>
        <w:t xml:space="preserve">Every order should print its own template sentence. After </w:t>
      </w:r>
      <w:ins w:id="20" w:author="dell" w:date="2023-11-02T17:21:00Z">
        <w:r w:rsidR="0009756F">
          <w:rPr>
            <w:rFonts w:asciiTheme="minorHAnsi" w:hAnsiTheme="minorHAnsi"/>
            <w:b w:val="0"/>
            <w:noProof w:val="0"/>
          </w:rPr>
          <w:t>all the orders have been completed</w:t>
        </w:r>
      </w:ins>
      <w:del w:id="21" w:author="dell" w:date="2023-11-02T17:21:00Z">
        <w:r w:rsidRPr="00C3070B" w:rsidDel="0009756F">
          <w:rPr>
            <w:rFonts w:asciiTheme="minorHAnsi" w:hAnsiTheme="minorHAnsi"/>
            <w:b w:val="0"/>
            <w:noProof w:val="0"/>
          </w:rPr>
          <w:delText>that</w:delText>
        </w:r>
      </w:del>
      <w:r w:rsidRPr="00C3070B">
        <w:rPr>
          <w:rFonts w:asciiTheme="minorHAnsi" w:hAnsiTheme="minorHAnsi"/>
          <w:b w:val="0"/>
          <w:noProof w:val="0"/>
        </w:rPr>
        <w:t>, print all baristas, along with their updated shifts</w:t>
      </w:r>
      <w:del w:id="22" w:author="dell" w:date="2023-11-02T17:21:00Z">
        <w:r w:rsidRPr="00C3070B" w:rsidDel="0009756F">
          <w:rPr>
            <w:rFonts w:asciiTheme="minorHAnsi" w:hAnsiTheme="minorHAnsi"/>
            <w:b w:val="0"/>
            <w:noProof w:val="0"/>
          </w:rPr>
          <w:delText>,</w:delText>
        </w:r>
      </w:del>
      <w:r w:rsidRPr="00C3070B">
        <w:rPr>
          <w:rFonts w:asciiTheme="minorHAnsi" w:hAnsiTheme="minorHAnsi"/>
          <w:b w:val="0"/>
          <w:noProof w:val="0"/>
        </w:rPr>
        <w:t xml:space="preserve"> and the list of </w:t>
      </w:r>
      <w:r>
        <w:rPr>
          <w:rFonts w:asciiTheme="minorHAnsi" w:hAnsiTheme="minorHAnsi"/>
          <w:b w:val="0"/>
          <w:noProof w:val="0"/>
        </w:rPr>
        <w:t>coffee</w:t>
      </w:r>
      <w:r w:rsidRPr="00C3070B">
        <w:rPr>
          <w:rFonts w:asciiTheme="minorHAnsi" w:hAnsiTheme="minorHAnsi"/>
          <w:b w:val="0"/>
          <w:noProof w:val="0"/>
        </w:rPr>
        <w:t xml:space="preserve"> types they can prepare, in the following format:</w:t>
      </w:r>
    </w:p>
    <w:p w14:paraId="338BD863" w14:textId="0CF564B4" w:rsidR="009D55D0" w:rsidRPr="00C3070B" w:rsidRDefault="00C3070B" w:rsidP="00C3070B">
      <w:pPr>
        <w:pStyle w:val="Code"/>
        <w:rPr>
          <w:rStyle w:val="CodeChar"/>
          <w:b/>
        </w:rPr>
      </w:pPr>
      <w:r w:rsidRPr="00C3070B">
        <w:rPr>
          <w:rStyle w:val="CodeChar"/>
          <w:b/>
        </w:rPr>
        <w:t>"</w:t>
      </w:r>
      <w:r>
        <w:rPr>
          <w:rStyle w:val="CodeChar"/>
          <w:b/>
        </w:rPr>
        <w:t>Barista: {barista name}, Shift: {shift}</w:t>
      </w:r>
      <w:r w:rsidRPr="00C3070B">
        <w:rPr>
          <w:rStyle w:val="CodeChar"/>
          <w:b/>
        </w:rPr>
        <w:t>, Drinks: {drink type 1, drink type 2, ...</w:t>
      </w:r>
      <w:r w:rsidR="00DA1FAE" w:rsidRPr="00C3070B">
        <w:rPr>
          <w:rStyle w:val="CodeChar"/>
          <w:b/>
        </w:rPr>
        <w:t>}</w:t>
      </w:r>
      <w:r w:rsidR="009D55D0" w:rsidRPr="00C3070B">
        <w:rPr>
          <w:rStyle w:val="CodeChar"/>
          <w:b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0B181D02" w14:textId="4C1145FC" w:rsidR="001900A7" w:rsidRDefault="001900A7" w:rsidP="001900A7">
      <w:pPr>
        <w:pStyle w:val="ListParagraph"/>
        <w:numPr>
          <w:ilvl w:val="0"/>
          <w:numId w:val="17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</w:t>
      </w:r>
      <w:r w:rsidR="009B2824">
        <w:t>baristas</w:t>
      </w:r>
      <w:r>
        <w:t xml:space="preserve">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4CB445E9" w14:textId="740C5DD4" w:rsidR="009D55D0" w:rsidRPr="001900A7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2DB6CD80" w14:textId="5E1856EF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A607AC">
        <w:trPr>
          <w:trHeight w:val="4989"/>
        </w:trPr>
        <w:tc>
          <w:tcPr>
            <w:tcW w:w="4820" w:type="dxa"/>
          </w:tcPr>
          <w:p w14:paraId="7979F56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[</w:t>
            </w:r>
          </w:p>
          <w:p w14:paraId="56C8677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'3',</w:t>
            </w:r>
          </w:p>
          <w:p w14:paraId="6136A54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'Alice day Espresso,Cappuccino',</w:t>
            </w:r>
          </w:p>
          <w:p w14:paraId="086FC5ED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'Bob night Latte,Mocha',</w:t>
            </w:r>
          </w:p>
          <w:p w14:paraId="4308D7D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'Carol day Americano,Mocha',</w:t>
            </w:r>
          </w:p>
          <w:p w14:paraId="454DE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Alice / day / Espresso',</w:t>
            </w:r>
          </w:p>
          <w:p w14:paraId="5897F0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'Change Shift / Bob / night',</w:t>
            </w:r>
          </w:p>
          <w:p w14:paraId="5804E7D6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Carol / Latte',</w:t>
            </w:r>
          </w:p>
          <w:p w14:paraId="4F3ED2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Bob / Latte',</w:t>
            </w:r>
          </w:p>
          <w:p w14:paraId="3830EA0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Bob / night / Latte',</w:t>
            </w:r>
          </w:p>
          <w:p w14:paraId="16C79761" w14:textId="478E2E1C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'Closed']</w:t>
            </w:r>
            <w:del w:id="23" w:author="dell" w:date="2023-11-02T17:24:00Z">
              <w:r w:rsidRPr="00A607AC" w:rsidDel="00BA42CE">
                <w:rPr>
                  <w:rFonts w:ascii="Consolas" w:eastAsia="Calibri" w:hAnsi="Consolas" w:cs="Times New Roman"/>
                  <w:noProof/>
                </w:rPr>
                <w:delText>;</w:delText>
              </w:r>
            </w:del>
          </w:p>
        </w:tc>
        <w:tc>
          <w:tcPr>
            <w:tcW w:w="6130" w:type="dxa"/>
          </w:tcPr>
          <w:p w14:paraId="65A1E44C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EC0159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updated his shift to: night</w:t>
            </w:r>
          </w:p>
          <w:p w14:paraId="7A085355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2C71E728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knows how to make Latte.</w:t>
            </w:r>
          </w:p>
          <w:p w14:paraId="28BDA600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prepared a Latte for you!</w:t>
            </w:r>
          </w:p>
          <w:p w14:paraId="0E9617E2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Alice, Shift: day, Drinks: Espresso, Cappuccino</w:t>
            </w:r>
          </w:p>
          <w:p w14:paraId="2F1EF05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Bob, Shift: night, Drinks: Latte, Mocha</w:t>
            </w:r>
          </w:p>
          <w:p w14:paraId="0FE00DC6" w14:textId="50F674F8" w:rsidR="00F47C70" w:rsidRPr="00D517EA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</w:tc>
      </w:tr>
      <w:tr w:rsidR="00F47C70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A607AC">
        <w:trPr>
          <w:trHeight w:val="4989"/>
        </w:trPr>
        <w:tc>
          <w:tcPr>
            <w:tcW w:w="4820" w:type="dxa"/>
          </w:tcPr>
          <w:p w14:paraId="45C92EE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lastRenderedPageBreak/>
              <w:t>['4',</w:t>
            </w:r>
          </w:p>
          <w:p w14:paraId="52196F78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'Alice day Espresso,Cappuccino',</w:t>
            </w:r>
          </w:p>
          <w:p w14:paraId="34D62BBB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'Bob night Latte,Mocha',</w:t>
            </w:r>
          </w:p>
          <w:p w14:paraId="1758764F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'Carol day Americano,Mocha',</w:t>
            </w:r>
          </w:p>
          <w:p w14:paraId="37BF723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'David night Espresso',</w:t>
            </w:r>
          </w:p>
          <w:p w14:paraId="468D8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Alice / day / Espresso',</w:t>
            </w:r>
          </w:p>
          <w:p w14:paraId="3E74FE8E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Bob / day',</w:t>
            </w:r>
          </w:p>
          <w:p w14:paraId="295667A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Carol / Latte',</w:t>
            </w:r>
          </w:p>
          <w:p w14:paraId="72D331E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Bob / night / Latte',</w:t>
            </w:r>
          </w:p>
          <w:p w14:paraId="2B2D782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David / Cappuccino',</w:t>
            </w:r>
          </w:p>
          <w:p w14:paraId="0A66595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Carol / day / Cappuccino',</w:t>
            </w:r>
          </w:p>
          <w:p w14:paraId="137E1FC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Alice / night',</w:t>
            </w:r>
          </w:p>
          <w:p w14:paraId="689689A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'Learn / Bob / Mocha',</w:t>
            </w:r>
          </w:p>
          <w:p w14:paraId="722AF25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David / night / Espresso',</w:t>
            </w:r>
          </w:p>
          <w:p w14:paraId="535EBCD6" w14:textId="74A0531D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'Closed']</w:t>
            </w:r>
            <w:del w:id="24" w:author="dell" w:date="2023-11-02T17:24:00Z">
              <w:r w:rsidRPr="00A607AC" w:rsidDel="00BA42CE">
                <w:rPr>
                  <w:rFonts w:ascii="Consolas" w:eastAsia="Calibri" w:hAnsi="Consolas" w:cs="Times New Roman"/>
                  <w:noProof/>
                </w:rPr>
                <w:delText>;</w:delText>
              </w:r>
            </w:del>
          </w:p>
        </w:tc>
        <w:tc>
          <w:tcPr>
            <w:tcW w:w="6130" w:type="dxa"/>
          </w:tcPr>
          <w:p w14:paraId="197303F0" w14:textId="512E1833" w:rsidR="00B82876" w:rsidRDefault="00B8287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C10C868" w14:textId="67C2062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has updated his shift to: day</w:t>
            </w:r>
          </w:p>
          <w:p w14:paraId="3CD15268" w14:textId="7AE4F620" w:rsid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4381DA7E" w14:textId="65EC7F02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is not available to prepare a Latte.</w:t>
            </w:r>
          </w:p>
          <w:p w14:paraId="67A7F088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learned a new coffee type: Cappuccino.</w:t>
            </w:r>
          </w:p>
          <w:p w14:paraId="30C38CA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is not available to prepare a Cappuccino.</w:t>
            </w:r>
          </w:p>
          <w:p w14:paraId="58F827E1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Alice has updated his shift to: night</w:t>
            </w:r>
          </w:p>
          <w:p w14:paraId="431EBF93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knows how to make Mocha.</w:t>
            </w:r>
          </w:p>
          <w:p w14:paraId="0DA8464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prepared a Espresso for you!</w:t>
            </w:r>
          </w:p>
          <w:p w14:paraId="0B9C6CB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Alice, Shift: night, Drinks: Espresso, Cappuccino</w:t>
            </w:r>
          </w:p>
          <w:p w14:paraId="0B03129B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Bob, Shift: day, Drinks: Latte, Mocha</w:t>
            </w:r>
          </w:p>
          <w:p w14:paraId="0FED764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  <w:p w14:paraId="317EA622" w14:textId="23DFAE48" w:rsidR="00F47C70" w:rsidRPr="00D517EA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David, Shift: night, Drinks: Espresso, Cappuccino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0E73" w14:textId="77777777" w:rsidR="00EF106B" w:rsidRDefault="00EF106B" w:rsidP="008068A2">
      <w:pPr>
        <w:spacing w:after="0" w:line="240" w:lineRule="auto"/>
      </w:pPr>
      <w:r>
        <w:separator/>
      </w:r>
    </w:p>
  </w:endnote>
  <w:endnote w:type="continuationSeparator" w:id="0">
    <w:p w14:paraId="59294BA6" w14:textId="77777777" w:rsidR="00EF106B" w:rsidRDefault="00EF1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5" w:name="_Hlk24191091"/>
                          <w:bookmarkEnd w:id="25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6" w:name="_Hlk24191091"/>
                    <w:bookmarkEnd w:id="26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31E8B324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28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28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31E8B324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287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287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F870" w14:textId="77777777" w:rsidR="00EF106B" w:rsidRDefault="00EF106B" w:rsidP="008068A2">
      <w:pPr>
        <w:spacing w:after="0" w:line="240" w:lineRule="auto"/>
      </w:pPr>
      <w:r>
        <w:separator/>
      </w:r>
    </w:p>
  </w:footnote>
  <w:footnote w:type="continuationSeparator" w:id="0">
    <w:p w14:paraId="28496393" w14:textId="77777777" w:rsidR="00EF106B" w:rsidRDefault="00EF1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737">
    <w:abstractNumId w:val="3"/>
  </w:num>
  <w:num w:numId="2" w16cid:durableId="953830083">
    <w:abstractNumId w:val="5"/>
  </w:num>
  <w:num w:numId="3" w16cid:durableId="596015970">
    <w:abstractNumId w:val="13"/>
  </w:num>
  <w:num w:numId="4" w16cid:durableId="1429539870">
    <w:abstractNumId w:val="14"/>
  </w:num>
  <w:num w:numId="5" w16cid:durableId="1905288699">
    <w:abstractNumId w:val="8"/>
  </w:num>
  <w:num w:numId="6" w16cid:durableId="1750497890">
    <w:abstractNumId w:val="10"/>
  </w:num>
  <w:num w:numId="7" w16cid:durableId="587737337">
    <w:abstractNumId w:val="15"/>
  </w:num>
  <w:num w:numId="8" w16cid:durableId="553850454">
    <w:abstractNumId w:val="2"/>
  </w:num>
  <w:num w:numId="9" w16cid:durableId="2097238361">
    <w:abstractNumId w:val="12"/>
  </w:num>
  <w:num w:numId="10" w16cid:durableId="1897544569">
    <w:abstractNumId w:val="4"/>
  </w:num>
  <w:num w:numId="11" w16cid:durableId="1990087637">
    <w:abstractNumId w:val="9"/>
  </w:num>
  <w:num w:numId="12" w16cid:durableId="278268666">
    <w:abstractNumId w:val="1"/>
  </w:num>
  <w:num w:numId="13" w16cid:durableId="519588594">
    <w:abstractNumId w:val="6"/>
  </w:num>
  <w:num w:numId="14" w16cid:durableId="1760103724">
    <w:abstractNumId w:val="7"/>
  </w:num>
  <w:num w:numId="15" w16cid:durableId="1111702404">
    <w:abstractNumId w:val="0"/>
  </w:num>
  <w:num w:numId="16" w16cid:durableId="166142541">
    <w:abstractNumId w:val="16"/>
  </w:num>
  <w:num w:numId="17" w16cid:durableId="168258416">
    <w:abstractNumId w:val="1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9756F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C338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3B60"/>
    <w:rsid w:val="00276A0C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2876"/>
    <w:rsid w:val="00B86AF3"/>
    <w:rsid w:val="00B9309B"/>
    <w:rsid w:val="00B94F03"/>
    <w:rsid w:val="00B952F6"/>
    <w:rsid w:val="00B9752A"/>
    <w:rsid w:val="00BA0217"/>
    <w:rsid w:val="00BA1F40"/>
    <w:rsid w:val="00BA42CE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6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106B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paragraph" w:styleId="Revision">
    <w:name w:val="Revision"/>
    <w:hidden/>
    <w:uiPriority w:val="99"/>
    <w:semiHidden/>
    <w:rsid w:val="000975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C6BD-7C7D-4667-AC84-97E49D64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dell</cp:lastModifiedBy>
  <cp:revision>39</cp:revision>
  <cp:lastPrinted>2015-10-26T22:35:00Z</cp:lastPrinted>
  <dcterms:created xsi:type="dcterms:W3CDTF">2020-03-25T08:59:00Z</dcterms:created>
  <dcterms:modified xsi:type="dcterms:W3CDTF">2023-11-02T16:09:00Z</dcterms:modified>
  <cp:category>programming, education, software engineering, software development</cp:category>
</cp:coreProperties>
</file>