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4D90" w14:textId="4BC47325" w:rsidR="00B94F03" w:rsidRDefault="007372D0" w:rsidP="00FE232A">
      <w:pPr>
        <w:pStyle w:val="Heading2"/>
        <w:numPr>
          <w:ilvl w:val="0"/>
          <w:numId w:val="0"/>
        </w:numPr>
        <w:ind w:left="360"/>
        <w:jc w:val="center"/>
        <w:rPr>
          <w:lang w:val="en-GB"/>
        </w:rPr>
      </w:pPr>
      <w:r>
        <w:rPr>
          <w:lang w:val="en-GB"/>
        </w:rPr>
        <w:t xml:space="preserve">Problem </w:t>
      </w:r>
      <w:del w:id="0" w:author="Darina" w:date="2023-06-27T15:26:00Z">
        <w:r w:rsidR="00424783" w:rsidDel="00DC0C32">
          <w:rPr>
            <w:lang w:val="en-GB"/>
          </w:rPr>
          <w:delText>3</w:delText>
        </w:r>
      </w:del>
      <w:ins w:id="1" w:author="Darina" w:date="2023-06-27T15:26:00Z">
        <w:r w:rsidR="00DC0C32">
          <w:rPr>
            <w:lang w:val="bg-BG"/>
          </w:rPr>
          <w:t>1</w:t>
        </w:r>
      </w:ins>
      <w:r w:rsidR="00B94F03">
        <w:rPr>
          <w:lang w:val="en-GB"/>
        </w:rPr>
        <w:t xml:space="preserve"> </w:t>
      </w:r>
      <w:r w:rsidR="00FE232A">
        <w:rPr>
          <w:lang w:val="en-GB"/>
        </w:rPr>
        <w:t>–</w:t>
      </w:r>
      <w:r w:rsidR="00424783">
        <w:rPr>
          <w:lang w:val="en-GB"/>
        </w:rPr>
        <w:t xml:space="preserve"> </w:t>
      </w:r>
      <w:r w:rsidR="00FE232A">
        <w:rPr>
          <w:lang w:val="en-GB"/>
        </w:rPr>
        <w:t>MotoGP Race</w:t>
      </w:r>
    </w:p>
    <w:p w14:paraId="24A763C0" w14:textId="77777777" w:rsidR="00FE232A" w:rsidRPr="00FE232A" w:rsidRDefault="00FE232A" w:rsidP="00FE232A">
      <w:pPr>
        <w:rPr>
          <w:lang w:val="en-GB"/>
        </w:rPr>
      </w:pPr>
    </w:p>
    <w:p w14:paraId="660EEFCB" w14:textId="77777777" w:rsidR="00183E22" w:rsidRDefault="00183E22" w:rsidP="009D55D0">
      <w:pPr>
        <w:rPr>
          <w:i/>
          <w:lang w:val="en-GB"/>
        </w:rPr>
      </w:pPr>
      <w:r w:rsidRPr="00183E22">
        <w:rPr>
          <w:i/>
          <w:lang w:val="en-GB"/>
        </w:rPr>
        <w:t>You are in the middle of a highly competitive MotoGP race. Let's determine who the best rider is! The input format and the actions the riders can perform are described below.</w:t>
      </w:r>
    </w:p>
    <w:p w14:paraId="726D41DD" w14:textId="269BC99C" w:rsidR="009D55D0" w:rsidRDefault="00183E22" w:rsidP="009D55D0">
      <w:r w:rsidRPr="00183E22">
        <w:t>The first line of the input should contain an integer 'n' - the number of riders participating in the race. The next 'n' lines should provide the details of each rider, including their fuel capacity and current position in the race. Each rider's details should be separated by a pipe (|) and follow this format:</w:t>
      </w:r>
      <w:r w:rsidR="009D55D0">
        <w:t xml:space="preserve"> </w:t>
      </w:r>
    </w:p>
    <w:p w14:paraId="6484A24F" w14:textId="1CB38E51" w:rsidR="009D55D0" w:rsidRDefault="00FE232A" w:rsidP="009D55D0">
      <w:pPr>
        <w:rPr>
          <w:rStyle w:val="CodeChar"/>
        </w:rPr>
      </w:pPr>
      <w:r>
        <w:rPr>
          <w:rStyle w:val="CodeChar"/>
        </w:rPr>
        <w:t>"{rider}|{</w:t>
      </w:r>
      <w:r w:rsidR="00EB522B">
        <w:rPr>
          <w:b/>
        </w:rPr>
        <w:t>fuel capacity</w:t>
      </w:r>
      <w:r w:rsidR="00D26DE0">
        <w:rPr>
          <w:rStyle w:val="CodeChar"/>
        </w:rPr>
        <w:t>}</w:t>
      </w:r>
      <w:r w:rsidR="004426EE">
        <w:rPr>
          <w:rStyle w:val="CodeChar"/>
        </w:rPr>
        <w:t>|{</w:t>
      </w:r>
      <w:r w:rsidR="004426EE" w:rsidRPr="00C700EB">
        <w:rPr>
          <w:b/>
        </w:rPr>
        <w:t>position</w:t>
      </w:r>
      <w:r w:rsidR="004426EE">
        <w:rPr>
          <w:rStyle w:val="CodeChar"/>
        </w:rPr>
        <w:t>}</w:t>
      </w:r>
      <w:r w:rsidR="009D55D0">
        <w:rPr>
          <w:rStyle w:val="CodeChar"/>
        </w:rPr>
        <w:t>"</w:t>
      </w:r>
    </w:p>
    <w:p w14:paraId="4503D422" w14:textId="6188E4A7" w:rsidR="00183E22" w:rsidRDefault="00183E22" w:rsidP="009D55D0">
      <w:pPr>
        <w:rPr>
          <w:rStyle w:val="CodeChar"/>
          <w:rFonts w:asciiTheme="minorHAnsi" w:hAnsiTheme="minorHAnsi" w:cstheme="minorHAnsi"/>
          <w:b w:val="0"/>
          <w:bCs/>
        </w:rPr>
      </w:pPr>
      <w:r w:rsidRPr="00183E22">
        <w:rPr>
          <w:rStyle w:val="CodeChar"/>
          <w:rFonts w:asciiTheme="minorHAnsi" w:hAnsiTheme="minorHAnsi" w:cstheme="minorHAnsi"/>
          <w:b w:val="0"/>
          <w:bCs/>
        </w:rPr>
        <w:t xml:space="preserve">Note: A rider's fuel capacity can have a maximum </w:t>
      </w:r>
      <w:r w:rsidRPr="00183E22">
        <w:rPr>
          <w:rStyle w:val="CodeChar"/>
          <w:rFonts w:asciiTheme="minorHAnsi" w:hAnsiTheme="minorHAnsi" w:cstheme="minorHAnsi"/>
          <w:bCs/>
        </w:rPr>
        <w:t>value</w:t>
      </w:r>
      <w:r w:rsidRPr="00183E22">
        <w:rPr>
          <w:rStyle w:val="CodeChar"/>
          <w:rFonts w:asciiTheme="minorHAnsi" w:hAnsiTheme="minorHAnsi" w:cstheme="minorHAnsi"/>
          <w:b w:val="0"/>
          <w:bCs/>
        </w:rPr>
        <w:t xml:space="preserve"> of 100%.</w:t>
      </w:r>
    </w:p>
    <w:p w14:paraId="0FD4FE4F" w14:textId="77777777" w:rsidR="00183E22" w:rsidRDefault="00183E22" w:rsidP="009D55D0">
      <w:r w:rsidRPr="00183E22">
        <w:t>After adding the riders, you can start the race. You will receive different commands, each on a new line and separated by " - ", until the "</w:t>
      </w:r>
      <w:r w:rsidRPr="00183E22">
        <w:rPr>
          <w:b/>
        </w:rPr>
        <w:t>Finish</w:t>
      </w:r>
      <w:r w:rsidRPr="00183E22">
        <w:t>" command is given.</w:t>
      </w:r>
    </w:p>
    <w:p w14:paraId="050E864C" w14:textId="161A73B1" w:rsidR="00183E22" w:rsidRDefault="00183E22" w:rsidP="009D55D0">
      <w:r w:rsidRPr="00183E22">
        <w:t xml:space="preserve"> The actions the riders can perform during the race are as follows:</w:t>
      </w:r>
    </w:p>
    <w:p w14:paraId="124C5A89" w14:textId="1ED24E32" w:rsidR="009D55D0" w:rsidRPr="00EB6346" w:rsidRDefault="009D55D0" w:rsidP="009D55D0">
      <w:r>
        <w:rPr>
          <w:rStyle w:val="CodeChar"/>
        </w:rPr>
        <w:t>"</w:t>
      </w:r>
      <w:r w:rsidR="00B726D3">
        <w:rPr>
          <w:rStyle w:val="CodeChar"/>
        </w:rPr>
        <w:t>StopForFuel</w:t>
      </w:r>
      <w:r w:rsidRPr="00EB6346">
        <w:rPr>
          <w:rStyle w:val="CodeChar"/>
        </w:rPr>
        <w:t xml:space="preserve"> – {</w:t>
      </w:r>
      <w:r w:rsidR="00B726D3">
        <w:rPr>
          <w:rStyle w:val="CodeChar"/>
        </w:rPr>
        <w:t>rider</w:t>
      </w:r>
      <w:r w:rsidRPr="00EB6346">
        <w:rPr>
          <w:rStyle w:val="CodeChar"/>
        </w:rPr>
        <w:t>} – {</w:t>
      </w:r>
      <w:r w:rsidR="00B726D3">
        <w:rPr>
          <w:rStyle w:val="CodeChar"/>
        </w:rPr>
        <w:t>minimum fuel</w:t>
      </w:r>
      <w:r w:rsidRPr="00EB6346">
        <w:rPr>
          <w:rStyle w:val="CodeChar"/>
        </w:rPr>
        <w:t>} – {</w:t>
      </w:r>
      <w:r w:rsidR="004426EE">
        <w:rPr>
          <w:rStyle w:val="CodeChar"/>
        </w:rPr>
        <w:t>changed position</w:t>
      </w:r>
      <w:r w:rsidRPr="00EB6346">
        <w:rPr>
          <w:rStyle w:val="CodeChar"/>
        </w:rPr>
        <w:t>}</w:t>
      </w:r>
      <w:r>
        <w:t>"</w:t>
      </w:r>
    </w:p>
    <w:p w14:paraId="115D53ED" w14:textId="3A03CD47" w:rsidR="00183E22" w:rsidRPr="001900A7" w:rsidRDefault="001900A7" w:rsidP="001900A7">
      <w:pPr>
        <w:pStyle w:val="Code"/>
        <w:numPr>
          <w:ilvl w:val="0"/>
          <w:numId w:val="16"/>
        </w:numPr>
        <w:rPr>
          <w:rFonts w:asciiTheme="minorHAnsi" w:hAnsiTheme="minorHAnsi"/>
          <w:b w:val="0"/>
          <w:noProof w:val="0"/>
        </w:rPr>
      </w:pPr>
      <w:r w:rsidRPr="001900A7">
        <w:rPr>
          <w:rFonts w:asciiTheme="minorHAnsi" w:hAnsiTheme="minorHAnsi"/>
          <w:b w:val="0"/>
          <w:noProof w:val="0"/>
        </w:rPr>
        <w:t xml:space="preserve">If the rider has </w:t>
      </w:r>
      <w:r w:rsidRPr="001900A7">
        <w:rPr>
          <w:rFonts w:asciiTheme="minorHAnsi" w:hAnsiTheme="minorHAnsi"/>
          <w:noProof w:val="0"/>
        </w:rPr>
        <w:t>less</w:t>
      </w:r>
      <w:r w:rsidRPr="001900A7">
        <w:rPr>
          <w:rFonts w:asciiTheme="minorHAnsi" w:hAnsiTheme="minorHAnsi"/>
          <w:b w:val="0"/>
          <w:noProof w:val="0"/>
        </w:rPr>
        <w:t xml:space="preserve"> than minimum fuel, he needs to make pit stop. </w:t>
      </w:r>
      <w:r w:rsidRPr="001900A7">
        <w:rPr>
          <w:rFonts w:asciiTheme="minorHAnsi" w:hAnsiTheme="minorHAnsi"/>
          <w:noProof w:val="0"/>
        </w:rPr>
        <w:t>Print</w:t>
      </w:r>
      <w:r w:rsidRPr="001900A7">
        <w:rPr>
          <w:rFonts w:asciiTheme="minorHAnsi" w:hAnsiTheme="minorHAnsi"/>
          <w:b w:val="0"/>
          <w:noProof w:val="0"/>
        </w:rPr>
        <w:t xml:space="preserve"> this message:</w:t>
      </w:r>
    </w:p>
    <w:p w14:paraId="48B0EBA7" w14:textId="1FC63148" w:rsidR="009D55D0" w:rsidRDefault="009D55D0" w:rsidP="00183E22">
      <w:pPr>
        <w:pStyle w:val="Code"/>
        <w:numPr>
          <w:ilvl w:val="1"/>
          <w:numId w:val="10"/>
        </w:numPr>
      </w:pPr>
      <w:r>
        <w:rPr>
          <w:rStyle w:val="CodeChar"/>
        </w:rPr>
        <w:t>"</w:t>
      </w:r>
      <w:r>
        <w:t>{</w:t>
      </w:r>
      <w:r w:rsidR="00812BF1">
        <w:t>rider</w:t>
      </w:r>
      <w:r>
        <w:t>}</w:t>
      </w:r>
      <w:r w:rsidRPr="00830DA6">
        <w:t xml:space="preserve"> </w:t>
      </w:r>
      <w:r w:rsidR="00812BF1" w:rsidRPr="00812BF1">
        <w:t>stopped to refuel but lost</w:t>
      </w:r>
      <w:r w:rsidR="004426EE">
        <w:t xml:space="preserve"> his position, now he is {</w:t>
      </w:r>
      <w:r w:rsidR="004426EE" w:rsidRPr="004426EE">
        <w:t>changed position</w:t>
      </w:r>
      <w:r w:rsidR="004426EE">
        <w:t>}</w:t>
      </w:r>
      <w:r w:rsidR="00812BF1">
        <w:rPr>
          <w:rStyle w:val="CodeChar"/>
          <w:b/>
        </w:rPr>
        <w:t>.</w:t>
      </w:r>
      <w:r>
        <w:rPr>
          <w:rStyle w:val="CodeChar"/>
        </w:rPr>
        <w:t>"</w:t>
      </w:r>
    </w:p>
    <w:p w14:paraId="464D36E4" w14:textId="7E654EB9" w:rsidR="009D55D0" w:rsidRDefault="009D55D0" w:rsidP="009D55D0">
      <w:pPr>
        <w:pStyle w:val="ListParagraph"/>
        <w:numPr>
          <w:ilvl w:val="0"/>
          <w:numId w:val="10"/>
        </w:numPr>
      </w:pPr>
      <w:r>
        <w:t xml:space="preserve">If the </w:t>
      </w:r>
      <w:r w:rsidR="00812BF1">
        <w:t>rider</w:t>
      </w:r>
      <w:r>
        <w:t xml:space="preserve"> </w:t>
      </w:r>
      <w:r w:rsidR="00812BF1">
        <w:t>has enough fuel</w:t>
      </w:r>
      <w:r>
        <w:t xml:space="preserve"> </w:t>
      </w:r>
      <w:r w:rsidRPr="00F44532">
        <w:rPr>
          <w:b/>
        </w:rPr>
        <w:t>print</w:t>
      </w:r>
      <w:r>
        <w:t>:</w:t>
      </w:r>
    </w:p>
    <w:p w14:paraId="1B3F9EC6" w14:textId="3BC5529A" w:rsidR="009D55D0" w:rsidRPr="00B94F03" w:rsidRDefault="009D55D0" w:rsidP="009D55D0">
      <w:pPr>
        <w:pStyle w:val="ListParagraph"/>
        <w:numPr>
          <w:ilvl w:val="1"/>
          <w:numId w:val="10"/>
        </w:numPr>
        <w:rPr>
          <w:rFonts w:ascii="Consolas" w:hAnsi="Consolas"/>
          <w:b/>
        </w:rPr>
      </w:pPr>
      <w:r w:rsidRPr="00B94F03">
        <w:rPr>
          <w:rStyle w:val="CodeChar"/>
          <w:b w:val="0"/>
        </w:rPr>
        <w:t>"</w:t>
      </w:r>
      <w:r w:rsidRPr="00B94F03">
        <w:rPr>
          <w:rFonts w:ascii="Consolas" w:hAnsi="Consolas"/>
          <w:b/>
        </w:rPr>
        <w:t>{</w:t>
      </w:r>
      <w:r w:rsidR="00812BF1">
        <w:rPr>
          <w:rFonts w:ascii="Consolas" w:hAnsi="Consolas"/>
          <w:b/>
        </w:rPr>
        <w:t>rider</w:t>
      </w:r>
      <w:r w:rsidRPr="00B94F03">
        <w:rPr>
          <w:rFonts w:ascii="Consolas" w:hAnsi="Consolas"/>
          <w:b/>
        </w:rPr>
        <w:t xml:space="preserve">} does not </w:t>
      </w:r>
      <w:r w:rsidR="00812BF1">
        <w:rPr>
          <w:rFonts w:ascii="Consolas" w:hAnsi="Consolas"/>
          <w:b/>
        </w:rPr>
        <w:t>need to stop for fuel</w:t>
      </w:r>
      <w:r w:rsidRPr="00B94F03">
        <w:rPr>
          <w:rFonts w:ascii="Consolas" w:hAnsi="Consolas"/>
          <w:b/>
        </w:rPr>
        <w:t>!</w:t>
      </w:r>
      <w:r w:rsidRPr="00B94F03">
        <w:rPr>
          <w:rStyle w:val="CodeChar"/>
          <w:b w:val="0"/>
        </w:rPr>
        <w:t>"</w:t>
      </w:r>
    </w:p>
    <w:p w14:paraId="53212E94" w14:textId="478DA499" w:rsidR="009D55D0" w:rsidRPr="00EB6346" w:rsidRDefault="009D55D0" w:rsidP="009D55D0">
      <w:pPr>
        <w:rPr>
          <w:rStyle w:val="CodeChar"/>
        </w:rPr>
      </w:pPr>
      <w:r>
        <w:rPr>
          <w:rStyle w:val="CodeChar"/>
        </w:rPr>
        <w:t>"</w:t>
      </w:r>
      <w:r w:rsidR="00812BF1" w:rsidRPr="002D49FB">
        <w:rPr>
          <w:b/>
          <w:lang w:val="bg-BG"/>
        </w:rPr>
        <w:t>О</w:t>
      </w:r>
      <w:r w:rsidR="00812BF1" w:rsidRPr="00812BF1">
        <w:rPr>
          <w:rStyle w:val="CodeChar"/>
        </w:rPr>
        <w:t xml:space="preserve">vertaking </w:t>
      </w:r>
      <w:r w:rsidRPr="00EB6346">
        <w:rPr>
          <w:rStyle w:val="CodeChar"/>
        </w:rPr>
        <w:t>– {</w:t>
      </w:r>
      <w:r w:rsidR="002D49FB">
        <w:rPr>
          <w:rStyle w:val="CodeChar"/>
        </w:rPr>
        <w:t>rider 1</w:t>
      </w:r>
      <w:r w:rsidRPr="00EB6346">
        <w:rPr>
          <w:rStyle w:val="CodeChar"/>
        </w:rPr>
        <w:t>} – {</w:t>
      </w:r>
      <w:r w:rsidR="002D49FB">
        <w:rPr>
          <w:rStyle w:val="CodeChar"/>
        </w:rPr>
        <w:t>rider 2</w:t>
      </w:r>
      <w:r w:rsidRPr="00EB6346">
        <w:rPr>
          <w:rStyle w:val="CodeChar"/>
        </w:rPr>
        <w:t>}</w:t>
      </w:r>
      <w:r>
        <w:rPr>
          <w:rStyle w:val="CodeChar"/>
        </w:rPr>
        <w:t>"</w:t>
      </w:r>
    </w:p>
    <w:p w14:paraId="426038A9" w14:textId="45DF55A2" w:rsidR="009D55D0" w:rsidRPr="00EB6346" w:rsidRDefault="00131297" w:rsidP="009D55D0">
      <w:pPr>
        <w:pStyle w:val="ListParagraph"/>
        <w:numPr>
          <w:ilvl w:val="0"/>
          <w:numId w:val="12"/>
        </w:numPr>
        <w:rPr>
          <w:rFonts w:ascii="Consolas" w:hAnsi="Consolas"/>
          <w:b/>
          <w:noProof/>
        </w:rPr>
      </w:pPr>
      <w:commentRangeStart w:id="2"/>
      <w:r>
        <w:rPr>
          <w:bCs/>
        </w:rPr>
        <w:t>I</w:t>
      </w:r>
      <w:r w:rsidRPr="0046389D">
        <w:rPr>
          <w:bCs/>
        </w:rPr>
        <w:t xml:space="preserve">f the </w:t>
      </w:r>
      <w:r>
        <w:rPr>
          <w:bCs/>
        </w:rPr>
        <w:t>rider 1</w:t>
      </w:r>
      <w:r w:rsidRPr="0046389D">
        <w:rPr>
          <w:bCs/>
        </w:rPr>
        <w:t xml:space="preserve"> is to the left of the </w:t>
      </w:r>
      <w:r>
        <w:rPr>
          <w:bCs/>
        </w:rPr>
        <w:t>rider 2</w:t>
      </w:r>
      <w:commentRangeEnd w:id="2"/>
      <w:r w:rsidR="00D33DAD">
        <w:rPr>
          <w:rStyle w:val="CommentReference"/>
        </w:rPr>
        <w:commentReference w:id="2"/>
      </w:r>
      <w:r w:rsidRPr="0046389D">
        <w:rPr>
          <w:bCs/>
        </w:rPr>
        <w:t xml:space="preserve">, </w:t>
      </w:r>
      <w:r>
        <w:rPr>
          <w:b/>
        </w:rPr>
        <w:t>s</w:t>
      </w:r>
      <w:r w:rsidRPr="00C700EB">
        <w:rPr>
          <w:b/>
        </w:rPr>
        <w:t>wap</w:t>
      </w:r>
      <w:r>
        <w:rPr>
          <w:bCs/>
        </w:rPr>
        <w:t xml:space="preserve"> the </w:t>
      </w:r>
      <w:r w:rsidRPr="00C700EB">
        <w:rPr>
          <w:b/>
        </w:rPr>
        <w:t>position</w:t>
      </w:r>
      <w:r>
        <w:rPr>
          <w:bCs/>
        </w:rPr>
        <w:t xml:space="preserve"> of the two riders</w:t>
      </w:r>
      <w:r>
        <w:rPr>
          <w:lang w:val="bg-BG"/>
        </w:rPr>
        <w:t>.</w:t>
      </w:r>
      <w:r>
        <w:t xml:space="preserve"> Then, </w:t>
      </w:r>
      <w:r w:rsidRPr="0046389D">
        <w:rPr>
          <w:b/>
          <w:bCs/>
        </w:rPr>
        <w:t>print</w:t>
      </w:r>
      <w:r>
        <w:t xml:space="preserve"> the following</w:t>
      </w:r>
      <w:r w:rsidR="009D55D0">
        <w:t>:</w:t>
      </w:r>
    </w:p>
    <w:p w14:paraId="006A70A2" w14:textId="0B4BF7C4" w:rsidR="009D55D0" w:rsidRDefault="009D55D0" w:rsidP="00131297">
      <w:pPr>
        <w:ind w:left="1080"/>
        <w:rPr>
          <w:rStyle w:val="CodeChar"/>
        </w:rPr>
      </w:pPr>
      <w:r>
        <w:rPr>
          <w:rStyle w:val="CodeChar"/>
        </w:rPr>
        <w:t>"{</w:t>
      </w:r>
      <w:r w:rsidR="00131297">
        <w:rPr>
          <w:rStyle w:val="CodeChar"/>
        </w:rPr>
        <w:t>rider 1</w:t>
      </w:r>
      <w:r>
        <w:rPr>
          <w:rStyle w:val="CodeChar"/>
        </w:rPr>
        <w:t xml:space="preserve">} </w:t>
      </w:r>
      <w:r w:rsidR="00131297">
        <w:rPr>
          <w:rStyle w:val="CodeChar"/>
        </w:rPr>
        <w:t>overtook</w:t>
      </w:r>
      <w:r>
        <w:rPr>
          <w:rStyle w:val="CodeChar"/>
        </w:rPr>
        <w:t xml:space="preserve"> {</w:t>
      </w:r>
      <w:r w:rsidR="00131297">
        <w:rPr>
          <w:rStyle w:val="CodeChar"/>
        </w:rPr>
        <w:t>rider 2</w:t>
      </w:r>
      <w:r>
        <w:rPr>
          <w:rStyle w:val="CodeChar"/>
        </w:rPr>
        <w:t>}</w:t>
      </w:r>
      <w:r w:rsidRPr="00FF17A9">
        <w:rPr>
          <w:rStyle w:val="CodeChar"/>
        </w:rPr>
        <w:t>!</w:t>
      </w:r>
      <w:r>
        <w:rPr>
          <w:rStyle w:val="CodeChar"/>
        </w:rPr>
        <w:t>"</w:t>
      </w:r>
    </w:p>
    <w:p w14:paraId="0E6FA409" w14:textId="7759B1C2" w:rsidR="009D55D0" w:rsidRPr="00EB6346" w:rsidRDefault="009D55D0" w:rsidP="009D55D0">
      <w:pPr>
        <w:rPr>
          <w:rStyle w:val="CodeChar"/>
        </w:rPr>
      </w:pPr>
      <w:r>
        <w:rPr>
          <w:rStyle w:val="CodeChar"/>
        </w:rPr>
        <w:t>"</w:t>
      </w:r>
      <w:r w:rsidR="002D49FB">
        <w:rPr>
          <w:rStyle w:val="CodeChar"/>
        </w:rPr>
        <w:t>EngineFail</w:t>
      </w:r>
      <w:r w:rsidRPr="00EB6346">
        <w:rPr>
          <w:rStyle w:val="CodeChar"/>
        </w:rPr>
        <w:t xml:space="preserve"> – {</w:t>
      </w:r>
      <w:r w:rsidR="002D49FB">
        <w:rPr>
          <w:rStyle w:val="CodeChar"/>
        </w:rPr>
        <w:t>rider</w:t>
      </w:r>
      <w:r w:rsidRPr="00EB6346">
        <w:rPr>
          <w:rStyle w:val="CodeChar"/>
        </w:rPr>
        <w:t>} – {</w:t>
      </w:r>
      <w:r w:rsidR="002D49FB">
        <w:rPr>
          <w:rStyle w:val="CodeChar"/>
        </w:rPr>
        <w:t>laps left</w:t>
      </w:r>
      <w:r w:rsidRPr="00EB6346">
        <w:rPr>
          <w:rStyle w:val="CodeChar"/>
        </w:rPr>
        <w:t>}</w:t>
      </w:r>
      <w:r>
        <w:rPr>
          <w:rStyle w:val="CodeChar"/>
        </w:rPr>
        <w:t>"</w:t>
      </w:r>
    </w:p>
    <w:p w14:paraId="6650CA55" w14:textId="34273A0E" w:rsidR="00131297" w:rsidRPr="00EB522B" w:rsidRDefault="00131297" w:rsidP="00EB522B">
      <w:pPr>
        <w:pStyle w:val="ListParagraph"/>
        <w:numPr>
          <w:ilvl w:val="0"/>
          <w:numId w:val="15"/>
        </w:numPr>
        <w:rPr>
          <w:rFonts w:ascii="Consolas" w:hAnsi="Consolas"/>
          <w:b/>
          <w:noProof/>
          <w:lang w:val="bg-BG"/>
        </w:rPr>
      </w:pPr>
      <w:r>
        <w:t xml:space="preserve">If the </w:t>
      </w:r>
      <w:r w:rsidR="00EB522B">
        <w:t>rider’s engine fails</w:t>
      </w:r>
      <w:r>
        <w:t xml:space="preserve">, remove him from </w:t>
      </w:r>
      <w:r w:rsidR="00EB522B">
        <w:t>the race</w:t>
      </w:r>
      <w:r>
        <w:t xml:space="preserve"> and </w:t>
      </w:r>
      <w:r w:rsidRPr="00EB522B">
        <w:rPr>
          <w:b/>
        </w:rPr>
        <w:t>print</w:t>
      </w:r>
      <w:r>
        <w:t>:</w:t>
      </w:r>
    </w:p>
    <w:p w14:paraId="384345DD" w14:textId="173A2E92" w:rsidR="00EB522B" w:rsidRDefault="00EB522B" w:rsidP="00EB522B">
      <w:pPr>
        <w:ind w:left="720" w:firstLine="720"/>
        <w:rPr>
          <w:rStyle w:val="CodeChar"/>
        </w:rPr>
      </w:pPr>
      <w:r>
        <w:rPr>
          <w:rStyle w:val="CodeChar"/>
        </w:rPr>
        <w:t>"{rider} is out of the race bec</w:t>
      </w:r>
      <w:r w:rsidR="00BE68B3">
        <w:rPr>
          <w:rStyle w:val="CodeChar"/>
        </w:rPr>
        <w:t>a</w:t>
      </w:r>
      <w:r>
        <w:rPr>
          <w:rStyle w:val="CodeChar"/>
        </w:rPr>
        <w:t>use of a technical issue, {laps left} before the finish."</w:t>
      </w:r>
    </w:p>
    <w:p w14:paraId="5FEAF5DD" w14:textId="77777777" w:rsidR="00EB522B" w:rsidRPr="00EB522B" w:rsidRDefault="00EB522B" w:rsidP="00EB522B">
      <w:pPr>
        <w:pStyle w:val="ListParagraph"/>
        <w:ind w:left="1440"/>
        <w:rPr>
          <w:rStyle w:val="CodeChar"/>
          <w:lang w:val="bg-BG"/>
        </w:rPr>
      </w:pP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7C65C42E" w:rsidR="009D55D0" w:rsidRDefault="009D55D0" w:rsidP="009D55D0">
      <w:pPr>
        <w:pStyle w:val="ListParagraph"/>
        <w:numPr>
          <w:ilvl w:val="0"/>
          <w:numId w:val="8"/>
        </w:numPr>
      </w:pPr>
      <w:r>
        <w:t xml:space="preserve">On the following </w:t>
      </w:r>
      <w:r w:rsidRPr="00A809CB">
        <w:rPr>
          <w:b/>
        </w:rPr>
        <w:t>n</w:t>
      </w:r>
      <w:r>
        <w:t xml:space="preserve"> lines, the </w:t>
      </w:r>
      <w:r w:rsidR="00EB522B">
        <w:t>riders</w:t>
      </w:r>
      <w:r>
        <w:t xml:space="preserve"> themselves will follow with their </w:t>
      </w:r>
      <w:r w:rsidR="00EB522B">
        <w:rPr>
          <w:b/>
        </w:rPr>
        <w:t>fuel capacity</w:t>
      </w:r>
      <w:r w:rsidR="00EB522B">
        <w:t xml:space="preserve"> </w:t>
      </w:r>
      <w:r w:rsidR="001206C4">
        <w:t xml:space="preserve">and </w:t>
      </w:r>
      <w:r w:rsidR="001206C4" w:rsidRPr="001206C4">
        <w:rPr>
          <w:b/>
        </w:rPr>
        <w:t>position</w:t>
      </w:r>
      <w:r w:rsidR="00EB522B">
        <w:t xml:space="preserve"> in percentages</w:t>
      </w:r>
      <w:r w:rsidR="00EB522B">
        <w:rPr>
          <w:b/>
        </w:rPr>
        <w:t xml:space="preserve">, </w:t>
      </w:r>
      <w:r>
        <w:t xml:space="preserve">separated by a </w:t>
      </w:r>
      <w:r w:rsidR="00EB522B">
        <w:t>pipe</w:t>
      </w:r>
      <w:r>
        <w:t xml:space="preserve"> in the following format</w:t>
      </w:r>
    </w:p>
    <w:p w14:paraId="6EC6B618" w14:textId="5F87E2E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EB522B">
        <w:rPr>
          <w:rStyle w:val="CodeChar"/>
        </w:rPr>
        <w:t>Finish</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t>Output</w:t>
      </w:r>
    </w:p>
    <w:p w14:paraId="5F556B9D" w14:textId="0747CFE2" w:rsidR="009D55D0" w:rsidRDefault="001900A7" w:rsidP="009D55D0">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1206C4">
        <w:rPr>
          <w:noProof/>
        </w:rPr>
        <w:t>riders</w:t>
      </w:r>
      <w:r w:rsidR="009D55D0">
        <w:rPr>
          <w:noProof/>
        </w:rPr>
        <w:t xml:space="preserve"> who </w:t>
      </w:r>
      <w:del w:id="3" w:author="Darina" w:date="2023-06-27T16:10:00Z">
        <w:r w:rsidR="009D55D0" w:rsidDel="003F537C">
          <w:rPr>
            <w:noProof/>
          </w:rPr>
          <w:delText xml:space="preserve">are </w:delText>
        </w:r>
      </w:del>
      <w:r w:rsidR="001206C4">
        <w:rPr>
          <w:b/>
          <w:noProof/>
        </w:rPr>
        <w:t xml:space="preserve">finished </w:t>
      </w:r>
      <w:r w:rsidR="001206C4" w:rsidRPr="001206C4">
        <w:rPr>
          <w:noProof/>
        </w:rPr>
        <w:t>the race</w:t>
      </w:r>
      <w:r w:rsidR="009D55D0">
        <w:rPr>
          <w:noProof/>
        </w:rPr>
        <w:t>, in the following format:</w:t>
      </w:r>
    </w:p>
    <w:p w14:paraId="6B0E5C45" w14:textId="19B8DD2E" w:rsidR="009D55D0" w:rsidRDefault="009D55D0" w:rsidP="009D55D0">
      <w:pPr>
        <w:pStyle w:val="Code"/>
        <w:ind w:firstLine="720"/>
      </w:pPr>
      <w:r>
        <w:rPr>
          <w:rStyle w:val="CodeChar"/>
        </w:rPr>
        <w:t>"</w:t>
      </w:r>
      <w:r>
        <w:t>{</w:t>
      </w:r>
      <w:r w:rsidR="001206C4">
        <w:t>rider</w:t>
      </w:r>
      <w:r>
        <w:t>}</w:t>
      </w:r>
    </w:p>
    <w:p w14:paraId="338BD863" w14:textId="0C3D5236" w:rsidR="009D55D0" w:rsidRDefault="009D55D0" w:rsidP="001206C4">
      <w:pPr>
        <w:pStyle w:val="Code"/>
        <w:ind w:firstLine="720"/>
      </w:pPr>
      <w:r>
        <w:lastRenderedPageBreak/>
        <w:t xml:space="preserve">  </w:t>
      </w:r>
      <w:r w:rsidR="001206C4">
        <w:t>Final position</w:t>
      </w:r>
      <w:r>
        <w:t>: {</w:t>
      </w:r>
      <w:r w:rsidR="001206C4">
        <w:t>position</w:t>
      </w:r>
      <w:r>
        <w:t>}</w:t>
      </w:r>
      <w:r>
        <w:rPr>
          <w:rStyle w:val="CodeChar"/>
        </w:rPr>
        <w:t>"</w:t>
      </w:r>
    </w:p>
    <w:p w14:paraId="16F917B2" w14:textId="77777777" w:rsidR="009D55D0" w:rsidRDefault="009D55D0" w:rsidP="009D55D0">
      <w:pPr>
        <w:pStyle w:val="Heading3"/>
      </w:pPr>
      <w:r>
        <w:t>Constraints</w:t>
      </w:r>
    </w:p>
    <w:p w14:paraId="0B181D02" w14:textId="35D717A5" w:rsidR="001900A7" w:rsidRDefault="001900A7" w:rsidP="001900A7">
      <w:pPr>
        <w:pStyle w:val="ListParagraph"/>
        <w:numPr>
          <w:ilvl w:val="0"/>
          <w:numId w:val="17"/>
        </w:numPr>
      </w:pPr>
      <w:r>
        <w:t xml:space="preserve">The </w:t>
      </w:r>
      <w:r w:rsidRPr="0001252D">
        <w:rPr>
          <w:b/>
        </w:rPr>
        <w:t>names</w:t>
      </w:r>
      <w:r>
        <w:t xml:space="preserve"> of the riders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ECF2C4A" w14:textId="0201FD68"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"3",</w:t>
            </w:r>
          </w:p>
          <w:p w14:paraId="5CE2EED2" w14:textId="7FD6ED0B"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08F0C343" w14:textId="1D7235E1"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Marquez|90|2",</w:t>
            </w:r>
          </w:p>
          <w:p w14:paraId="177F9412" w14:textId="5F0F5B2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Lorenzo|80|3",</w:t>
            </w:r>
          </w:p>
          <w:p w14:paraId="146028E5" w14:textId="01C69EF5"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w:t>
            </w:r>
            <w:r>
              <w:rPr>
                <w:rFonts w:ascii="Consolas" w:eastAsia="Calibri" w:hAnsi="Consolas" w:cs="Times New Roman"/>
                <w:noProof/>
              </w:rPr>
              <w:t>StopForFuel - Valentino Rossi -</w:t>
            </w:r>
            <w:ins w:id="4" w:author="Darina" w:date="2023-06-27T16:09:00Z">
              <w:r w:rsidR="003F537C">
                <w:rPr>
                  <w:rFonts w:ascii="Consolas" w:eastAsia="Calibri" w:hAnsi="Consolas" w:cs="Times New Roman"/>
                  <w:noProof/>
                </w:rPr>
                <w:t xml:space="preserve"> </w:t>
              </w:r>
            </w:ins>
            <w:r w:rsidRPr="00294F7E">
              <w:rPr>
                <w:rFonts w:ascii="Consolas" w:eastAsia="Calibri" w:hAnsi="Consolas" w:cs="Times New Roman"/>
                <w:noProof/>
              </w:rPr>
              <w:t>50 - 1",</w:t>
            </w:r>
          </w:p>
          <w:p w14:paraId="480D8F11" w14:textId="34F9F47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4B3649A7" w14:textId="437862F0"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16C79761" w14:textId="73315F02"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6EC6704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 does not need to stop for fuel!</w:t>
            </w:r>
          </w:p>
          <w:p w14:paraId="4DCD8126"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5FE05B4E"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 before the finish.</w:t>
            </w:r>
          </w:p>
          <w:p w14:paraId="3D1BA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696DE6E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383F6ABB"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0FE00DC6" w14:textId="73EE60B9"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2</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EE5ADB9" w14:textId="41E6F775" w:rsidR="00294F7E" w:rsidRPr="00294F7E" w:rsidRDefault="00294F7E" w:rsidP="00294F7E">
            <w:pPr>
              <w:spacing w:after="0" w:line="360" w:lineRule="auto"/>
              <w:rPr>
                <w:rFonts w:ascii="Consolas" w:eastAsia="Calibri" w:hAnsi="Consolas" w:cs="Times New Roman"/>
                <w:noProof/>
              </w:rPr>
            </w:pPr>
            <w:r>
              <w:rPr>
                <w:rFonts w:ascii="Consolas" w:eastAsia="Calibri" w:hAnsi="Consolas" w:cs="Times New Roman"/>
                <w:noProof/>
              </w:rPr>
              <w:t>([</w:t>
            </w:r>
            <w:r w:rsidRPr="00294F7E">
              <w:rPr>
                <w:rFonts w:ascii="Consolas" w:eastAsia="Calibri" w:hAnsi="Consolas" w:cs="Times New Roman"/>
                <w:noProof/>
              </w:rPr>
              <w:t>"4",</w:t>
            </w:r>
          </w:p>
          <w:p w14:paraId="6C4666B9" w14:textId="7A077DBE"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"Valentino Rossi|100|1",</w:t>
            </w:r>
          </w:p>
          <w:p w14:paraId="63DFC336" w14:textId="04870EE8"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"Marc Marquez|90|3",</w:t>
            </w:r>
          </w:p>
          <w:p w14:paraId="1A50E023" w14:textId="721FA3CF"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"Jorge Lorenzo|80|4",</w:t>
            </w:r>
          </w:p>
          <w:p w14:paraId="2BB3594F" w14:textId="47276226"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"Johann Zarco|80|2",</w:t>
            </w:r>
          </w:p>
          <w:p w14:paraId="1A760730" w14:textId="19B07004"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"StopForFuel - Johann Zarco - 90 - 5",</w:t>
            </w:r>
          </w:p>
          <w:p w14:paraId="3CFE8DF6" w14:textId="636EF3D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"Overtaking - Marc Marquez - Jorge Lorenzo",</w:t>
            </w:r>
          </w:p>
          <w:p w14:paraId="0C98E1D3" w14:textId="12F235E9" w:rsidR="00294F7E" w:rsidRPr="00294F7E" w:rsidRDefault="00294F7E" w:rsidP="00294F7E">
            <w:pPr>
              <w:spacing w:after="0" w:line="360" w:lineRule="auto"/>
              <w:rPr>
                <w:rFonts w:ascii="Consolas" w:eastAsia="Calibri" w:hAnsi="Consolas" w:cs="Times New Roman"/>
                <w:noProof/>
              </w:rPr>
            </w:pPr>
            <w:r w:rsidRPr="00294F7E">
              <w:rPr>
                <w:rFonts w:ascii="Consolas" w:eastAsia="Calibri" w:hAnsi="Consolas" w:cs="Times New Roman"/>
                <w:noProof/>
              </w:rPr>
              <w:t>"EngineFail - Marc Marquez - 10",</w:t>
            </w:r>
          </w:p>
          <w:p w14:paraId="535EBCD6" w14:textId="47B920B1" w:rsidR="00F47C70" w:rsidRPr="00F475E2" w:rsidRDefault="00294F7E" w:rsidP="00294F7E">
            <w:pPr>
              <w:spacing w:after="0" w:line="360" w:lineRule="auto"/>
              <w:rPr>
                <w:rFonts w:ascii="Consolas" w:eastAsia="Calibri" w:hAnsi="Consolas" w:cs="Times New Roman"/>
                <w:noProof/>
              </w:rPr>
            </w:pPr>
            <w:r>
              <w:rPr>
                <w:rFonts w:ascii="Consolas" w:eastAsia="Calibri" w:hAnsi="Consolas" w:cs="Times New Roman"/>
                <w:noProof/>
              </w:rPr>
              <w:t>"Finish"</w:t>
            </w:r>
            <w:r w:rsidRPr="00294F7E">
              <w:rPr>
                <w:rFonts w:ascii="Consolas" w:eastAsia="Calibri" w:hAnsi="Consolas" w:cs="Times New Roman"/>
                <w:noProof/>
              </w:rPr>
              <w:t>]</w:t>
            </w:r>
            <w:r>
              <w:rPr>
                <w:rFonts w:ascii="Consolas" w:eastAsia="Calibri" w:hAnsi="Consolas" w:cs="Times New Roman"/>
                <w:noProof/>
              </w:rPr>
              <w:t>)</w:t>
            </w:r>
          </w:p>
        </w:tc>
        <w:tc>
          <w:tcPr>
            <w:tcW w:w="0" w:type="auto"/>
          </w:tcPr>
          <w:p w14:paraId="2B20D3EE"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 stopped to refuel but lost his position, now he is 5.</w:t>
            </w:r>
          </w:p>
          <w:p w14:paraId="256F1905"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overtook Jorge Lorenzo!</w:t>
            </w:r>
          </w:p>
          <w:p w14:paraId="321F9A34"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Marc Marquez is out of the race because of a technical issue, 10 before the finish.</w:t>
            </w:r>
          </w:p>
          <w:p w14:paraId="016B7803"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Valentino Rossi</w:t>
            </w:r>
          </w:p>
          <w:p w14:paraId="12E7CAA2"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1</w:t>
            </w:r>
          </w:p>
          <w:p w14:paraId="61555D87"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Jorge Lorenzo</w:t>
            </w:r>
          </w:p>
          <w:p w14:paraId="22F1DD9F"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3</w:t>
            </w:r>
          </w:p>
          <w:p w14:paraId="33CFE931" w14:textId="77777777" w:rsidR="003F7E68" w:rsidRPr="003F7E68"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Johann Zarco</w:t>
            </w:r>
          </w:p>
          <w:p w14:paraId="317EA622" w14:textId="4A31BAC4" w:rsidR="00F47C70" w:rsidRPr="00D517EA" w:rsidRDefault="003F7E68" w:rsidP="003F7E68">
            <w:pPr>
              <w:spacing w:after="0" w:line="360" w:lineRule="auto"/>
              <w:rPr>
                <w:rFonts w:ascii="Consolas" w:eastAsia="Calibri" w:hAnsi="Consolas" w:cs="Times New Roman"/>
                <w:noProof/>
              </w:rPr>
            </w:pPr>
            <w:r w:rsidRPr="003F7E68">
              <w:rPr>
                <w:rFonts w:ascii="Consolas" w:eastAsia="Calibri" w:hAnsi="Consolas" w:cs="Times New Roman"/>
                <w:noProof/>
              </w:rPr>
              <w:t xml:space="preserve">  Final position: 5</w:t>
            </w:r>
          </w:p>
        </w:tc>
      </w:tr>
    </w:tbl>
    <w:p w14:paraId="4D6B3945" w14:textId="49D7135D" w:rsidR="008D58DE" w:rsidRPr="007C7A82" w:rsidRDefault="008D58DE" w:rsidP="00292025"/>
    <w:sectPr w:rsidR="008D58DE" w:rsidRPr="007C7A82"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rina" w:date="2023-06-27T15:50:00Z" w:initials="D">
    <w:p w14:paraId="73F57780" w14:textId="6B5DA3FD" w:rsidR="00D33DAD" w:rsidRPr="00D33DAD" w:rsidRDefault="00D33DAD">
      <w:pPr>
        <w:pStyle w:val="CommentText"/>
        <w:rPr>
          <w:lang w:val="bg-BG"/>
        </w:rPr>
      </w:pPr>
      <w:r>
        <w:rPr>
          <w:rStyle w:val="CommentReference"/>
        </w:rPr>
        <w:annotationRef/>
      </w:r>
      <w:r>
        <w:rPr>
          <w:lang w:val="bg-BG"/>
        </w:rPr>
        <w:t>Не е ясно какво се случва, ако не е така.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577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83E1" w16cex:dateUtc="2023-06-27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57780" w16cid:durableId="284583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38C8" w14:textId="77777777" w:rsidR="00221790" w:rsidRDefault="00221790" w:rsidP="008068A2">
      <w:pPr>
        <w:spacing w:after="0" w:line="240" w:lineRule="auto"/>
      </w:pPr>
      <w:r>
        <w:separator/>
      </w:r>
    </w:p>
  </w:endnote>
  <w:endnote w:type="continuationSeparator" w:id="0">
    <w:p w14:paraId="63D0C9F6" w14:textId="77777777" w:rsidR="00221790" w:rsidRDefault="002217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5" w:name="_Hlk24191091"/>
                          <w:bookmarkEnd w:id="5"/>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604C9C08"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E68B3">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E68B3">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604C9C08"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E68B3">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E68B3">
                      <w:rPr>
                        <w:noProof/>
                        <w:sz w:val="18"/>
                        <w:szCs w:val="18"/>
                      </w:rPr>
                      <w:t>2</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0ABE" w14:textId="77777777" w:rsidR="00221790" w:rsidRDefault="00221790" w:rsidP="008068A2">
      <w:pPr>
        <w:spacing w:after="0" w:line="240" w:lineRule="auto"/>
      </w:pPr>
      <w:r>
        <w:separator/>
      </w:r>
    </w:p>
  </w:footnote>
  <w:footnote w:type="continuationSeparator" w:id="0">
    <w:p w14:paraId="05A508FC" w14:textId="77777777" w:rsidR="00221790" w:rsidRDefault="002217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49515149">
    <w:abstractNumId w:val="3"/>
  </w:num>
  <w:num w:numId="2" w16cid:durableId="263878048">
    <w:abstractNumId w:val="5"/>
  </w:num>
  <w:num w:numId="3" w16cid:durableId="1262101206">
    <w:abstractNumId w:val="13"/>
  </w:num>
  <w:num w:numId="4" w16cid:durableId="1178352024">
    <w:abstractNumId w:val="14"/>
  </w:num>
  <w:num w:numId="5" w16cid:durableId="617488290">
    <w:abstractNumId w:val="8"/>
  </w:num>
  <w:num w:numId="6" w16cid:durableId="102574590">
    <w:abstractNumId w:val="10"/>
  </w:num>
  <w:num w:numId="7" w16cid:durableId="480541661">
    <w:abstractNumId w:val="15"/>
  </w:num>
  <w:num w:numId="8" w16cid:durableId="1031808510">
    <w:abstractNumId w:val="2"/>
  </w:num>
  <w:num w:numId="9" w16cid:durableId="835730540">
    <w:abstractNumId w:val="12"/>
  </w:num>
  <w:num w:numId="10" w16cid:durableId="1832402418">
    <w:abstractNumId w:val="4"/>
  </w:num>
  <w:num w:numId="11" w16cid:durableId="905381985">
    <w:abstractNumId w:val="9"/>
  </w:num>
  <w:num w:numId="12" w16cid:durableId="385839475">
    <w:abstractNumId w:val="1"/>
  </w:num>
  <w:num w:numId="13" w16cid:durableId="489370153">
    <w:abstractNumId w:val="6"/>
  </w:num>
  <w:num w:numId="14" w16cid:durableId="785541159">
    <w:abstractNumId w:val="7"/>
  </w:num>
  <w:num w:numId="15" w16cid:durableId="32582866">
    <w:abstractNumId w:val="0"/>
  </w:num>
  <w:num w:numId="16" w16cid:durableId="952707063">
    <w:abstractNumId w:val="16"/>
  </w:num>
  <w:num w:numId="17" w16cid:durableId="25252206">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na">
    <w15:presenceInfo w15:providerId="None" w15:userId="D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21790"/>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F7E"/>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537C"/>
    <w:rsid w:val="003F6A1D"/>
    <w:rsid w:val="003F7E68"/>
    <w:rsid w:val="0040386D"/>
    <w:rsid w:val="0041081C"/>
    <w:rsid w:val="00415965"/>
    <w:rsid w:val="00424783"/>
    <w:rsid w:val="004311CA"/>
    <w:rsid w:val="00433B56"/>
    <w:rsid w:val="00435E74"/>
    <w:rsid w:val="00440060"/>
    <w:rsid w:val="004426EE"/>
    <w:rsid w:val="00443809"/>
    <w:rsid w:val="0045480A"/>
    <w:rsid w:val="004637B1"/>
    <w:rsid w:val="00463BAB"/>
    <w:rsid w:val="00465361"/>
    <w:rsid w:val="0047331A"/>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5D32"/>
    <w:rsid w:val="004E0D4F"/>
    <w:rsid w:val="004E3C1C"/>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4D3"/>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E68B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1DBD"/>
    <w:rsid w:val="00CF3D09"/>
    <w:rsid w:val="00CF541E"/>
    <w:rsid w:val="00D04032"/>
    <w:rsid w:val="00D05F0D"/>
    <w:rsid w:val="00D20E93"/>
    <w:rsid w:val="00D22895"/>
    <w:rsid w:val="00D26DE0"/>
    <w:rsid w:val="00D32DD1"/>
    <w:rsid w:val="00D33DAD"/>
    <w:rsid w:val="00D3404A"/>
    <w:rsid w:val="00D410EC"/>
    <w:rsid w:val="00D4354E"/>
    <w:rsid w:val="00D43F69"/>
    <w:rsid w:val="00D453B0"/>
    <w:rsid w:val="00D50F79"/>
    <w:rsid w:val="00D517EA"/>
    <w:rsid w:val="00D556A8"/>
    <w:rsid w:val="00D73957"/>
    <w:rsid w:val="00D8395C"/>
    <w:rsid w:val="00D87A6B"/>
    <w:rsid w:val="00D910AA"/>
    <w:rsid w:val="00DA2B61"/>
    <w:rsid w:val="00DB1D9E"/>
    <w:rsid w:val="00DB376B"/>
    <w:rsid w:val="00DB74AF"/>
    <w:rsid w:val="00DC0C32"/>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20B48"/>
    <w:rsid w:val="00F213D7"/>
    <w:rsid w:val="00F23D65"/>
    <w:rsid w:val="00F258BA"/>
    <w:rsid w:val="00F27E9C"/>
    <w:rsid w:val="00F41F41"/>
    <w:rsid w:val="00F44532"/>
    <w:rsid w:val="00F46918"/>
    <w:rsid w:val="00F46DDE"/>
    <w:rsid w:val="00F475E2"/>
    <w:rsid w:val="00F47C70"/>
    <w:rsid w:val="00F52128"/>
    <w:rsid w:val="00F62067"/>
    <w:rsid w:val="00F655ED"/>
    <w:rsid w:val="00F66A1F"/>
    <w:rsid w:val="00F7033C"/>
    <w:rsid w:val="00F7042F"/>
    <w:rsid w:val="00F716FC"/>
    <w:rsid w:val="00F7266C"/>
    <w:rsid w:val="00F74677"/>
    <w:rsid w:val="00F80020"/>
    <w:rsid w:val="00F83D18"/>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 w:type="paragraph" w:styleId="Revision">
    <w:name w:val="Revision"/>
    <w:hidden/>
    <w:uiPriority w:val="99"/>
    <w:semiHidden/>
    <w:rsid w:val="00DC0C32"/>
    <w:pPr>
      <w:spacing w:after="0" w:line="240" w:lineRule="auto"/>
    </w:pPr>
  </w:style>
  <w:style w:type="character" w:styleId="CommentReference">
    <w:name w:val="annotation reference"/>
    <w:basedOn w:val="DefaultParagraphFont"/>
    <w:uiPriority w:val="99"/>
    <w:semiHidden/>
    <w:unhideWhenUsed/>
    <w:rsid w:val="00CF1DBD"/>
    <w:rPr>
      <w:sz w:val="16"/>
      <w:szCs w:val="16"/>
    </w:rPr>
  </w:style>
  <w:style w:type="paragraph" w:styleId="CommentText">
    <w:name w:val="annotation text"/>
    <w:basedOn w:val="Normal"/>
    <w:link w:val="CommentTextChar"/>
    <w:uiPriority w:val="99"/>
    <w:semiHidden/>
    <w:unhideWhenUsed/>
    <w:rsid w:val="00CF1DBD"/>
    <w:pPr>
      <w:spacing w:line="240" w:lineRule="auto"/>
    </w:pPr>
    <w:rPr>
      <w:sz w:val="20"/>
      <w:szCs w:val="20"/>
    </w:rPr>
  </w:style>
  <w:style w:type="character" w:customStyle="1" w:styleId="CommentTextChar">
    <w:name w:val="Comment Text Char"/>
    <w:basedOn w:val="DefaultParagraphFont"/>
    <w:link w:val="CommentText"/>
    <w:uiPriority w:val="99"/>
    <w:semiHidden/>
    <w:rsid w:val="00CF1DBD"/>
    <w:rPr>
      <w:sz w:val="20"/>
      <w:szCs w:val="20"/>
    </w:rPr>
  </w:style>
  <w:style w:type="paragraph" w:styleId="CommentSubject">
    <w:name w:val="annotation subject"/>
    <w:basedOn w:val="CommentText"/>
    <w:next w:val="CommentText"/>
    <w:link w:val="CommentSubjectChar"/>
    <w:uiPriority w:val="99"/>
    <w:semiHidden/>
    <w:unhideWhenUsed/>
    <w:rsid w:val="00CF1DBD"/>
    <w:rPr>
      <w:b/>
      <w:bCs/>
    </w:rPr>
  </w:style>
  <w:style w:type="character" w:customStyle="1" w:styleId="CommentSubjectChar">
    <w:name w:val="Comment Subject Char"/>
    <w:basedOn w:val="CommentTextChar"/>
    <w:link w:val="CommentSubject"/>
    <w:uiPriority w:val="99"/>
    <w:semiHidden/>
    <w:rsid w:val="00CF1D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4968315">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430985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14CA3-EB26-4A75-B426-5499FDF9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3154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Darina</cp:lastModifiedBy>
  <cp:revision>30</cp:revision>
  <cp:lastPrinted>2015-10-26T22:35:00Z</cp:lastPrinted>
  <dcterms:created xsi:type="dcterms:W3CDTF">2020-03-25T08:59:00Z</dcterms:created>
  <dcterms:modified xsi:type="dcterms:W3CDTF">2023-06-27T13:10:00Z</dcterms:modified>
  <cp:category>programming, education, software engineering, software development</cp:category>
</cp:coreProperties>
</file>