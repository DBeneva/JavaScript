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EF19" w14:textId="4D8E7159" w:rsidR="005D0BC7" w:rsidRPr="005D0BC7" w:rsidRDefault="00EA20ED" w:rsidP="00C825D2">
      <w:pPr>
        <w:pStyle w:val="Heading1"/>
        <w:jc w:val="center"/>
      </w:pPr>
      <w:r>
        <w:t xml:space="preserve">Problem 2 – Sprint </w:t>
      </w:r>
      <w:r w:rsidR="001764AF">
        <w:t>Planning</w:t>
      </w:r>
    </w:p>
    <w:p w14:paraId="1E511C70" w14:textId="77777777" w:rsidR="005F5B07" w:rsidRPr="00EE5698" w:rsidRDefault="005F5B07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b/>
          <w:bCs/>
          <w:noProof/>
          <w:sz w:val="28"/>
          <w:szCs w:val="28"/>
        </w:rPr>
      </w:pPr>
      <w:commentRangeStart w:id="0"/>
      <w:r w:rsidRPr="00EE5698">
        <w:rPr>
          <w:b/>
          <w:bCs/>
          <w:noProof/>
          <w:sz w:val="28"/>
          <w:szCs w:val="28"/>
        </w:rPr>
        <w:t>Environment Specifics</w:t>
      </w:r>
      <w:commentRangeEnd w:id="0"/>
      <w:r w:rsidR="00DF46A5">
        <w:rPr>
          <w:rStyle w:val="CommentReference"/>
        </w:rPr>
        <w:commentReference w:id="0"/>
      </w:r>
    </w:p>
    <w:p w14:paraId="28BCA7B8" w14:textId="207B8599" w:rsidR="005F5B07" w:rsidRDefault="00A3186B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Please </w:t>
      </w:r>
      <w:r w:rsidR="005F5B07">
        <w:rPr>
          <w:noProof/>
        </w:rPr>
        <w:t xml:space="preserve">be aware that every JS environment may </w:t>
      </w:r>
      <w:r w:rsidR="005F5B07" w:rsidRPr="00EE5698">
        <w:rPr>
          <w:b/>
          <w:bCs/>
          <w:noProof/>
        </w:rPr>
        <w:t>behave differently</w:t>
      </w:r>
      <w:r w:rsidR="005F5B07">
        <w:rPr>
          <w:noProof/>
        </w:rPr>
        <w:t xml:space="preserve"> when executing code. Certain things that work in the browser are not supported in </w:t>
      </w:r>
      <w:r w:rsidR="005F5B07" w:rsidRPr="00EE5698">
        <w:rPr>
          <w:b/>
          <w:bCs/>
          <w:noProof/>
        </w:rPr>
        <w:t>Node.js</w:t>
      </w:r>
      <w:r w:rsidR="005F5B07">
        <w:rPr>
          <w:noProof/>
        </w:rPr>
        <w:t xml:space="preserve">, which is the environment used by </w:t>
      </w:r>
      <w:r w:rsidR="005F5B07" w:rsidRPr="00EE5698">
        <w:rPr>
          <w:b/>
          <w:bCs/>
          <w:noProof/>
        </w:rPr>
        <w:t>Judge</w:t>
      </w:r>
      <w:r w:rsidR="005F5B07">
        <w:rPr>
          <w:noProof/>
        </w:rPr>
        <w:t>.</w:t>
      </w:r>
    </w:p>
    <w:p w14:paraId="687AFCB5" w14:textId="77777777" w:rsidR="005F5B07" w:rsidRDefault="005F5B07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13D94CD" w14:textId="77777777" w:rsidR="005F5B07" w:rsidRDefault="005F5B07" w:rsidP="005F5B07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42826FA3" w14:textId="77777777" w:rsidR="005F5B07" w:rsidRDefault="005F5B07" w:rsidP="005F5B07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2101A106" w14:textId="50C06361" w:rsidR="005F5B07" w:rsidRDefault="005F5B07" w:rsidP="005F5B07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del w:id="1" w:author="Author">
        <w:r w:rsidDel="00AB3E47">
          <w:rPr>
            <w:noProof/>
          </w:rPr>
          <w:delText>U</w:delText>
        </w:r>
      </w:del>
      <w:ins w:id="2" w:author="Author">
        <w:r w:rsidR="00AB3E47">
          <w:rPr>
            <w:noProof/>
          </w:rPr>
          <w:t>u</w:t>
        </w:r>
      </w:ins>
      <w:r>
        <w:rPr>
          <w:noProof/>
        </w:rPr>
        <w:t xml:space="preserve">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568B30BB" w14:textId="4974A0BA" w:rsidR="005F5B07" w:rsidRPr="00654882" w:rsidRDefault="005F5B07" w:rsidP="005F5B07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</w:t>
      </w:r>
      <w:del w:id="3" w:author="Author">
        <w:r w:rsidRPr="00516378" w:rsidDel="0085163E">
          <w:rPr>
            <w:rFonts w:cstheme="minorHAnsi"/>
            <w:noProof/>
          </w:rPr>
          <w:delText xml:space="preserve">in Judge </w:delText>
        </w:r>
      </w:del>
      <w:r w:rsidRPr="00516378">
        <w:rPr>
          <w:rFonts w:cstheme="minorHAnsi"/>
          <w:noProof/>
        </w:rPr>
        <w:t xml:space="preserve">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28DCFFD7" w14:textId="77777777" w:rsidR="00654882" w:rsidRPr="00CD5F99" w:rsidRDefault="00654882" w:rsidP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 w:rsidRPr="00FA17E6">
        <w:rPr>
          <w:rFonts w:ascii="Consolas" w:hAnsi="Consolas"/>
          <w:b/>
          <w:bCs/>
          <w:noProof/>
          <w:highlight w:val="lightGray"/>
        </w:rPr>
        <w:t>prepend()</w:t>
      </w:r>
    </w:p>
    <w:p w14:paraId="414FA090" w14:textId="77777777" w:rsidR="00654882" w:rsidRPr="004D0B17" w:rsidRDefault="00654882" w:rsidP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D5F9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6CF9CC4" w14:textId="77777777" w:rsidR="00654882" w:rsidRDefault="00654882" w:rsidP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BDC6A0" w14:textId="5C53F338" w:rsidR="00654882" w:rsidRPr="002E2A6C" w:rsidRDefault="00654882" w:rsidP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5C799D2C" w14:textId="51E007F2" w:rsidR="00654882" w:rsidRPr="002E2A6C" w:rsidDel="0085163E" w:rsidRDefault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del w:id="4" w:author="Author"/>
          <w:b/>
          <w:bCs/>
          <w:noProof/>
        </w:rPr>
      </w:pPr>
      <w:r w:rsidRPr="0085163E"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B4DF5D6" w14:textId="38E674E1" w:rsidR="00654882" w:rsidRPr="0085163E" w:rsidRDefault="00654882" w:rsidP="0085163E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commentRangeStart w:id="5"/>
      <w:del w:id="6" w:author="Author">
        <w:r w:rsidDel="00AB3E47">
          <w:rPr>
            <w:noProof/>
          </w:rPr>
          <w:delText xml:space="preserve">Always turn the collection into a </w:delText>
        </w:r>
        <w:r w:rsidRPr="0085163E" w:rsidDel="00AB3E47">
          <w:rPr>
            <w:b/>
            <w:bCs/>
            <w:noProof/>
          </w:rPr>
          <w:delText>JS array</w:delText>
        </w:r>
        <w:r w:rsidDel="00AB3E47">
          <w:rPr>
            <w:noProof/>
          </w:rPr>
          <w:delText xml:space="preserve"> </w:delText>
        </w:r>
        <w:r w:rsidRPr="0085163E" w:rsidDel="00AB3E47">
          <w:rPr>
            <w:noProof/>
            <w:lang w:val="bg-BG"/>
          </w:rPr>
          <w:delText>(</w:delText>
        </w:r>
        <w:r w:rsidDel="00AB3E47">
          <w:rPr>
            <w:noProof/>
          </w:rPr>
          <w:delText>forEach, forOf, et.)</w:delText>
        </w:r>
      </w:del>
      <w:commentRangeEnd w:id="5"/>
      <w:r w:rsidR="00AB3E47">
        <w:rPr>
          <w:rStyle w:val="CommentReference"/>
        </w:rPr>
        <w:commentReference w:id="5"/>
      </w:r>
    </w:p>
    <w:p w14:paraId="0348E3A0" w14:textId="27A1A8E2" w:rsidR="005F5B07" w:rsidRPr="005F5B07" w:rsidRDefault="005F5B07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4BF23E28" w14:textId="77777777" w:rsidR="005F5B07" w:rsidRDefault="005F5B07" w:rsidP="00083DDD">
      <w:pPr>
        <w:rPr>
          <w:rStyle w:val="Strong"/>
        </w:rPr>
      </w:pPr>
      <w:r w:rsidRPr="005F5B07">
        <w:rPr>
          <w:rStyle w:val="Strong"/>
        </w:rPr>
        <w:t>Use the provided skeleton to solve this problem.</w:t>
      </w:r>
    </w:p>
    <w:p w14:paraId="15DAE891" w14:textId="0FE30960" w:rsidR="00ED78FD" w:rsidRPr="00AE0A24" w:rsidRDefault="00ED78FD" w:rsidP="00ED78FD">
      <w:pPr>
        <w:spacing w:line="259" w:lineRule="auto"/>
        <w:rPr>
          <w:rFonts w:ascii="Calibri" w:eastAsia="Calibri" w:hAnsi="Calibri" w:cs="Times New Roman"/>
        </w:rPr>
      </w:pPr>
      <w:r w:rsidRPr="00AE0A24">
        <w:rPr>
          <w:rFonts w:ascii="Calibri" w:eastAsia="Calibri" w:hAnsi="Calibri" w:cs="Times New Roman"/>
          <w:b/>
          <w:bCs/>
        </w:rPr>
        <w:t>Write the missing JavaScript code</w:t>
      </w:r>
      <w:r w:rsidRPr="00AE0A24">
        <w:rPr>
          <w:rFonts w:ascii="Calibri" w:eastAsia="Calibri" w:hAnsi="Calibri" w:cs="Times New Roman"/>
        </w:rPr>
        <w:t xml:space="preserve"> to </w:t>
      </w:r>
      <w:r>
        <w:rPr>
          <w:rFonts w:ascii="Calibri" w:eastAsia="Calibri" w:hAnsi="Calibri" w:cs="Times New Roman"/>
        </w:rPr>
        <w:t xml:space="preserve">plan </w:t>
      </w:r>
      <w:del w:id="7" w:author="Author">
        <w:r w:rsidDel="0085163E">
          <w:rPr>
            <w:rFonts w:ascii="Calibri" w:eastAsia="Calibri" w:hAnsi="Calibri" w:cs="Times New Roman"/>
          </w:rPr>
          <w:delText xml:space="preserve">for </w:delText>
        </w:r>
      </w:del>
      <w:r>
        <w:rPr>
          <w:rFonts w:ascii="Calibri" w:eastAsia="Calibri" w:hAnsi="Calibri" w:cs="Times New Roman"/>
        </w:rPr>
        <w:t>your</w:t>
      </w:r>
      <w:r w:rsidRPr="00AE0A24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next two</w:t>
      </w:r>
      <w:ins w:id="8" w:author="Author">
        <w:r w:rsidR="00AB3E47">
          <w:rPr>
            <w:rFonts w:ascii="Calibri" w:eastAsia="Calibri" w:hAnsi="Calibri" w:cs="Times New Roman"/>
            <w:lang w:val="bg-BG"/>
          </w:rPr>
          <w:t>-</w:t>
        </w:r>
      </w:ins>
      <w:del w:id="9" w:author="Author">
        <w:r w:rsidDel="00AB3E47">
          <w:rPr>
            <w:rFonts w:ascii="Calibri" w:eastAsia="Calibri" w:hAnsi="Calibri" w:cs="Times New Roman"/>
          </w:rPr>
          <w:delText xml:space="preserve"> </w:delText>
        </w:r>
      </w:del>
      <w:r>
        <w:rPr>
          <w:rFonts w:ascii="Calibri" w:eastAsia="Calibri" w:hAnsi="Calibri" w:cs="Times New Roman"/>
        </w:rPr>
        <w:t>week</w:t>
      </w:r>
      <w:r w:rsidRPr="00AE0A24">
        <w:rPr>
          <w:rFonts w:ascii="Calibri" w:eastAsia="Calibri" w:hAnsi="Calibri" w:cs="Times New Roman"/>
        </w:rPr>
        <w:t xml:space="preserve"> </w:t>
      </w:r>
      <w:commentRangeStart w:id="10"/>
      <w:r>
        <w:rPr>
          <w:rFonts w:ascii="Calibri" w:eastAsia="Calibri" w:hAnsi="Calibri" w:cs="Times New Roman"/>
          <w:b/>
          <w:bCs/>
        </w:rPr>
        <w:t>Sprint</w:t>
      </w:r>
      <w:commentRangeEnd w:id="10"/>
      <w:r w:rsidR="0085163E">
        <w:rPr>
          <w:rStyle w:val="CommentReference"/>
        </w:rPr>
        <w:commentReference w:id="10"/>
      </w:r>
      <w:r w:rsidRPr="00AE0A24">
        <w:rPr>
          <w:rFonts w:ascii="Calibri" w:eastAsia="Calibri" w:hAnsi="Calibri" w:cs="Times New Roman"/>
        </w:rPr>
        <w:t>:</w:t>
      </w:r>
    </w:p>
    <w:p w14:paraId="0D9B0619" w14:textId="4CE3108A" w:rsidR="003D7D20" w:rsidRPr="00083DDD" w:rsidRDefault="003D7D20" w:rsidP="00083DDD">
      <w:r>
        <w:rPr>
          <w:noProof/>
          <w:lang w:val="bg-BG" w:eastAsia="bg-BG"/>
        </w:rPr>
        <w:drawing>
          <wp:inline distT="0" distB="0" distL="0" distR="0" wp14:anchorId="3DFE5114" wp14:editId="2DF6C40D">
            <wp:extent cx="6626225" cy="3155950"/>
            <wp:effectExtent l="19050" t="19050" r="2222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D8A33" w14:textId="4CE3BE59" w:rsidR="00104F96" w:rsidRPr="00AE0A24" w:rsidRDefault="00ED78FD" w:rsidP="00104F9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Create </w:t>
      </w:r>
      <w:ins w:id="11" w:author="Author">
        <w:r w:rsidR="00AB3E47">
          <w:rPr>
            <w:rFonts w:ascii="Calibri" w:eastAsia="Times New Roman" w:hAnsi="Calibri" w:cs="Times New Roman"/>
            <w:b/>
            <w:color w:val="8F400B"/>
            <w:sz w:val="32"/>
            <w:szCs w:val="32"/>
          </w:rPr>
          <w:t xml:space="preserve">a </w:t>
        </w:r>
      </w:ins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Task</w:t>
      </w:r>
    </w:p>
    <w:p w14:paraId="1F990335" w14:textId="7E3D2421" w:rsidR="00104F96" w:rsidRDefault="00ED78FD" w:rsidP="00ED78FD">
      <w:pPr>
        <w:pStyle w:val="ListParagraph"/>
        <w:numPr>
          <w:ilvl w:val="0"/>
          <w:numId w:val="37"/>
        </w:numPr>
        <w:rPr>
          <w:rFonts w:ascii="Calibri" w:eastAsia="Calibri" w:hAnsi="Calibri" w:cs="Times New Roman"/>
        </w:rPr>
      </w:pPr>
      <w:r w:rsidRPr="00ED78FD">
        <w:rPr>
          <w:rFonts w:ascii="Calibri" w:eastAsia="Calibri" w:hAnsi="Calibri" w:cs="Times New Roman"/>
        </w:rPr>
        <w:t xml:space="preserve">You're provided with a form that contains the following fields: </w:t>
      </w:r>
      <w:r w:rsidRPr="00ED78FD">
        <w:rPr>
          <w:rFonts w:ascii="Calibri" w:eastAsia="Calibri" w:hAnsi="Calibri" w:cs="Times New Roman"/>
          <w:b/>
        </w:rPr>
        <w:t>Title</w:t>
      </w:r>
      <w:r w:rsidRPr="00ED78FD"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Description</w:t>
      </w:r>
      <w:r w:rsidRPr="00ED78FD"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Label</w:t>
      </w:r>
      <w:r w:rsidRPr="00ED78FD">
        <w:rPr>
          <w:rFonts w:ascii="Calibri" w:eastAsia="Calibri" w:hAnsi="Calibri" w:cs="Times New Roman"/>
        </w:rPr>
        <w:t xml:space="preserve"> (</w:t>
      </w:r>
      <w:ins w:id="12" w:author="Author">
        <w:r w:rsidR="00AB3E47">
          <w:rPr>
            <w:rFonts w:ascii="Calibri" w:eastAsia="Calibri" w:hAnsi="Calibri" w:cs="Times New Roman"/>
          </w:rPr>
          <w:t>a s</w:t>
        </w:r>
      </w:ins>
      <w:del w:id="13" w:author="Author">
        <w:r w:rsidRPr="00ED78FD" w:rsidDel="00AB3E47">
          <w:rPr>
            <w:rFonts w:ascii="Calibri" w:eastAsia="Calibri" w:hAnsi="Calibri" w:cs="Times New Roman"/>
          </w:rPr>
          <w:delText>S</w:delText>
        </w:r>
      </w:del>
      <w:r w:rsidRPr="00ED78FD">
        <w:rPr>
          <w:rFonts w:ascii="Calibri" w:eastAsia="Calibri" w:hAnsi="Calibri" w:cs="Times New Roman"/>
        </w:rPr>
        <w:t>elect</w:t>
      </w:r>
      <w:ins w:id="14" w:author="Author">
        <w:r w:rsidR="00AB3E47">
          <w:rPr>
            <w:rFonts w:ascii="Calibri" w:eastAsia="Calibri" w:hAnsi="Calibri" w:cs="Times New Roman"/>
          </w:rPr>
          <w:t xml:space="preserve"> field</w:t>
        </w:r>
      </w:ins>
      <w:r w:rsidRPr="00ED78FD">
        <w:rPr>
          <w:rFonts w:ascii="Calibri" w:eastAsia="Calibri" w:hAnsi="Calibri" w:cs="Times New Roman"/>
        </w:rPr>
        <w:t xml:space="preserve"> with 3 </w:t>
      </w:r>
      <w:ins w:id="15" w:author="Author">
        <w:r w:rsidR="00AB3E47">
          <w:rPr>
            <w:rFonts w:ascii="Calibri" w:eastAsia="Calibri" w:hAnsi="Calibri" w:cs="Times New Roman"/>
          </w:rPr>
          <w:t>o</w:t>
        </w:r>
      </w:ins>
      <w:del w:id="16" w:author="Author">
        <w:r w:rsidRPr="00ED78FD" w:rsidDel="00AB3E47">
          <w:rPr>
            <w:rFonts w:ascii="Calibri" w:eastAsia="Calibri" w:hAnsi="Calibri" w:cs="Times New Roman"/>
          </w:rPr>
          <w:delText>O</w:delText>
        </w:r>
      </w:del>
      <w:r w:rsidRPr="00ED78FD">
        <w:rPr>
          <w:rFonts w:ascii="Calibri" w:eastAsia="Calibri" w:hAnsi="Calibri" w:cs="Times New Roman"/>
        </w:rPr>
        <w:t>ptions)</w:t>
      </w:r>
      <w:r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Estimation Points</w:t>
      </w:r>
      <w:r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Assignee</w:t>
      </w:r>
      <w:del w:id="17" w:author="Author">
        <w:r w:rsidDel="00AB3E47">
          <w:rPr>
            <w:rFonts w:ascii="Calibri" w:eastAsia="Calibri" w:hAnsi="Calibri" w:cs="Times New Roman"/>
          </w:rPr>
          <w:delText xml:space="preserve"> </w:delText>
        </w:r>
      </w:del>
      <w:ins w:id="18" w:author="Author">
        <w:r w:rsidR="00AB3E47">
          <w:rPr>
            <w:rFonts w:ascii="Calibri" w:eastAsia="Calibri" w:hAnsi="Calibri" w:cs="Times New Roman"/>
          </w:rPr>
          <w:t xml:space="preserve">, </w:t>
        </w:r>
      </w:ins>
      <w:r>
        <w:rPr>
          <w:rFonts w:ascii="Calibri" w:eastAsia="Calibri" w:hAnsi="Calibri" w:cs="Times New Roman"/>
        </w:rPr>
        <w:t xml:space="preserve">and </w:t>
      </w:r>
      <w:r w:rsidRPr="00ED78FD">
        <w:rPr>
          <w:rFonts w:ascii="Calibri" w:eastAsia="Calibri" w:hAnsi="Calibri" w:cs="Times New Roman"/>
          <w:b/>
        </w:rPr>
        <w:t>two buttons</w:t>
      </w:r>
      <w:r>
        <w:rPr>
          <w:rFonts w:ascii="Calibri" w:eastAsia="Calibri" w:hAnsi="Calibri" w:cs="Times New Roman"/>
        </w:rPr>
        <w:t xml:space="preserve"> – </w:t>
      </w:r>
      <w:ins w:id="19" w:author="Author">
        <w:r w:rsidR="00AB3E47" w:rsidRPr="00E45331">
          <w:rPr>
            <w:rFonts w:ascii="Calibri" w:eastAsia="Calibri" w:hAnsi="Calibri" w:cs="Times New Roman"/>
            <w:b/>
            <w:bCs/>
            <w:rPrChange w:id="20" w:author="Author">
              <w:rPr>
                <w:rFonts w:ascii="Calibri" w:eastAsia="Calibri" w:hAnsi="Calibri" w:cs="Times New Roman"/>
              </w:rPr>
            </w:rPrChange>
          </w:rPr>
          <w:t>[</w:t>
        </w:r>
      </w:ins>
      <w:del w:id="21" w:author="Author">
        <w:r w:rsidRPr="00E45331" w:rsidDel="00AB3E47">
          <w:rPr>
            <w:rFonts w:ascii="Calibri" w:eastAsia="Calibri" w:hAnsi="Calibri" w:cs="Times New Roman"/>
            <w:b/>
            <w:bCs/>
            <w:rPrChange w:id="22" w:author="Author">
              <w:rPr>
                <w:rFonts w:ascii="Calibri" w:eastAsia="Calibri" w:hAnsi="Calibri" w:cs="Times New Roman"/>
              </w:rPr>
            </w:rPrChange>
          </w:rPr>
          <w:delText>"</w:delText>
        </w:r>
      </w:del>
      <w:r w:rsidRPr="00E45331">
        <w:rPr>
          <w:rFonts w:ascii="Calibri" w:eastAsia="Calibri" w:hAnsi="Calibri" w:cs="Times New Roman"/>
          <w:b/>
          <w:bCs/>
          <w:rPrChange w:id="23" w:author="Author">
            <w:rPr>
              <w:rFonts w:ascii="Calibri" w:eastAsia="Calibri" w:hAnsi="Calibri" w:cs="Times New Roman"/>
            </w:rPr>
          </w:rPrChange>
        </w:rPr>
        <w:t>Create Task</w:t>
      </w:r>
      <w:ins w:id="24" w:author="Author">
        <w:r w:rsidR="00AB3E47" w:rsidRPr="00E45331">
          <w:rPr>
            <w:rFonts w:ascii="Calibri" w:eastAsia="Calibri" w:hAnsi="Calibri" w:cs="Times New Roman"/>
            <w:b/>
            <w:bCs/>
            <w:rPrChange w:id="25" w:author="Author">
              <w:rPr>
                <w:rFonts w:ascii="Calibri" w:eastAsia="Calibri" w:hAnsi="Calibri" w:cs="Times New Roman"/>
              </w:rPr>
            </w:rPrChange>
          </w:rPr>
          <w:t>]</w:t>
        </w:r>
      </w:ins>
      <w:del w:id="26" w:author="Author">
        <w:r w:rsidDel="00AB3E47">
          <w:rPr>
            <w:rFonts w:ascii="Calibri" w:eastAsia="Calibri" w:hAnsi="Calibri" w:cs="Times New Roman"/>
          </w:rPr>
          <w:delText>"</w:delText>
        </w:r>
      </w:del>
      <w:r>
        <w:rPr>
          <w:rFonts w:ascii="Calibri" w:eastAsia="Calibri" w:hAnsi="Calibri" w:cs="Times New Roman"/>
        </w:rPr>
        <w:t xml:space="preserve"> and </w:t>
      </w:r>
      <w:del w:id="27" w:author="Author">
        <w:r w:rsidDel="00AB3E47">
          <w:rPr>
            <w:rFonts w:ascii="Calibri" w:eastAsia="Calibri" w:hAnsi="Calibri" w:cs="Times New Roman"/>
          </w:rPr>
          <w:delText>"</w:delText>
        </w:r>
      </w:del>
      <w:ins w:id="28" w:author="Author">
        <w:r w:rsidR="00AB3E47" w:rsidRPr="00E45331">
          <w:rPr>
            <w:rFonts w:ascii="Calibri" w:eastAsia="Calibri" w:hAnsi="Calibri" w:cs="Times New Roman"/>
            <w:b/>
            <w:bCs/>
            <w:rPrChange w:id="29" w:author="Author">
              <w:rPr>
                <w:rFonts w:ascii="Calibri" w:eastAsia="Calibri" w:hAnsi="Calibri" w:cs="Times New Roman"/>
              </w:rPr>
            </w:rPrChange>
          </w:rPr>
          <w:t>[</w:t>
        </w:r>
      </w:ins>
      <w:r w:rsidRPr="00E45331">
        <w:rPr>
          <w:rFonts w:ascii="Calibri" w:eastAsia="Calibri" w:hAnsi="Calibri" w:cs="Times New Roman"/>
          <w:b/>
          <w:bCs/>
          <w:rPrChange w:id="30" w:author="Author">
            <w:rPr>
              <w:rFonts w:ascii="Calibri" w:eastAsia="Calibri" w:hAnsi="Calibri" w:cs="Times New Roman"/>
            </w:rPr>
          </w:rPrChange>
        </w:rPr>
        <w:t>Delete Task</w:t>
      </w:r>
      <w:ins w:id="31" w:author="Author">
        <w:r w:rsidR="00AB3E47" w:rsidRPr="00E45331">
          <w:rPr>
            <w:rFonts w:ascii="Calibri" w:eastAsia="Calibri" w:hAnsi="Calibri" w:cs="Times New Roman"/>
            <w:b/>
            <w:bCs/>
            <w:rPrChange w:id="32" w:author="Author">
              <w:rPr>
                <w:rFonts w:ascii="Calibri" w:eastAsia="Calibri" w:hAnsi="Calibri" w:cs="Times New Roman"/>
              </w:rPr>
            </w:rPrChange>
          </w:rPr>
          <w:t>]</w:t>
        </w:r>
      </w:ins>
      <w:del w:id="33" w:author="Author">
        <w:r w:rsidRPr="00E45331" w:rsidDel="00AB3E47">
          <w:rPr>
            <w:rFonts w:ascii="Calibri" w:eastAsia="Calibri" w:hAnsi="Calibri" w:cs="Times New Roman"/>
            <w:b/>
            <w:bCs/>
            <w:rPrChange w:id="34" w:author="Author">
              <w:rPr>
                <w:rFonts w:ascii="Calibri" w:eastAsia="Calibri" w:hAnsi="Calibri" w:cs="Times New Roman"/>
              </w:rPr>
            </w:rPrChange>
          </w:rPr>
          <w:delText>"</w:delText>
        </w:r>
      </w:del>
      <w:r>
        <w:rPr>
          <w:rFonts w:ascii="Calibri" w:eastAsia="Calibri" w:hAnsi="Calibri" w:cs="Times New Roman"/>
        </w:rPr>
        <w:t xml:space="preserve">. </w:t>
      </w:r>
      <w:del w:id="35" w:author="Author">
        <w:r w:rsidDel="0085163E">
          <w:rPr>
            <w:rFonts w:ascii="Calibri" w:eastAsia="Calibri" w:hAnsi="Calibri" w:cs="Times New Roman"/>
          </w:rPr>
          <w:delText xml:space="preserve">On </w:delText>
        </w:r>
      </w:del>
      <w:ins w:id="36" w:author="Author">
        <w:r w:rsidR="0085163E">
          <w:rPr>
            <w:rFonts w:ascii="Calibri" w:eastAsia="Calibri" w:hAnsi="Calibri" w:cs="Times New Roman"/>
          </w:rPr>
          <w:t xml:space="preserve">After </w:t>
        </w:r>
        <w:r w:rsidR="0058625B">
          <w:rPr>
            <w:rFonts w:ascii="Calibri" w:eastAsia="Calibri" w:hAnsi="Calibri" w:cs="Times New Roman"/>
          </w:rPr>
          <w:t xml:space="preserve">the </w:t>
        </w:r>
      </w:ins>
      <w:r>
        <w:rPr>
          <w:rFonts w:ascii="Calibri" w:eastAsia="Calibri" w:hAnsi="Calibri" w:cs="Times New Roman"/>
        </w:rPr>
        <w:t xml:space="preserve">page initialization, the </w:t>
      </w:r>
      <w:del w:id="37" w:author="Author">
        <w:r w:rsidDel="00AB3E47">
          <w:rPr>
            <w:rFonts w:ascii="Calibri" w:eastAsia="Calibri" w:hAnsi="Calibri" w:cs="Times New Roman"/>
          </w:rPr>
          <w:delText>"</w:delText>
        </w:r>
      </w:del>
      <w:ins w:id="38" w:author="Author">
        <w:r w:rsidR="00AB3E47" w:rsidRPr="00E45331">
          <w:rPr>
            <w:rFonts w:ascii="Calibri" w:eastAsia="Calibri" w:hAnsi="Calibri" w:cs="Times New Roman"/>
            <w:b/>
            <w:bCs/>
            <w:rPrChange w:id="39" w:author="Author">
              <w:rPr>
                <w:rFonts w:ascii="Calibri" w:eastAsia="Calibri" w:hAnsi="Calibri" w:cs="Times New Roman"/>
              </w:rPr>
            </w:rPrChange>
          </w:rPr>
          <w:t>[</w:t>
        </w:r>
      </w:ins>
      <w:r w:rsidRPr="00ED78FD">
        <w:rPr>
          <w:rFonts w:ascii="Calibri" w:eastAsia="Calibri" w:hAnsi="Calibri" w:cs="Times New Roman"/>
          <w:b/>
        </w:rPr>
        <w:t>Delete Task</w:t>
      </w:r>
      <w:ins w:id="40" w:author="Author">
        <w:r w:rsidR="00AB3E47">
          <w:rPr>
            <w:rFonts w:ascii="Calibri" w:eastAsia="Calibri" w:hAnsi="Calibri" w:cs="Times New Roman"/>
            <w:b/>
          </w:rPr>
          <w:t>]</w:t>
        </w:r>
      </w:ins>
      <w:del w:id="41" w:author="Author">
        <w:r w:rsidDel="00AB3E47">
          <w:rPr>
            <w:rFonts w:ascii="Calibri" w:eastAsia="Calibri" w:hAnsi="Calibri" w:cs="Times New Roman"/>
          </w:rPr>
          <w:delText>"</w:delText>
        </w:r>
      </w:del>
      <w:r>
        <w:rPr>
          <w:rFonts w:ascii="Calibri" w:eastAsia="Calibri" w:hAnsi="Calibri" w:cs="Times New Roman"/>
        </w:rPr>
        <w:t xml:space="preserve"> button is </w:t>
      </w:r>
      <w:r w:rsidRPr="00ED78FD">
        <w:rPr>
          <w:rFonts w:ascii="Calibri" w:eastAsia="Calibri" w:hAnsi="Calibri" w:cs="Times New Roman"/>
          <w:b/>
        </w:rPr>
        <w:t>disabled</w:t>
      </w:r>
      <w:r>
        <w:rPr>
          <w:rFonts w:ascii="Calibri" w:eastAsia="Calibri" w:hAnsi="Calibri" w:cs="Times New Roman"/>
        </w:rPr>
        <w:t>.</w:t>
      </w:r>
    </w:p>
    <w:p w14:paraId="6B6671F6" w14:textId="424A2130" w:rsidR="00ED78FD" w:rsidRDefault="00ED78FD" w:rsidP="00ED78FD">
      <w:pPr>
        <w:pStyle w:val="ListParagraph"/>
        <w:numPr>
          <w:ilvl w:val="0"/>
          <w:numId w:val="3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After the user </w:t>
      </w:r>
      <w:r w:rsidRPr="00ED78FD">
        <w:rPr>
          <w:rFonts w:ascii="Calibri" w:eastAsia="Calibri" w:hAnsi="Calibri" w:cs="Times New Roman"/>
          <w:b/>
        </w:rPr>
        <w:t>successfully fills out all of the fields</w:t>
      </w:r>
      <w:r>
        <w:rPr>
          <w:rFonts w:ascii="Calibri" w:eastAsia="Calibri" w:hAnsi="Calibri" w:cs="Times New Roman"/>
        </w:rPr>
        <w:t xml:space="preserve"> and </w:t>
      </w:r>
      <w:r w:rsidRPr="00ED78FD">
        <w:rPr>
          <w:rFonts w:ascii="Calibri" w:eastAsia="Calibri" w:hAnsi="Calibri" w:cs="Times New Roman"/>
          <w:b/>
        </w:rPr>
        <w:t>clicks</w:t>
      </w:r>
      <w:r>
        <w:rPr>
          <w:rFonts w:ascii="Calibri" w:eastAsia="Calibri" w:hAnsi="Calibri" w:cs="Times New Roman"/>
        </w:rPr>
        <w:t xml:space="preserve"> on </w:t>
      </w:r>
      <w:ins w:id="42" w:author="Author">
        <w:r w:rsidR="00AB3E47" w:rsidRPr="00E45331">
          <w:rPr>
            <w:rFonts w:ascii="Calibri" w:eastAsia="Calibri" w:hAnsi="Calibri" w:cs="Times New Roman"/>
            <w:b/>
            <w:bCs/>
            <w:rPrChange w:id="43" w:author="Author">
              <w:rPr>
                <w:rFonts w:ascii="Calibri" w:eastAsia="Calibri" w:hAnsi="Calibri" w:cs="Times New Roman"/>
              </w:rPr>
            </w:rPrChange>
          </w:rPr>
          <w:t>[</w:t>
        </w:r>
      </w:ins>
      <w:del w:id="44" w:author="Author">
        <w:r w:rsidRPr="00E45331" w:rsidDel="00AB3E47">
          <w:rPr>
            <w:rFonts w:ascii="Calibri" w:eastAsia="Calibri" w:hAnsi="Calibri" w:cs="Times New Roman"/>
            <w:b/>
            <w:bCs/>
            <w:rPrChange w:id="45" w:author="Author">
              <w:rPr>
                <w:rFonts w:ascii="Calibri" w:eastAsia="Calibri" w:hAnsi="Calibri" w:cs="Times New Roman"/>
              </w:rPr>
            </w:rPrChange>
          </w:rPr>
          <w:delText>"</w:delText>
        </w:r>
      </w:del>
      <w:r w:rsidRPr="00E45331">
        <w:rPr>
          <w:rFonts w:ascii="Calibri" w:eastAsia="Calibri" w:hAnsi="Calibri" w:cs="Times New Roman"/>
          <w:b/>
          <w:bCs/>
          <w:rPrChange w:id="46" w:author="Author">
            <w:rPr>
              <w:rFonts w:ascii="Calibri" w:eastAsia="Calibri" w:hAnsi="Calibri" w:cs="Times New Roman"/>
            </w:rPr>
          </w:rPrChange>
        </w:rPr>
        <w:t>Create Task</w:t>
      </w:r>
      <w:del w:id="47" w:author="Author">
        <w:r w:rsidRPr="00E45331" w:rsidDel="00AB3E47">
          <w:rPr>
            <w:rFonts w:ascii="Calibri" w:eastAsia="Calibri" w:hAnsi="Calibri" w:cs="Times New Roman"/>
            <w:b/>
            <w:bCs/>
            <w:rPrChange w:id="48" w:author="Author">
              <w:rPr>
                <w:rFonts w:ascii="Calibri" w:eastAsia="Calibri" w:hAnsi="Calibri" w:cs="Times New Roman"/>
              </w:rPr>
            </w:rPrChange>
          </w:rPr>
          <w:delText>"</w:delText>
        </w:r>
      </w:del>
      <w:ins w:id="49" w:author="Author">
        <w:r w:rsidR="00AB3E47" w:rsidRPr="00E45331">
          <w:rPr>
            <w:rFonts w:ascii="Calibri" w:eastAsia="Calibri" w:hAnsi="Calibri" w:cs="Times New Roman"/>
            <w:b/>
            <w:bCs/>
            <w:rPrChange w:id="50" w:author="Author">
              <w:rPr>
                <w:rFonts w:ascii="Calibri" w:eastAsia="Calibri" w:hAnsi="Calibri" w:cs="Times New Roman"/>
              </w:rPr>
            </w:rPrChange>
          </w:rPr>
          <w:t>]</w:t>
        </w:r>
      </w:ins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b/>
        </w:rPr>
        <w:t>button</w:t>
      </w:r>
      <w:r>
        <w:rPr>
          <w:rFonts w:ascii="Calibri" w:eastAsia="Calibri" w:hAnsi="Calibri" w:cs="Times New Roman"/>
        </w:rPr>
        <w:t xml:space="preserve">, it should create a new </w:t>
      </w:r>
      <w:r w:rsidRPr="00C673A9">
        <w:rPr>
          <w:rFonts w:ascii="Calibri" w:eastAsia="Calibri" w:hAnsi="Calibri" w:cs="Times New Roman"/>
          <w:b/>
        </w:rPr>
        <w:t>article</w:t>
      </w:r>
      <w:r>
        <w:rPr>
          <w:rFonts w:ascii="Calibri" w:eastAsia="Calibri" w:hAnsi="Calibri" w:cs="Times New Roman"/>
        </w:rPr>
        <w:t xml:space="preserve"> inside the </w:t>
      </w:r>
      <w:ins w:id="51" w:author="Author">
        <w:r w:rsidR="0085163E" w:rsidRPr="00E45331">
          <w:rPr>
            <w:rStyle w:val="CodeChar"/>
            <w:rPrChange w:id="52" w:author="Author">
              <w:rPr>
                <w:rFonts w:ascii="Calibri" w:eastAsia="Calibri" w:hAnsi="Calibri" w:cs="Times New Roman"/>
              </w:rPr>
            </w:rPrChange>
          </w:rPr>
          <w:t>&lt;</w:t>
        </w:r>
      </w:ins>
      <w:r w:rsidRPr="00E45331">
        <w:rPr>
          <w:rStyle w:val="CodeChar"/>
          <w:rPrChange w:id="53" w:author="Author">
            <w:rPr>
              <w:rFonts w:ascii="Calibri" w:eastAsia="Calibri" w:hAnsi="Calibri" w:cs="Times New Roman"/>
              <w:b/>
            </w:rPr>
          </w:rPrChange>
        </w:rPr>
        <w:t>section</w:t>
      </w:r>
      <w:ins w:id="54" w:author="Author">
        <w:r w:rsidR="0085163E" w:rsidRPr="00E45331">
          <w:rPr>
            <w:rStyle w:val="CodeChar"/>
            <w:rPrChange w:id="55" w:author="Author">
              <w:rPr>
                <w:rFonts w:ascii="Calibri" w:eastAsia="Calibri" w:hAnsi="Calibri" w:cs="Times New Roman"/>
                <w:b/>
              </w:rPr>
            </w:rPrChange>
          </w:rPr>
          <w:t>&gt;</w:t>
        </w:r>
      </w:ins>
      <w:r>
        <w:rPr>
          <w:rFonts w:ascii="Calibri" w:eastAsia="Calibri" w:hAnsi="Calibri" w:cs="Times New Roman"/>
        </w:rPr>
        <w:t xml:space="preserve"> with </w:t>
      </w:r>
      <w:ins w:id="56" w:author="Author">
        <w:r w:rsidR="0085163E" w:rsidRPr="00E45331">
          <w:rPr>
            <w:rStyle w:val="CodeChar"/>
            <w:rPrChange w:id="57" w:author="Author">
              <w:rPr>
                <w:rFonts w:ascii="Calibri" w:eastAsia="Calibri" w:hAnsi="Calibri" w:cs="Times New Roman"/>
              </w:rPr>
            </w:rPrChange>
          </w:rPr>
          <w:t>id</w:t>
        </w:r>
      </w:ins>
      <w:del w:id="58" w:author="Author">
        <w:r w:rsidRPr="00E45331" w:rsidDel="00AB3E47">
          <w:rPr>
            <w:rStyle w:val="CodeChar"/>
            <w:rPrChange w:id="59" w:author="Author">
              <w:rPr>
                <w:rFonts w:ascii="Calibri" w:eastAsia="Calibri" w:hAnsi="Calibri" w:cs="Times New Roman"/>
                <w:b/>
              </w:rPr>
            </w:rPrChange>
          </w:rPr>
          <w:delText>id</w:delText>
        </w:r>
      </w:del>
      <w:r w:rsidRPr="00ED78FD">
        <w:rPr>
          <w:rFonts w:ascii="Calibri" w:eastAsia="Calibri" w:hAnsi="Calibri" w:cs="Times New Roman"/>
          <w:b/>
        </w:rPr>
        <w:t xml:space="preserve"> </w:t>
      </w:r>
      <w:r w:rsidRPr="00E45331">
        <w:rPr>
          <w:rStyle w:val="CodeChar"/>
          <w:rPrChange w:id="60" w:author="Author">
            <w:rPr>
              <w:rFonts w:ascii="Calibri" w:eastAsia="Calibri" w:hAnsi="Calibri" w:cs="Times New Roman"/>
              <w:b/>
            </w:rPr>
          </w:rPrChange>
        </w:rPr>
        <w:t>"tasks-section"</w:t>
      </w:r>
      <w:r w:rsidRPr="00ED78FD">
        <w:rPr>
          <w:rFonts w:ascii="Calibri" w:eastAsia="Calibri" w:hAnsi="Calibri" w:cs="Times New Roman"/>
        </w:rPr>
        <w:t>.</w:t>
      </w:r>
    </w:p>
    <w:p w14:paraId="4CA0B43A" w14:textId="6B51F116" w:rsidR="00ED78FD" w:rsidRPr="00ED78FD" w:rsidRDefault="00ED78FD" w:rsidP="00ED78FD">
      <w:pPr>
        <w:pStyle w:val="ListParagraph"/>
        <w:numPr>
          <w:ilvl w:val="0"/>
          <w:numId w:val="3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That </w:t>
      </w:r>
      <w:r w:rsidRPr="00C91D79">
        <w:rPr>
          <w:rFonts w:ascii="Calibri" w:eastAsia="Calibri" w:hAnsi="Calibri" w:cs="Times New Roman"/>
          <w:b/>
        </w:rPr>
        <w:t>article</w:t>
      </w:r>
      <w:r>
        <w:rPr>
          <w:rFonts w:ascii="Calibri" w:eastAsia="Calibri" w:hAnsi="Calibri" w:cs="Times New Roman"/>
        </w:rPr>
        <w:t xml:space="preserve"> has the </w:t>
      </w:r>
      <w:r w:rsidRPr="00ED78FD">
        <w:rPr>
          <w:rFonts w:ascii="Calibri" w:eastAsia="Calibri" w:hAnsi="Calibri" w:cs="Times New Roman"/>
          <w:b/>
        </w:rPr>
        <w:t>following</w:t>
      </w:r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b/>
        </w:rPr>
        <w:t>HTML</w:t>
      </w:r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b/>
        </w:rPr>
        <w:t>structure</w:t>
      </w:r>
      <w:del w:id="61" w:author="Author">
        <w:r w:rsidDel="00AB3E47">
          <w:rPr>
            <w:rFonts w:ascii="Calibri" w:eastAsia="Calibri" w:hAnsi="Calibri" w:cs="Times New Roman"/>
          </w:rPr>
          <w:delText>:</w:delText>
        </w:r>
      </w:del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i/>
        </w:rPr>
        <w:t xml:space="preserve">(be careful when you create it and add all of the </w:t>
      </w:r>
      <w:r>
        <w:rPr>
          <w:rFonts w:ascii="Calibri" w:eastAsia="Calibri" w:hAnsi="Calibri" w:cs="Times New Roman"/>
          <w:i/>
        </w:rPr>
        <w:t>necessary</w:t>
      </w:r>
      <w:r w:rsidRPr="00ED78FD">
        <w:rPr>
          <w:rFonts w:ascii="Calibri" w:eastAsia="Calibri" w:hAnsi="Calibri" w:cs="Times New Roman"/>
          <w:i/>
        </w:rPr>
        <w:t xml:space="preserve"> </w:t>
      </w:r>
      <w:del w:id="62" w:author="Author">
        <w:r w:rsidRPr="00ED78FD" w:rsidDel="00AB3E47">
          <w:rPr>
            <w:rFonts w:ascii="Calibri" w:eastAsia="Calibri" w:hAnsi="Calibri" w:cs="Times New Roman"/>
            <w:i/>
          </w:rPr>
          <w:delText>html</w:delText>
        </w:r>
      </w:del>
      <w:ins w:id="63" w:author="Author">
        <w:r w:rsidR="00AB3E47">
          <w:rPr>
            <w:rFonts w:ascii="Calibri" w:eastAsia="Calibri" w:hAnsi="Calibri" w:cs="Times New Roman"/>
            <w:i/>
          </w:rPr>
          <w:t>HTML</w:t>
        </w:r>
      </w:ins>
      <w:r w:rsidRPr="00ED78FD">
        <w:rPr>
          <w:rFonts w:ascii="Calibri" w:eastAsia="Calibri" w:hAnsi="Calibri" w:cs="Times New Roman"/>
          <w:i/>
        </w:rPr>
        <w:t xml:space="preserve"> elements and attributes)</w:t>
      </w:r>
      <w:ins w:id="64" w:author="Author">
        <w:r w:rsidR="00AB3E47">
          <w:rPr>
            <w:rFonts w:ascii="Calibri" w:eastAsia="Calibri" w:hAnsi="Calibri" w:cs="Times New Roman"/>
            <w:iCs/>
          </w:rPr>
          <w:t>:</w:t>
        </w:r>
      </w:ins>
    </w:p>
    <w:p w14:paraId="699D8BAA" w14:textId="02E002A4" w:rsidR="002F364B" w:rsidRDefault="00E8686D" w:rsidP="006874A4">
      <w:pPr>
        <w:rPr>
          <w:rStyle w:val="Strong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6D2101D" wp14:editId="2488F52D">
            <wp:extent cx="5829300" cy="28860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8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9227" w14:textId="7A7B0036" w:rsidR="00B82D54" w:rsidRPr="00426D25" w:rsidRDefault="00B82D54" w:rsidP="00B82D54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 w:rsidRPr="00B82D54">
        <w:rPr>
          <w:rStyle w:val="Strong"/>
          <w:b w:val="0"/>
        </w:rPr>
        <w:t xml:space="preserve">You have to fill out </w:t>
      </w:r>
      <w:r w:rsidRPr="00B82D54">
        <w:rPr>
          <w:rStyle w:val="Strong"/>
        </w:rPr>
        <w:t>ALL of the input fields</w:t>
      </w:r>
      <w:r>
        <w:rPr>
          <w:rStyle w:val="Strong"/>
          <w:b w:val="0"/>
        </w:rPr>
        <w:t>,</w:t>
      </w:r>
      <w:r w:rsidRPr="00B82D54">
        <w:rPr>
          <w:rStyle w:val="Strong"/>
          <w:b w:val="0"/>
        </w:rPr>
        <w:t xml:space="preserve"> otherwise </w:t>
      </w:r>
      <w:r>
        <w:rPr>
          <w:rStyle w:val="Strong"/>
          <w:b w:val="0"/>
        </w:rPr>
        <w:t>clicking on the</w:t>
      </w:r>
      <w:r w:rsidRPr="00B82D54">
        <w:rPr>
          <w:rStyle w:val="Strong"/>
          <w:b w:val="0"/>
        </w:rPr>
        <w:t xml:space="preserve"> </w:t>
      </w:r>
      <w:ins w:id="65" w:author="Author">
        <w:r w:rsidR="00AB3E47" w:rsidRPr="00E45331">
          <w:rPr>
            <w:rStyle w:val="Strong"/>
            <w:bCs w:val="0"/>
            <w:rPrChange w:id="66" w:author="Author">
              <w:rPr>
                <w:rStyle w:val="Strong"/>
                <w:b w:val="0"/>
              </w:rPr>
            </w:rPrChange>
          </w:rPr>
          <w:t>[</w:t>
        </w:r>
      </w:ins>
      <w:del w:id="67" w:author="Author">
        <w:r w:rsidRPr="00E45331" w:rsidDel="00AB3E47">
          <w:rPr>
            <w:rStyle w:val="Strong"/>
            <w:bCs w:val="0"/>
            <w:rPrChange w:id="68" w:author="Author">
              <w:rPr>
                <w:rStyle w:val="Strong"/>
                <w:b w:val="0"/>
              </w:rPr>
            </w:rPrChange>
          </w:rPr>
          <w:delText>"</w:delText>
        </w:r>
      </w:del>
      <w:r w:rsidRPr="00E45331">
        <w:rPr>
          <w:rStyle w:val="Strong"/>
          <w:bCs w:val="0"/>
          <w:rPrChange w:id="69" w:author="Author">
            <w:rPr>
              <w:rStyle w:val="Strong"/>
              <w:b w:val="0"/>
            </w:rPr>
          </w:rPrChange>
        </w:rPr>
        <w:t>Create Task</w:t>
      </w:r>
      <w:ins w:id="70" w:author="Author">
        <w:r w:rsidR="00AB3E47" w:rsidRPr="00E45331">
          <w:rPr>
            <w:rStyle w:val="Strong"/>
            <w:bCs w:val="0"/>
            <w:rPrChange w:id="71" w:author="Author">
              <w:rPr>
                <w:rStyle w:val="Strong"/>
                <w:b w:val="0"/>
              </w:rPr>
            </w:rPrChange>
          </w:rPr>
          <w:t>]</w:t>
        </w:r>
      </w:ins>
      <w:del w:id="72" w:author="Author">
        <w:r w:rsidRPr="00B82D54" w:rsidDel="00AB3E47">
          <w:rPr>
            <w:rStyle w:val="Strong"/>
            <w:b w:val="0"/>
          </w:rPr>
          <w:delText>"</w:delText>
        </w:r>
      </w:del>
      <w:r w:rsidRPr="00B82D54">
        <w:rPr>
          <w:rStyle w:val="Strong"/>
          <w:b w:val="0"/>
        </w:rPr>
        <w:t xml:space="preserve"> button </w:t>
      </w:r>
      <w:r w:rsidRPr="00B82D54">
        <w:rPr>
          <w:rStyle w:val="Strong"/>
        </w:rPr>
        <w:t>shouldn't do</w:t>
      </w:r>
      <w:r w:rsidRPr="00B82D54">
        <w:rPr>
          <w:rStyle w:val="Strong"/>
          <w:b w:val="0"/>
        </w:rPr>
        <w:t xml:space="preserve"> </w:t>
      </w:r>
      <w:r w:rsidRPr="00E8686D">
        <w:rPr>
          <w:rStyle w:val="Strong"/>
        </w:rPr>
        <w:t>anything</w:t>
      </w:r>
      <w:r w:rsidRPr="00B82D54">
        <w:rPr>
          <w:rStyle w:val="Strong"/>
          <w:b w:val="0"/>
        </w:rPr>
        <w:t>!</w:t>
      </w:r>
    </w:p>
    <w:p w14:paraId="546123EB" w14:textId="6089DCAA" w:rsidR="00426D25" w:rsidRPr="00426D25" w:rsidRDefault="00426D25" w:rsidP="00B82D54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 xml:space="preserve">The </w:t>
      </w:r>
      <w:ins w:id="73" w:author="Author">
        <w:r w:rsidR="00AB3E47" w:rsidRPr="00E45331">
          <w:rPr>
            <w:rStyle w:val="CodeChar"/>
            <w:rPrChange w:id="74" w:author="Author">
              <w:rPr>
                <w:rStyle w:val="Strong"/>
                <w:b w:val="0"/>
              </w:rPr>
            </w:rPrChange>
          </w:rPr>
          <w:t>&lt;</w:t>
        </w:r>
      </w:ins>
      <w:r w:rsidRPr="00E45331">
        <w:rPr>
          <w:rStyle w:val="CodeChar"/>
          <w:rPrChange w:id="75" w:author="Author">
            <w:rPr>
              <w:rStyle w:val="Strong"/>
            </w:rPr>
          </w:rPrChange>
        </w:rPr>
        <w:t>div</w:t>
      </w:r>
      <w:ins w:id="76" w:author="Author">
        <w:r w:rsidR="00AB3E47" w:rsidRPr="00E45331">
          <w:rPr>
            <w:rStyle w:val="CodeChar"/>
            <w:rPrChange w:id="77" w:author="Author">
              <w:rPr>
                <w:rStyle w:val="Strong"/>
              </w:rPr>
            </w:rPrChange>
          </w:rPr>
          <w:t>&gt;</w:t>
        </w:r>
      </w:ins>
      <w:r>
        <w:rPr>
          <w:rStyle w:val="Strong"/>
          <w:b w:val="0"/>
        </w:rPr>
        <w:t xml:space="preserve"> with </w:t>
      </w:r>
      <w:r w:rsidRPr="00E45331">
        <w:rPr>
          <w:rStyle w:val="CodeChar"/>
          <w:rPrChange w:id="78" w:author="Author">
            <w:rPr>
              <w:rStyle w:val="Strong"/>
            </w:rPr>
          </w:rPrChange>
        </w:rPr>
        <w:t>class</w:t>
      </w:r>
      <w:r w:rsidRPr="00426D25">
        <w:rPr>
          <w:rStyle w:val="Strong"/>
        </w:rPr>
        <w:t xml:space="preserve"> </w:t>
      </w:r>
      <w:r w:rsidRPr="00E45331">
        <w:rPr>
          <w:rStyle w:val="CodeChar"/>
          <w:rPrChange w:id="79" w:author="Author">
            <w:rPr>
              <w:rStyle w:val="Strong"/>
            </w:rPr>
          </w:rPrChange>
        </w:rPr>
        <w:t>"task-card-label"</w:t>
      </w:r>
      <w:r>
        <w:rPr>
          <w:rStyle w:val="Strong"/>
          <w:b w:val="0"/>
        </w:rPr>
        <w:t xml:space="preserve"> has different </w:t>
      </w:r>
      <w:r w:rsidRPr="00426D25">
        <w:rPr>
          <w:rStyle w:val="Strong"/>
        </w:rPr>
        <w:t>HTML code icons</w:t>
      </w:r>
      <w:r>
        <w:rPr>
          <w:rStyle w:val="Strong"/>
          <w:b w:val="0"/>
        </w:rPr>
        <w:t xml:space="preserve"> </w:t>
      </w:r>
      <w:r w:rsidR="003C2C3A">
        <w:rPr>
          <w:rStyle w:val="Strong"/>
          <w:b w:val="0"/>
        </w:rPr>
        <w:t xml:space="preserve">next to its name depending on </w:t>
      </w:r>
      <w:ins w:id="80" w:author="Author">
        <w:r w:rsidR="0085163E">
          <w:rPr>
            <w:rStyle w:val="Strong"/>
            <w:b w:val="0"/>
          </w:rPr>
          <w:t>whether</w:t>
        </w:r>
      </w:ins>
      <w:del w:id="81" w:author="Author">
        <w:r w:rsidR="003C2C3A" w:rsidDel="0085163E">
          <w:rPr>
            <w:rStyle w:val="Strong"/>
            <w:b w:val="0"/>
          </w:rPr>
          <w:delText>if</w:delText>
        </w:r>
      </w:del>
      <w:r w:rsidR="003C2C3A">
        <w:rPr>
          <w:rStyle w:val="Strong"/>
          <w:b w:val="0"/>
        </w:rPr>
        <w:t xml:space="preserve"> </w:t>
      </w:r>
      <w:r w:rsidR="00E8686D">
        <w:rPr>
          <w:rStyle w:val="Strong"/>
          <w:b w:val="0"/>
        </w:rPr>
        <w:t>it is</w:t>
      </w:r>
      <w:r>
        <w:rPr>
          <w:rStyle w:val="Strong"/>
          <w:b w:val="0"/>
        </w:rPr>
        <w:t xml:space="preserve"> a </w:t>
      </w:r>
      <w:del w:id="82" w:author="Author">
        <w:r w:rsidRPr="00426D25" w:rsidDel="0085163E">
          <w:rPr>
            <w:rStyle w:val="Strong"/>
          </w:rPr>
          <w:delText>F</w:delText>
        </w:r>
      </w:del>
      <w:ins w:id="83" w:author="Author">
        <w:r w:rsidR="0085163E">
          <w:rPr>
            <w:rStyle w:val="Strong"/>
          </w:rPr>
          <w:t>f</w:t>
        </w:r>
      </w:ins>
      <w:r w:rsidRPr="00426D25">
        <w:rPr>
          <w:rStyle w:val="Strong"/>
        </w:rPr>
        <w:t>eature</w:t>
      </w:r>
      <w:r>
        <w:rPr>
          <w:rStyle w:val="Strong"/>
          <w:b w:val="0"/>
        </w:rPr>
        <w:t xml:space="preserve">, </w:t>
      </w:r>
      <w:del w:id="84" w:author="Author">
        <w:r w:rsidRPr="00426D25" w:rsidDel="0085163E">
          <w:rPr>
            <w:rStyle w:val="Strong"/>
          </w:rPr>
          <w:delText>L</w:delText>
        </w:r>
      </w:del>
      <w:ins w:id="85" w:author="Author">
        <w:r w:rsidR="0085163E">
          <w:rPr>
            <w:rStyle w:val="Strong"/>
          </w:rPr>
          <w:t>l</w:t>
        </w:r>
      </w:ins>
      <w:r w:rsidRPr="00426D25">
        <w:rPr>
          <w:rStyle w:val="Strong"/>
        </w:rPr>
        <w:t>ow</w:t>
      </w:r>
      <w:r>
        <w:rPr>
          <w:rStyle w:val="Strong"/>
          <w:b w:val="0"/>
        </w:rPr>
        <w:t xml:space="preserve"> </w:t>
      </w:r>
      <w:del w:id="86" w:author="Author">
        <w:r w:rsidRPr="00426D25" w:rsidDel="0085163E">
          <w:rPr>
            <w:rStyle w:val="Strong"/>
          </w:rPr>
          <w:delText>P</w:delText>
        </w:r>
      </w:del>
      <w:ins w:id="87" w:author="Author">
        <w:r w:rsidR="0085163E">
          <w:rPr>
            <w:rStyle w:val="Strong"/>
          </w:rPr>
          <w:t>p</w:t>
        </w:r>
      </w:ins>
      <w:r w:rsidRPr="00426D25">
        <w:rPr>
          <w:rStyle w:val="Strong"/>
        </w:rPr>
        <w:t xml:space="preserve">riority </w:t>
      </w:r>
      <w:del w:id="88" w:author="Author">
        <w:r w:rsidRPr="00426D25" w:rsidDel="0085163E">
          <w:rPr>
            <w:rStyle w:val="Strong"/>
          </w:rPr>
          <w:delText>B</w:delText>
        </w:r>
      </w:del>
      <w:ins w:id="89" w:author="Author">
        <w:r w:rsidR="0085163E">
          <w:rPr>
            <w:rStyle w:val="Strong"/>
          </w:rPr>
          <w:t>b</w:t>
        </w:r>
      </w:ins>
      <w:r w:rsidRPr="00426D25">
        <w:rPr>
          <w:rStyle w:val="Strong"/>
        </w:rPr>
        <w:t>ug</w:t>
      </w:r>
      <w:ins w:id="90" w:author="Author">
        <w:r w:rsidR="0085163E" w:rsidRPr="00E45331">
          <w:rPr>
            <w:rStyle w:val="Strong"/>
            <w:b w:val="0"/>
            <w:bCs w:val="0"/>
            <w:rPrChange w:id="91" w:author="Author">
              <w:rPr>
                <w:rStyle w:val="Strong"/>
              </w:rPr>
            </w:rPrChange>
          </w:rPr>
          <w:t>,</w:t>
        </w:r>
      </w:ins>
      <w:r>
        <w:rPr>
          <w:rStyle w:val="Strong"/>
          <w:b w:val="0"/>
        </w:rPr>
        <w:t xml:space="preserve"> or </w:t>
      </w:r>
      <w:del w:id="92" w:author="Author">
        <w:r w:rsidRPr="00426D25" w:rsidDel="0085163E">
          <w:rPr>
            <w:rStyle w:val="Strong"/>
          </w:rPr>
          <w:delText>H</w:delText>
        </w:r>
      </w:del>
      <w:ins w:id="93" w:author="Author">
        <w:r w:rsidR="0085163E">
          <w:rPr>
            <w:rStyle w:val="Strong"/>
          </w:rPr>
          <w:t>h</w:t>
        </w:r>
      </w:ins>
      <w:r w:rsidRPr="00426D25">
        <w:rPr>
          <w:rStyle w:val="Strong"/>
        </w:rPr>
        <w:t xml:space="preserve">igh </w:t>
      </w:r>
      <w:del w:id="94" w:author="Author">
        <w:r w:rsidRPr="00426D25" w:rsidDel="0085163E">
          <w:rPr>
            <w:rStyle w:val="Strong"/>
          </w:rPr>
          <w:delText>P</w:delText>
        </w:r>
      </w:del>
      <w:ins w:id="95" w:author="Author">
        <w:r w:rsidR="0085163E">
          <w:rPr>
            <w:rStyle w:val="Strong"/>
          </w:rPr>
          <w:t>p</w:t>
        </w:r>
      </w:ins>
      <w:r w:rsidRPr="00426D25">
        <w:rPr>
          <w:rStyle w:val="Strong"/>
        </w:rPr>
        <w:t xml:space="preserve">riority </w:t>
      </w:r>
      <w:del w:id="96" w:author="Author">
        <w:r w:rsidRPr="00426D25" w:rsidDel="0085163E">
          <w:rPr>
            <w:rStyle w:val="Strong"/>
          </w:rPr>
          <w:delText>B</w:delText>
        </w:r>
      </w:del>
      <w:ins w:id="97" w:author="Author">
        <w:r w:rsidR="0085163E">
          <w:rPr>
            <w:rStyle w:val="Strong"/>
          </w:rPr>
          <w:t>b</w:t>
        </w:r>
      </w:ins>
      <w:r w:rsidRPr="00426D25">
        <w:rPr>
          <w:rStyle w:val="Strong"/>
        </w:rPr>
        <w:t>ug.</w:t>
      </w:r>
      <w:r>
        <w:rPr>
          <w:rStyle w:val="Strong"/>
          <w:b w:val="0"/>
        </w:rPr>
        <w:t xml:space="preserve"> Here are the HTML code variations:</w:t>
      </w:r>
    </w:p>
    <w:p w14:paraId="60DF914F" w14:textId="6ECA80B7" w:rsidR="00426D25" w:rsidRPr="00426D25" w:rsidRDefault="00426D25" w:rsidP="00426D25">
      <w:pPr>
        <w:pStyle w:val="ListParagraph"/>
        <w:numPr>
          <w:ilvl w:val="1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>Feature</w:t>
      </w:r>
      <w:ins w:id="98" w:author="Author">
        <w:r w:rsidR="0085163E">
          <w:rPr>
            <w:rStyle w:val="Strong"/>
            <w:b w:val="0"/>
          </w:rPr>
          <w:t>:</w:t>
        </w:r>
      </w:ins>
      <w:del w:id="99" w:author="Author">
        <w:r w:rsidDel="0085163E">
          <w:rPr>
            <w:rStyle w:val="Strong"/>
            <w:b w:val="0"/>
          </w:rPr>
          <w:delText xml:space="preserve"> -</w:delText>
        </w:r>
      </w:del>
      <w:r>
        <w:rPr>
          <w:rStyle w:val="Strong"/>
          <w:b w:val="0"/>
        </w:rPr>
        <w:t xml:space="preserve"> </w:t>
      </w:r>
      <w:r w:rsidRPr="00426D25">
        <w:rPr>
          <w:rStyle w:val="Strong"/>
        </w:rPr>
        <w:t>&amp;#8865;</w:t>
      </w:r>
    </w:p>
    <w:p w14:paraId="4A8CFCDA" w14:textId="62CD5255" w:rsidR="00426D25" w:rsidRPr="00426D25" w:rsidRDefault="00426D25" w:rsidP="00426D25">
      <w:pPr>
        <w:pStyle w:val="ListParagraph"/>
        <w:numPr>
          <w:ilvl w:val="1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>Low Priority Bug</w:t>
      </w:r>
      <w:ins w:id="100" w:author="Author">
        <w:r w:rsidR="0085163E">
          <w:rPr>
            <w:rStyle w:val="Strong"/>
            <w:b w:val="0"/>
          </w:rPr>
          <w:t>:</w:t>
        </w:r>
      </w:ins>
      <w:del w:id="101" w:author="Author">
        <w:r w:rsidDel="0085163E">
          <w:rPr>
            <w:rStyle w:val="Strong"/>
            <w:b w:val="0"/>
          </w:rPr>
          <w:delText xml:space="preserve"> -</w:delText>
        </w:r>
      </w:del>
      <w:r>
        <w:rPr>
          <w:rStyle w:val="Strong"/>
          <w:b w:val="0"/>
        </w:rPr>
        <w:t xml:space="preserve"> </w:t>
      </w:r>
      <w:r w:rsidRPr="00426D25">
        <w:rPr>
          <w:rStyle w:val="Strong"/>
        </w:rPr>
        <w:t>&amp;#9737;</w:t>
      </w:r>
    </w:p>
    <w:p w14:paraId="17002FC9" w14:textId="66984F5B" w:rsidR="00426D25" w:rsidRPr="00E8686D" w:rsidRDefault="00426D25" w:rsidP="00426D25">
      <w:pPr>
        <w:pStyle w:val="ListParagraph"/>
        <w:numPr>
          <w:ilvl w:val="1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>High Priority Bug</w:t>
      </w:r>
      <w:ins w:id="102" w:author="Author">
        <w:r w:rsidR="0085163E">
          <w:rPr>
            <w:rStyle w:val="Strong"/>
            <w:b w:val="0"/>
          </w:rPr>
          <w:t>:</w:t>
        </w:r>
      </w:ins>
      <w:del w:id="103" w:author="Author">
        <w:r w:rsidDel="0085163E">
          <w:rPr>
            <w:rStyle w:val="Strong"/>
            <w:b w:val="0"/>
          </w:rPr>
          <w:delText xml:space="preserve"> -</w:delText>
        </w:r>
      </w:del>
      <w:r>
        <w:rPr>
          <w:rStyle w:val="Strong"/>
          <w:b w:val="0"/>
        </w:rPr>
        <w:t xml:space="preserve"> </w:t>
      </w:r>
      <w:r w:rsidRPr="00426D25">
        <w:rPr>
          <w:rStyle w:val="Strong"/>
        </w:rPr>
        <w:t>&amp;#9888;</w:t>
      </w:r>
    </w:p>
    <w:p w14:paraId="332AA52F" w14:textId="3C62BFCB" w:rsidR="00E8686D" w:rsidRPr="00E8686D" w:rsidRDefault="00E8686D" w:rsidP="00E8686D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 w:rsidRPr="00E8686D">
        <w:rPr>
          <w:rStyle w:val="Strong"/>
          <w:b w:val="0"/>
        </w:rPr>
        <w:t xml:space="preserve">The </w:t>
      </w:r>
      <w:r w:rsidRPr="00E8686D">
        <w:rPr>
          <w:rStyle w:val="Strong"/>
        </w:rPr>
        <w:t>label</w:t>
      </w:r>
      <w:r w:rsidRPr="00E8686D">
        <w:rPr>
          <w:rStyle w:val="Strong"/>
          <w:b w:val="0"/>
        </w:rPr>
        <w:t xml:space="preserve"> </w:t>
      </w:r>
      <w:ins w:id="104" w:author="Author">
        <w:r w:rsidR="0085163E" w:rsidRPr="00E45331">
          <w:rPr>
            <w:rStyle w:val="CodeChar"/>
            <w:rPrChange w:id="105" w:author="Author">
              <w:rPr>
                <w:rStyle w:val="Strong"/>
                <w:b w:val="0"/>
              </w:rPr>
            </w:rPrChange>
          </w:rPr>
          <w:t>&lt;</w:t>
        </w:r>
      </w:ins>
      <w:r w:rsidRPr="00E45331">
        <w:rPr>
          <w:rStyle w:val="CodeChar"/>
          <w:rPrChange w:id="106" w:author="Author">
            <w:rPr>
              <w:rStyle w:val="Strong"/>
            </w:rPr>
          </w:rPrChange>
        </w:rPr>
        <w:t>div</w:t>
      </w:r>
      <w:ins w:id="107" w:author="Author">
        <w:r w:rsidR="0085163E" w:rsidRPr="00E45331">
          <w:rPr>
            <w:rStyle w:val="CodeChar"/>
            <w:rPrChange w:id="108" w:author="Author">
              <w:rPr>
                <w:rStyle w:val="Strong"/>
              </w:rPr>
            </w:rPrChange>
          </w:rPr>
          <w:t>&gt;</w:t>
        </w:r>
      </w:ins>
      <w:r w:rsidRPr="00E8686D">
        <w:rPr>
          <w:rStyle w:val="Strong"/>
          <w:b w:val="0"/>
        </w:rPr>
        <w:t xml:space="preserve"> also has an </w:t>
      </w:r>
      <w:r w:rsidRPr="00E8686D">
        <w:rPr>
          <w:rStyle w:val="Strong"/>
        </w:rPr>
        <w:t xml:space="preserve">additional </w:t>
      </w:r>
      <w:r w:rsidRPr="00E45331">
        <w:rPr>
          <w:rStyle w:val="CodeChar"/>
          <w:rPrChange w:id="109" w:author="Author">
            <w:rPr>
              <w:rStyle w:val="Strong"/>
            </w:rPr>
          </w:rPrChange>
        </w:rPr>
        <w:t>class</w:t>
      </w:r>
      <w:r w:rsidRPr="00E8686D">
        <w:rPr>
          <w:rStyle w:val="Strong"/>
          <w:b w:val="0"/>
        </w:rPr>
        <w:t xml:space="preserve"> that styles it differently</w:t>
      </w:r>
      <w:ins w:id="110" w:author="Author">
        <w:r w:rsidR="0085163E">
          <w:rPr>
            <w:rStyle w:val="Strong"/>
            <w:b w:val="0"/>
          </w:rPr>
          <w:t>,</w:t>
        </w:r>
      </w:ins>
      <w:r w:rsidRPr="00E8686D">
        <w:rPr>
          <w:rStyle w:val="Strong"/>
          <w:b w:val="0"/>
        </w:rPr>
        <w:t xml:space="preserve"> so be sure to add it:</w:t>
      </w:r>
    </w:p>
    <w:p w14:paraId="4D2D9DE9" w14:textId="1535BCE5" w:rsidR="00E8686D" w:rsidRPr="00E8686D" w:rsidRDefault="00E45331" w:rsidP="00E8686D">
      <w:pPr>
        <w:pStyle w:val="ListParagraph"/>
        <w:numPr>
          <w:ilvl w:val="1"/>
          <w:numId w:val="38"/>
        </w:numPr>
        <w:rPr>
          <w:rStyle w:val="Strong"/>
          <w:b w:val="0"/>
          <w:lang w:val="bg-BG"/>
        </w:rPr>
      </w:pPr>
      <w:ins w:id="111" w:author="Author">
        <w:r>
          <w:rPr>
            <w:rStyle w:val="Strong"/>
            <w:b w:val="0"/>
          </w:rPr>
          <w:t>f</w:t>
        </w:r>
      </w:ins>
      <w:del w:id="112" w:author="Author">
        <w:r w:rsidR="00E8686D" w:rsidRPr="00E8686D" w:rsidDel="00E45331">
          <w:rPr>
            <w:rStyle w:val="Strong"/>
            <w:b w:val="0"/>
          </w:rPr>
          <w:delText>F</w:delText>
        </w:r>
      </w:del>
      <w:r w:rsidR="00E8686D" w:rsidRPr="00E8686D">
        <w:rPr>
          <w:rStyle w:val="Strong"/>
          <w:b w:val="0"/>
        </w:rPr>
        <w:t>eature</w:t>
      </w:r>
      <w:ins w:id="113" w:author="Author">
        <w:r w:rsidR="0085163E">
          <w:rPr>
            <w:rStyle w:val="Strong"/>
            <w:b w:val="0"/>
          </w:rPr>
          <w:t>:</w:t>
        </w:r>
      </w:ins>
      <w:del w:id="114" w:author="Author">
        <w:r w:rsidR="00E8686D" w:rsidRPr="00E8686D" w:rsidDel="0085163E">
          <w:rPr>
            <w:rStyle w:val="Strong"/>
            <w:b w:val="0"/>
          </w:rPr>
          <w:delText xml:space="preserve"> –</w:delText>
        </w:r>
      </w:del>
      <w:r w:rsidR="00E8686D" w:rsidRPr="00E8686D">
        <w:rPr>
          <w:rStyle w:val="Strong"/>
          <w:b w:val="0"/>
        </w:rPr>
        <w:t xml:space="preserve"> </w:t>
      </w:r>
      <w:ins w:id="115" w:author="Author">
        <w:r w:rsidRPr="00E45331">
          <w:rPr>
            <w:rStyle w:val="CodeChar"/>
            <w:rPrChange w:id="116" w:author="Author">
              <w:rPr>
                <w:rStyle w:val="Strong"/>
                <w:b w:val="0"/>
              </w:rPr>
            </w:rPrChange>
          </w:rPr>
          <w:t>"</w:t>
        </w:r>
      </w:ins>
      <w:r w:rsidR="00E8686D" w:rsidRPr="00E45331">
        <w:rPr>
          <w:rStyle w:val="CodeChar"/>
          <w:rPrChange w:id="117" w:author="Author">
            <w:rPr>
              <w:rStyle w:val="Strong"/>
            </w:rPr>
          </w:rPrChange>
        </w:rPr>
        <w:t>feature</w:t>
      </w:r>
      <w:ins w:id="118" w:author="Author">
        <w:r w:rsidRPr="00E45331">
          <w:rPr>
            <w:rStyle w:val="CodeChar"/>
            <w:rPrChange w:id="119" w:author="Author">
              <w:rPr>
                <w:rStyle w:val="Strong"/>
              </w:rPr>
            </w:rPrChange>
          </w:rPr>
          <w:t>"</w:t>
        </w:r>
      </w:ins>
    </w:p>
    <w:p w14:paraId="7C77F085" w14:textId="4430A0A1" w:rsidR="00E8686D" w:rsidRPr="00E8686D" w:rsidRDefault="00E8686D" w:rsidP="00E8686D">
      <w:pPr>
        <w:pStyle w:val="ListParagraph"/>
        <w:numPr>
          <w:ilvl w:val="1"/>
          <w:numId w:val="38"/>
        </w:numPr>
        <w:rPr>
          <w:rStyle w:val="Strong"/>
          <w:b w:val="0"/>
          <w:lang w:val="bg-BG"/>
        </w:rPr>
      </w:pPr>
      <w:del w:id="120" w:author="Author">
        <w:r w:rsidRPr="00E8686D" w:rsidDel="00E45331">
          <w:rPr>
            <w:rStyle w:val="Strong"/>
            <w:b w:val="0"/>
          </w:rPr>
          <w:delText>L</w:delText>
        </w:r>
      </w:del>
      <w:ins w:id="121" w:author="Author">
        <w:r w:rsidR="00E45331">
          <w:rPr>
            <w:rStyle w:val="Strong"/>
            <w:b w:val="0"/>
          </w:rPr>
          <w:t>l</w:t>
        </w:r>
      </w:ins>
      <w:r w:rsidRPr="00E8686D">
        <w:rPr>
          <w:rStyle w:val="Strong"/>
          <w:b w:val="0"/>
        </w:rPr>
        <w:t xml:space="preserve">ow </w:t>
      </w:r>
      <w:ins w:id="122" w:author="Author">
        <w:r w:rsidR="00E45331">
          <w:rPr>
            <w:rStyle w:val="Strong"/>
            <w:b w:val="0"/>
          </w:rPr>
          <w:t>p</w:t>
        </w:r>
      </w:ins>
      <w:del w:id="123" w:author="Author">
        <w:r w:rsidRPr="00E8686D" w:rsidDel="00E45331">
          <w:rPr>
            <w:rStyle w:val="Strong"/>
            <w:b w:val="0"/>
          </w:rPr>
          <w:delText>P</w:delText>
        </w:r>
      </w:del>
      <w:r w:rsidRPr="00E8686D">
        <w:rPr>
          <w:rStyle w:val="Strong"/>
          <w:b w:val="0"/>
        </w:rPr>
        <w:t xml:space="preserve">riority </w:t>
      </w:r>
      <w:ins w:id="124" w:author="Author">
        <w:r w:rsidR="00E45331">
          <w:rPr>
            <w:rStyle w:val="Strong"/>
            <w:b w:val="0"/>
          </w:rPr>
          <w:t>b</w:t>
        </w:r>
      </w:ins>
      <w:del w:id="125" w:author="Author">
        <w:r w:rsidRPr="00E8686D" w:rsidDel="00E45331">
          <w:rPr>
            <w:rStyle w:val="Strong"/>
            <w:b w:val="0"/>
          </w:rPr>
          <w:delText>B</w:delText>
        </w:r>
      </w:del>
      <w:r w:rsidRPr="00E8686D">
        <w:rPr>
          <w:rStyle w:val="Strong"/>
          <w:b w:val="0"/>
        </w:rPr>
        <w:t>ug</w:t>
      </w:r>
      <w:ins w:id="126" w:author="Author">
        <w:r w:rsidR="0085163E">
          <w:rPr>
            <w:rStyle w:val="Strong"/>
            <w:b w:val="0"/>
          </w:rPr>
          <w:t>:</w:t>
        </w:r>
      </w:ins>
      <w:del w:id="127" w:author="Author">
        <w:r w:rsidRPr="00E8686D" w:rsidDel="0085163E">
          <w:rPr>
            <w:rStyle w:val="Strong"/>
            <w:b w:val="0"/>
          </w:rPr>
          <w:delText xml:space="preserve"> –</w:delText>
        </w:r>
      </w:del>
      <w:r w:rsidRPr="00E8686D">
        <w:rPr>
          <w:rStyle w:val="Strong"/>
          <w:b w:val="0"/>
        </w:rPr>
        <w:t xml:space="preserve"> </w:t>
      </w:r>
      <w:ins w:id="128" w:author="Author">
        <w:r w:rsidR="00E45331" w:rsidRPr="00E45331">
          <w:rPr>
            <w:rStyle w:val="CodeChar"/>
            <w:rPrChange w:id="129" w:author="Author">
              <w:rPr>
                <w:rStyle w:val="Strong"/>
              </w:rPr>
            </w:rPrChange>
          </w:rPr>
          <w:t>"</w:t>
        </w:r>
      </w:ins>
      <w:r w:rsidRPr="00E45331">
        <w:rPr>
          <w:rStyle w:val="CodeChar"/>
          <w:rPrChange w:id="130" w:author="Author">
            <w:rPr>
              <w:rStyle w:val="Strong"/>
            </w:rPr>
          </w:rPrChange>
        </w:rPr>
        <w:t>low-priority</w:t>
      </w:r>
      <w:ins w:id="131" w:author="Author">
        <w:r w:rsidR="00E45331" w:rsidRPr="00E45331">
          <w:rPr>
            <w:rStyle w:val="CodeChar"/>
            <w:rPrChange w:id="132" w:author="Author">
              <w:rPr>
                <w:rStyle w:val="Strong"/>
              </w:rPr>
            </w:rPrChange>
          </w:rPr>
          <w:t>"</w:t>
        </w:r>
      </w:ins>
    </w:p>
    <w:p w14:paraId="259FF24C" w14:textId="70438E07" w:rsidR="00E8686D" w:rsidRPr="009B7729" w:rsidRDefault="00E45331" w:rsidP="00E8686D">
      <w:pPr>
        <w:pStyle w:val="ListParagraph"/>
        <w:numPr>
          <w:ilvl w:val="1"/>
          <w:numId w:val="38"/>
        </w:numPr>
        <w:rPr>
          <w:rStyle w:val="Strong"/>
          <w:b w:val="0"/>
          <w:lang w:val="bg-BG"/>
        </w:rPr>
      </w:pPr>
      <w:ins w:id="133" w:author="Author">
        <w:r>
          <w:rPr>
            <w:rStyle w:val="Strong"/>
            <w:b w:val="0"/>
          </w:rPr>
          <w:t>h</w:t>
        </w:r>
      </w:ins>
      <w:del w:id="134" w:author="Author">
        <w:r w:rsidR="00E8686D" w:rsidRPr="00E8686D" w:rsidDel="00E45331">
          <w:rPr>
            <w:rStyle w:val="Strong"/>
            <w:b w:val="0"/>
          </w:rPr>
          <w:delText>H</w:delText>
        </w:r>
      </w:del>
      <w:r w:rsidR="00E8686D" w:rsidRPr="00E8686D">
        <w:rPr>
          <w:rStyle w:val="Strong"/>
          <w:b w:val="0"/>
        </w:rPr>
        <w:t xml:space="preserve">igh </w:t>
      </w:r>
      <w:ins w:id="135" w:author="Author">
        <w:r>
          <w:rPr>
            <w:rStyle w:val="Strong"/>
            <w:b w:val="0"/>
          </w:rPr>
          <w:t>p</w:t>
        </w:r>
      </w:ins>
      <w:del w:id="136" w:author="Author">
        <w:r w:rsidR="00E8686D" w:rsidRPr="00E8686D" w:rsidDel="00E45331">
          <w:rPr>
            <w:rStyle w:val="Strong"/>
            <w:b w:val="0"/>
          </w:rPr>
          <w:delText>P</w:delText>
        </w:r>
      </w:del>
      <w:r w:rsidR="00E8686D" w:rsidRPr="00E8686D">
        <w:rPr>
          <w:rStyle w:val="Strong"/>
          <w:b w:val="0"/>
        </w:rPr>
        <w:t xml:space="preserve">riority </w:t>
      </w:r>
      <w:ins w:id="137" w:author="Author">
        <w:r>
          <w:rPr>
            <w:rStyle w:val="Strong"/>
            <w:b w:val="0"/>
          </w:rPr>
          <w:t>b</w:t>
        </w:r>
      </w:ins>
      <w:del w:id="138" w:author="Author">
        <w:r w:rsidR="00E8686D" w:rsidRPr="00E8686D" w:rsidDel="00E45331">
          <w:rPr>
            <w:rStyle w:val="Strong"/>
            <w:b w:val="0"/>
          </w:rPr>
          <w:delText>B</w:delText>
        </w:r>
      </w:del>
      <w:r w:rsidR="00E8686D" w:rsidRPr="00E8686D">
        <w:rPr>
          <w:rStyle w:val="Strong"/>
          <w:b w:val="0"/>
        </w:rPr>
        <w:t>ug</w:t>
      </w:r>
      <w:ins w:id="139" w:author="Author">
        <w:r w:rsidR="0085163E">
          <w:rPr>
            <w:rStyle w:val="Strong"/>
            <w:b w:val="0"/>
          </w:rPr>
          <w:t>:</w:t>
        </w:r>
      </w:ins>
      <w:del w:id="140" w:author="Author">
        <w:r w:rsidR="00E8686D" w:rsidRPr="00E8686D" w:rsidDel="0085163E">
          <w:rPr>
            <w:rStyle w:val="Strong"/>
            <w:b w:val="0"/>
          </w:rPr>
          <w:delText xml:space="preserve"> –</w:delText>
        </w:r>
      </w:del>
      <w:r w:rsidR="00E8686D" w:rsidRPr="00E8686D">
        <w:rPr>
          <w:rStyle w:val="Strong"/>
          <w:b w:val="0"/>
        </w:rPr>
        <w:t xml:space="preserve"> </w:t>
      </w:r>
      <w:ins w:id="141" w:author="Author">
        <w:r w:rsidRPr="00E45331">
          <w:rPr>
            <w:rStyle w:val="CodeChar"/>
            <w:rPrChange w:id="142" w:author="Author">
              <w:rPr>
                <w:rStyle w:val="Strong"/>
              </w:rPr>
            </w:rPrChange>
          </w:rPr>
          <w:t>"</w:t>
        </w:r>
      </w:ins>
      <w:r w:rsidR="00E8686D" w:rsidRPr="00E45331">
        <w:rPr>
          <w:rStyle w:val="CodeChar"/>
          <w:rPrChange w:id="143" w:author="Author">
            <w:rPr>
              <w:rStyle w:val="Strong"/>
            </w:rPr>
          </w:rPrChange>
        </w:rPr>
        <w:t>high-priority</w:t>
      </w:r>
      <w:ins w:id="144" w:author="Author">
        <w:r w:rsidRPr="00E45331">
          <w:rPr>
            <w:rStyle w:val="CodeChar"/>
            <w:rPrChange w:id="145" w:author="Author">
              <w:rPr>
                <w:rStyle w:val="Strong"/>
              </w:rPr>
            </w:rPrChange>
          </w:rPr>
          <w:t>"</w:t>
        </w:r>
      </w:ins>
    </w:p>
    <w:p w14:paraId="4A6F9F79" w14:textId="7D8440CD" w:rsidR="009B7729" w:rsidRPr="009B7729" w:rsidRDefault="009B7729" w:rsidP="009B7729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 w:rsidRPr="009B7729">
        <w:rPr>
          <w:rStyle w:val="Strong"/>
          <w:b w:val="0"/>
        </w:rPr>
        <w:t xml:space="preserve">Each task should also have an </w:t>
      </w:r>
      <w:del w:id="146" w:author="Author">
        <w:r w:rsidRPr="009B7729" w:rsidDel="0085163E">
          <w:rPr>
            <w:rStyle w:val="Strong"/>
          </w:rPr>
          <w:delText>id</w:delText>
        </w:r>
      </w:del>
      <w:ins w:id="147" w:author="Author">
        <w:r w:rsidR="00E45331" w:rsidRPr="00E45331">
          <w:rPr>
            <w:rStyle w:val="CodeChar"/>
            <w:rPrChange w:id="148" w:author="Author">
              <w:rPr>
                <w:rStyle w:val="Strong"/>
              </w:rPr>
            </w:rPrChange>
          </w:rPr>
          <w:t>id</w:t>
        </w:r>
      </w:ins>
      <w:r w:rsidRPr="009B7729">
        <w:rPr>
          <w:rStyle w:val="Strong"/>
          <w:b w:val="0"/>
        </w:rPr>
        <w:t xml:space="preserve"> attached to the </w:t>
      </w:r>
      <w:ins w:id="149" w:author="Author">
        <w:r w:rsidR="00E45331" w:rsidRPr="00E45331">
          <w:rPr>
            <w:rStyle w:val="CodeChar"/>
            <w:rPrChange w:id="150" w:author="Author">
              <w:rPr>
                <w:rStyle w:val="Strong"/>
                <w:b w:val="0"/>
              </w:rPr>
            </w:rPrChange>
          </w:rPr>
          <w:t>&lt;</w:t>
        </w:r>
      </w:ins>
      <w:r w:rsidRPr="00E45331">
        <w:rPr>
          <w:rStyle w:val="CodeChar"/>
          <w:rPrChange w:id="151" w:author="Author">
            <w:rPr>
              <w:rStyle w:val="Strong"/>
            </w:rPr>
          </w:rPrChange>
        </w:rPr>
        <w:t>article</w:t>
      </w:r>
      <w:ins w:id="152" w:author="Author">
        <w:r w:rsidR="00E45331" w:rsidRPr="00E45331">
          <w:rPr>
            <w:rStyle w:val="CodeChar"/>
            <w:rPrChange w:id="153" w:author="Author">
              <w:rPr>
                <w:rStyle w:val="Strong"/>
              </w:rPr>
            </w:rPrChange>
          </w:rPr>
          <w:t>&gt;</w:t>
        </w:r>
      </w:ins>
      <w:r w:rsidRPr="009B7729">
        <w:rPr>
          <w:rStyle w:val="Strong"/>
          <w:b w:val="0"/>
        </w:rPr>
        <w:t>, which you have to generate in the following format</w:t>
      </w:r>
      <w:ins w:id="154" w:author="Author">
        <w:r w:rsidR="0085163E">
          <w:rPr>
            <w:rStyle w:val="Strong"/>
            <w:b w:val="0"/>
          </w:rPr>
          <w:t>:</w:t>
        </w:r>
      </w:ins>
      <w:r w:rsidRPr="009B7729">
        <w:rPr>
          <w:rStyle w:val="Strong"/>
          <w:b w:val="0"/>
        </w:rPr>
        <w:t xml:space="preserve"> </w:t>
      </w:r>
      <w:ins w:id="155" w:author="Author">
        <w:r w:rsidR="00E45331" w:rsidRPr="00E45331">
          <w:rPr>
            <w:rStyle w:val="CodeChar"/>
            <w:rPrChange w:id="156" w:author="Author">
              <w:rPr>
                <w:rStyle w:val="Strong"/>
                <w:b w:val="0"/>
              </w:rPr>
            </w:rPrChange>
          </w:rPr>
          <w:t>"</w:t>
        </w:r>
      </w:ins>
      <w:del w:id="157" w:author="Author">
        <w:r w:rsidRPr="00E45331" w:rsidDel="0085163E">
          <w:rPr>
            <w:rStyle w:val="CodeChar"/>
            <w:rPrChange w:id="158" w:author="Author">
              <w:rPr>
                <w:rStyle w:val="Strong"/>
                <w:b w:val="0"/>
              </w:rPr>
            </w:rPrChange>
          </w:rPr>
          <w:delText>(</w:delText>
        </w:r>
      </w:del>
      <w:r w:rsidRPr="00E45331">
        <w:rPr>
          <w:rStyle w:val="CodeChar"/>
          <w:rPrChange w:id="159" w:author="Author">
            <w:rPr>
              <w:rStyle w:val="Strong"/>
            </w:rPr>
          </w:rPrChange>
        </w:rPr>
        <w:t>task-1</w:t>
      </w:r>
      <w:ins w:id="160" w:author="Author">
        <w:r w:rsidR="00E45331" w:rsidRPr="00E45331">
          <w:rPr>
            <w:rStyle w:val="CodeChar"/>
            <w:rPrChange w:id="161" w:author="Author">
              <w:rPr>
                <w:rStyle w:val="Strong"/>
                <w:b w:val="0"/>
              </w:rPr>
            </w:rPrChange>
          </w:rPr>
          <w:t>"</w:t>
        </w:r>
      </w:ins>
      <w:r w:rsidRPr="009B7729">
        <w:rPr>
          <w:rStyle w:val="Strong"/>
          <w:b w:val="0"/>
        </w:rPr>
        <w:t xml:space="preserve">, </w:t>
      </w:r>
      <w:ins w:id="162" w:author="Author">
        <w:r w:rsidR="00E45331" w:rsidRPr="00E45331">
          <w:rPr>
            <w:rStyle w:val="CodeChar"/>
            <w:rPrChange w:id="163" w:author="Author">
              <w:rPr>
                <w:rStyle w:val="Strong"/>
                <w:b w:val="0"/>
              </w:rPr>
            </w:rPrChange>
          </w:rPr>
          <w:t>"</w:t>
        </w:r>
      </w:ins>
      <w:r w:rsidRPr="00E45331">
        <w:rPr>
          <w:rStyle w:val="CodeChar"/>
          <w:rPrChange w:id="164" w:author="Author">
            <w:rPr>
              <w:rStyle w:val="Strong"/>
            </w:rPr>
          </w:rPrChange>
        </w:rPr>
        <w:t>task-2</w:t>
      </w:r>
      <w:ins w:id="165" w:author="Author">
        <w:r w:rsidR="00E45331" w:rsidRPr="00E45331">
          <w:rPr>
            <w:rStyle w:val="CodeChar"/>
            <w:rPrChange w:id="166" w:author="Author">
              <w:rPr>
                <w:rStyle w:val="Strong"/>
                <w:b w:val="0"/>
              </w:rPr>
            </w:rPrChange>
          </w:rPr>
          <w:t>"</w:t>
        </w:r>
      </w:ins>
      <w:r w:rsidRPr="009B7729">
        <w:rPr>
          <w:rStyle w:val="Strong"/>
          <w:b w:val="0"/>
        </w:rPr>
        <w:t xml:space="preserve">, </w:t>
      </w:r>
      <w:ins w:id="167" w:author="Author">
        <w:r w:rsidR="00E45331" w:rsidRPr="00E45331">
          <w:rPr>
            <w:rStyle w:val="CodeChar"/>
            <w:rPrChange w:id="168" w:author="Author">
              <w:rPr>
                <w:rStyle w:val="Strong"/>
                <w:b w:val="0"/>
              </w:rPr>
            </w:rPrChange>
          </w:rPr>
          <w:t>"</w:t>
        </w:r>
      </w:ins>
      <w:r w:rsidRPr="00E45331">
        <w:rPr>
          <w:rStyle w:val="CodeChar"/>
          <w:rPrChange w:id="169" w:author="Author">
            <w:rPr>
              <w:rStyle w:val="Strong"/>
            </w:rPr>
          </w:rPrChange>
        </w:rPr>
        <w:t>task-3</w:t>
      </w:r>
      <w:ins w:id="170" w:author="Author">
        <w:r w:rsidR="00E45331" w:rsidRPr="00E45331">
          <w:rPr>
            <w:rStyle w:val="CodeChar"/>
            <w:rPrChange w:id="171" w:author="Author">
              <w:rPr>
                <w:rStyle w:val="Strong"/>
                <w:b w:val="0"/>
              </w:rPr>
            </w:rPrChange>
          </w:rPr>
          <w:t>"</w:t>
        </w:r>
      </w:ins>
      <w:r w:rsidRPr="009B7729">
        <w:rPr>
          <w:rStyle w:val="Strong"/>
          <w:b w:val="0"/>
        </w:rPr>
        <w:t xml:space="preserve"> etc</w:t>
      </w:r>
      <w:del w:id="172" w:author="Author">
        <w:r w:rsidRPr="009B7729" w:rsidDel="0085163E">
          <w:rPr>
            <w:rStyle w:val="Strong"/>
            <w:b w:val="0"/>
          </w:rPr>
          <w:delText>.)</w:delText>
        </w:r>
      </w:del>
      <w:r w:rsidRPr="009B7729">
        <w:rPr>
          <w:rStyle w:val="Strong"/>
          <w:b w:val="0"/>
        </w:rPr>
        <w:t xml:space="preserve">. </w:t>
      </w:r>
      <w:r>
        <w:rPr>
          <w:rStyle w:val="Strong"/>
          <w:b w:val="0"/>
        </w:rPr>
        <w:t>You will need that later!</w:t>
      </w:r>
    </w:p>
    <w:p w14:paraId="7D087271" w14:textId="265528F5" w:rsidR="00B82D54" w:rsidRPr="009B7729" w:rsidRDefault="00E8686D" w:rsidP="00E8686D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 xml:space="preserve">Successful creation of a new task should also </w:t>
      </w:r>
      <w:r w:rsidRPr="00E8686D">
        <w:rPr>
          <w:rStyle w:val="Strong"/>
        </w:rPr>
        <w:t>clear all of the input fields</w:t>
      </w:r>
      <w:r>
        <w:rPr>
          <w:rStyle w:val="Strong"/>
          <w:b w:val="0"/>
        </w:rPr>
        <w:t>!</w:t>
      </w:r>
    </w:p>
    <w:p w14:paraId="2C1102AA" w14:textId="3BC9B991" w:rsidR="009B7729" w:rsidRPr="009B7729" w:rsidRDefault="009B7729" w:rsidP="00E8686D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>An example with all 3 types of tasks:</w:t>
      </w:r>
      <w:r>
        <w:rPr>
          <w:rStyle w:val="Strong"/>
          <w:b w:val="0"/>
        </w:rPr>
        <w:br/>
      </w:r>
      <w:r>
        <w:rPr>
          <w:noProof/>
          <w:lang w:val="bg-BG" w:eastAsia="bg-BG"/>
        </w:rPr>
        <w:drawing>
          <wp:inline distT="0" distB="0" distL="0" distR="0" wp14:anchorId="62619F82" wp14:editId="43EA1AA4">
            <wp:extent cx="6211326" cy="2995246"/>
            <wp:effectExtent l="19050" t="19050" r="1841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5208" cy="3016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0D654" w14:textId="52399693" w:rsidR="009B7729" w:rsidRPr="009B7729" w:rsidRDefault="00462384" w:rsidP="009B772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  <w:lastRenderedPageBreak/>
        <w:t>Load Confirm Delete</w:t>
      </w:r>
    </w:p>
    <w:p w14:paraId="704796FF" w14:textId="35F329EB" w:rsidR="009B7729" w:rsidRPr="009B7729" w:rsidRDefault="009B7729" w:rsidP="009B7729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 xml:space="preserve">Clicking on the </w:t>
      </w:r>
      <w:ins w:id="173" w:author="Author">
        <w:r w:rsidR="0085163E" w:rsidRPr="00E45331">
          <w:rPr>
            <w:rStyle w:val="Strong"/>
            <w:bCs w:val="0"/>
            <w:rPrChange w:id="174" w:author="Author">
              <w:rPr>
                <w:rStyle w:val="Strong"/>
                <w:b w:val="0"/>
              </w:rPr>
            </w:rPrChange>
          </w:rPr>
          <w:t>[</w:t>
        </w:r>
      </w:ins>
      <w:del w:id="175" w:author="Author">
        <w:r w:rsidR="00462384" w:rsidRPr="00E45331" w:rsidDel="0085163E">
          <w:rPr>
            <w:rStyle w:val="Strong"/>
            <w:bCs w:val="0"/>
            <w:rPrChange w:id="176" w:author="Author">
              <w:rPr>
                <w:rStyle w:val="Strong"/>
                <w:b w:val="0"/>
              </w:rPr>
            </w:rPrChange>
          </w:rPr>
          <w:delText>"</w:delText>
        </w:r>
      </w:del>
      <w:r w:rsidR="00462384" w:rsidRPr="0085163E">
        <w:rPr>
          <w:rStyle w:val="Strong"/>
          <w:bCs w:val="0"/>
        </w:rPr>
        <w:t>Delete</w:t>
      </w:r>
      <w:ins w:id="177" w:author="Author">
        <w:r w:rsidR="0085163E" w:rsidRPr="00E45331">
          <w:rPr>
            <w:rStyle w:val="Strong"/>
            <w:bCs w:val="0"/>
            <w:rPrChange w:id="178" w:author="Author">
              <w:rPr>
                <w:rStyle w:val="Strong"/>
                <w:b w:val="0"/>
              </w:rPr>
            </w:rPrChange>
          </w:rPr>
          <w:t>]</w:t>
        </w:r>
      </w:ins>
      <w:del w:id="179" w:author="Author">
        <w:r w:rsidR="00462384" w:rsidDel="0085163E">
          <w:rPr>
            <w:rStyle w:val="Strong"/>
            <w:b w:val="0"/>
          </w:rPr>
          <w:delText>"</w:delText>
        </w:r>
      </w:del>
      <w:r w:rsidR="00462384">
        <w:rPr>
          <w:rStyle w:val="Strong"/>
          <w:b w:val="0"/>
        </w:rPr>
        <w:t xml:space="preserve"> </w:t>
      </w:r>
      <w:r w:rsidRPr="00462384">
        <w:rPr>
          <w:rStyle w:val="Strong"/>
        </w:rPr>
        <w:t>button</w:t>
      </w:r>
      <w:r>
        <w:rPr>
          <w:rStyle w:val="Strong"/>
          <w:b w:val="0"/>
        </w:rPr>
        <w:t xml:space="preserve"> on the </w:t>
      </w:r>
      <w:r w:rsidRPr="00462384">
        <w:rPr>
          <w:rStyle w:val="Strong"/>
        </w:rPr>
        <w:t>bottom right corner</w:t>
      </w:r>
      <w:r>
        <w:rPr>
          <w:rStyle w:val="Strong"/>
          <w:b w:val="0"/>
        </w:rPr>
        <w:t xml:space="preserve"> of a </w:t>
      </w:r>
      <w:r w:rsidRPr="00462384">
        <w:rPr>
          <w:rStyle w:val="Strong"/>
        </w:rPr>
        <w:t>task</w:t>
      </w:r>
      <w:r>
        <w:rPr>
          <w:rStyle w:val="Strong"/>
          <w:b w:val="0"/>
        </w:rPr>
        <w:t xml:space="preserve"> should </w:t>
      </w:r>
      <w:r w:rsidRPr="00462384">
        <w:rPr>
          <w:rStyle w:val="Strong"/>
        </w:rPr>
        <w:t>load all</w:t>
      </w:r>
      <w:r>
        <w:rPr>
          <w:rStyle w:val="Strong"/>
          <w:b w:val="0"/>
        </w:rPr>
        <w:t xml:space="preserve"> of the information of the </w:t>
      </w:r>
      <w:r w:rsidRPr="00462384">
        <w:rPr>
          <w:rStyle w:val="Strong"/>
        </w:rPr>
        <w:t>current task</w:t>
      </w:r>
      <w:r>
        <w:rPr>
          <w:rStyle w:val="Strong"/>
          <w:b w:val="0"/>
        </w:rPr>
        <w:t xml:space="preserve"> in the </w:t>
      </w:r>
      <w:r w:rsidRPr="00462384">
        <w:rPr>
          <w:rStyle w:val="Strong"/>
        </w:rPr>
        <w:t>form</w:t>
      </w:r>
      <w:r>
        <w:rPr>
          <w:rStyle w:val="Strong"/>
          <w:b w:val="0"/>
        </w:rPr>
        <w:t xml:space="preserve"> on the </w:t>
      </w:r>
      <w:r w:rsidR="001B70F6">
        <w:rPr>
          <w:rStyle w:val="Strong"/>
        </w:rPr>
        <w:t>left</w:t>
      </w:r>
      <w:r w:rsidR="00462384" w:rsidRPr="00462384">
        <w:rPr>
          <w:rStyle w:val="Strong"/>
          <w:b w:val="0"/>
        </w:rPr>
        <w:t>.</w:t>
      </w:r>
    </w:p>
    <w:p w14:paraId="312CF965" w14:textId="166AFDFC" w:rsidR="009B7729" w:rsidRPr="009B7729" w:rsidRDefault="009B7729" w:rsidP="009B7729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 xml:space="preserve">This action should </w:t>
      </w:r>
      <w:r w:rsidRPr="00462384">
        <w:rPr>
          <w:rStyle w:val="Strong"/>
        </w:rPr>
        <w:t>enable</w:t>
      </w:r>
      <w:r>
        <w:rPr>
          <w:rStyle w:val="Strong"/>
          <w:b w:val="0"/>
        </w:rPr>
        <w:t xml:space="preserve"> the </w:t>
      </w:r>
      <w:ins w:id="180" w:author="Author">
        <w:r w:rsidR="0085163E" w:rsidRPr="00E45331">
          <w:rPr>
            <w:rStyle w:val="Strong"/>
            <w:bCs w:val="0"/>
            <w:rPrChange w:id="181" w:author="Author">
              <w:rPr>
                <w:rStyle w:val="Strong"/>
                <w:b w:val="0"/>
              </w:rPr>
            </w:rPrChange>
          </w:rPr>
          <w:t>[</w:t>
        </w:r>
      </w:ins>
      <w:del w:id="182" w:author="Author">
        <w:r w:rsidRPr="00E45331" w:rsidDel="0085163E">
          <w:rPr>
            <w:rStyle w:val="Strong"/>
            <w:bCs w:val="0"/>
            <w:rPrChange w:id="183" w:author="Author">
              <w:rPr>
                <w:rStyle w:val="Strong"/>
                <w:b w:val="0"/>
              </w:rPr>
            </w:rPrChange>
          </w:rPr>
          <w:delText>"</w:delText>
        </w:r>
      </w:del>
      <w:r w:rsidRPr="0085163E">
        <w:rPr>
          <w:rStyle w:val="Strong"/>
          <w:bCs w:val="0"/>
        </w:rPr>
        <w:t>Delete Task</w:t>
      </w:r>
      <w:ins w:id="184" w:author="Author">
        <w:r w:rsidR="0085163E" w:rsidRPr="00E45331">
          <w:rPr>
            <w:rStyle w:val="Strong"/>
            <w:bCs w:val="0"/>
            <w:rPrChange w:id="185" w:author="Author">
              <w:rPr>
                <w:rStyle w:val="Strong"/>
                <w:b w:val="0"/>
              </w:rPr>
            </w:rPrChange>
          </w:rPr>
          <w:t>]</w:t>
        </w:r>
      </w:ins>
      <w:del w:id="186" w:author="Author">
        <w:r w:rsidDel="0085163E">
          <w:rPr>
            <w:rStyle w:val="Strong"/>
            <w:b w:val="0"/>
          </w:rPr>
          <w:delText>"</w:delText>
        </w:r>
      </w:del>
      <w:r>
        <w:rPr>
          <w:rStyle w:val="Strong"/>
          <w:b w:val="0"/>
        </w:rPr>
        <w:t xml:space="preserve"> button on the form and also </w:t>
      </w:r>
      <w:r w:rsidRPr="00462384">
        <w:rPr>
          <w:rStyle w:val="Strong"/>
        </w:rPr>
        <w:t>disable</w:t>
      </w:r>
      <w:r>
        <w:rPr>
          <w:rStyle w:val="Strong"/>
          <w:b w:val="0"/>
        </w:rPr>
        <w:t xml:space="preserve"> the </w:t>
      </w:r>
      <w:ins w:id="187" w:author="Author">
        <w:r w:rsidR="0085163E" w:rsidRPr="00E45331">
          <w:rPr>
            <w:rStyle w:val="Strong"/>
            <w:bCs w:val="0"/>
            <w:rPrChange w:id="188" w:author="Author">
              <w:rPr>
                <w:rStyle w:val="Strong"/>
                <w:b w:val="0"/>
              </w:rPr>
            </w:rPrChange>
          </w:rPr>
          <w:t>[</w:t>
        </w:r>
      </w:ins>
      <w:del w:id="189" w:author="Author">
        <w:r w:rsidRPr="00E45331" w:rsidDel="0085163E">
          <w:rPr>
            <w:rStyle w:val="Strong"/>
            <w:bCs w:val="0"/>
            <w:rPrChange w:id="190" w:author="Author">
              <w:rPr>
                <w:rStyle w:val="Strong"/>
                <w:b w:val="0"/>
              </w:rPr>
            </w:rPrChange>
          </w:rPr>
          <w:delText>"</w:delText>
        </w:r>
      </w:del>
      <w:r w:rsidRPr="0085163E">
        <w:rPr>
          <w:rStyle w:val="Strong"/>
          <w:bCs w:val="0"/>
        </w:rPr>
        <w:t>Create Task</w:t>
      </w:r>
      <w:del w:id="191" w:author="Author">
        <w:r w:rsidRPr="00E45331" w:rsidDel="0085163E">
          <w:rPr>
            <w:rStyle w:val="Strong"/>
            <w:bCs w:val="0"/>
            <w:rPrChange w:id="192" w:author="Author">
              <w:rPr>
                <w:rStyle w:val="Strong"/>
                <w:b w:val="0"/>
              </w:rPr>
            </w:rPrChange>
          </w:rPr>
          <w:delText>"</w:delText>
        </w:r>
      </w:del>
      <w:ins w:id="193" w:author="Author">
        <w:r w:rsidR="0085163E" w:rsidRPr="00E45331">
          <w:rPr>
            <w:rStyle w:val="Strong"/>
            <w:bCs w:val="0"/>
            <w:rPrChange w:id="194" w:author="Author">
              <w:rPr>
                <w:rStyle w:val="Strong"/>
                <w:b w:val="0"/>
              </w:rPr>
            </w:rPrChange>
          </w:rPr>
          <w:t>]</w:t>
        </w:r>
      </w:ins>
      <w:r>
        <w:rPr>
          <w:rStyle w:val="Strong"/>
          <w:b w:val="0"/>
        </w:rPr>
        <w:t xml:space="preserve"> button</w:t>
      </w:r>
    </w:p>
    <w:p w14:paraId="4F7D3B3E" w14:textId="7CF12983" w:rsidR="009B7729" w:rsidRPr="009B7729" w:rsidRDefault="009B7729" w:rsidP="009B7729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 xml:space="preserve">It should also </w:t>
      </w:r>
      <w:r w:rsidRPr="00462384">
        <w:rPr>
          <w:rStyle w:val="Strong"/>
        </w:rPr>
        <w:t>make all of the inputs disabled</w:t>
      </w:r>
      <w:r>
        <w:rPr>
          <w:rStyle w:val="Strong"/>
          <w:b w:val="0"/>
        </w:rPr>
        <w:t>!</w:t>
      </w:r>
    </w:p>
    <w:p w14:paraId="4AD282E5" w14:textId="27112558" w:rsidR="009B7729" w:rsidRPr="002E6154" w:rsidRDefault="009B7729" w:rsidP="009B7729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 xml:space="preserve">There is an </w:t>
      </w:r>
      <w:ins w:id="195" w:author="Author">
        <w:r w:rsidR="00B25551" w:rsidRPr="00DF46A5">
          <w:rPr>
            <w:rStyle w:val="CodeChar"/>
            <w:rPrChange w:id="196" w:author="Author">
              <w:rPr>
                <w:rStyle w:val="Strong"/>
                <w:b w:val="0"/>
              </w:rPr>
            </w:rPrChange>
          </w:rPr>
          <w:t>&lt;</w:t>
        </w:r>
      </w:ins>
      <w:r w:rsidRPr="00DF46A5">
        <w:rPr>
          <w:rStyle w:val="CodeChar"/>
          <w:rPrChange w:id="197" w:author="Author">
            <w:rPr>
              <w:rStyle w:val="Strong"/>
            </w:rPr>
          </w:rPrChange>
        </w:rPr>
        <w:t>input</w:t>
      </w:r>
      <w:ins w:id="198" w:author="Author">
        <w:r w:rsidR="00B25551" w:rsidRPr="00DF46A5">
          <w:rPr>
            <w:rStyle w:val="CodeChar"/>
            <w:rPrChange w:id="199" w:author="Author">
              <w:rPr>
                <w:rStyle w:val="Strong"/>
              </w:rPr>
            </w:rPrChange>
          </w:rPr>
          <w:t>&gt;</w:t>
        </w:r>
      </w:ins>
      <w:r>
        <w:rPr>
          <w:rStyle w:val="Strong"/>
          <w:b w:val="0"/>
        </w:rPr>
        <w:t xml:space="preserve"> of type </w:t>
      </w:r>
      <w:r w:rsidRPr="00E45331">
        <w:rPr>
          <w:rStyle w:val="CodeChar"/>
          <w:rPrChange w:id="200" w:author="Author">
            <w:rPr>
              <w:rStyle w:val="Strong"/>
              <w:b w:val="0"/>
            </w:rPr>
          </w:rPrChange>
        </w:rPr>
        <w:t>"</w:t>
      </w:r>
      <w:r w:rsidRPr="00E45331">
        <w:rPr>
          <w:rStyle w:val="CodeChar"/>
          <w:rPrChange w:id="201" w:author="Author">
            <w:rPr>
              <w:rStyle w:val="Strong"/>
            </w:rPr>
          </w:rPrChange>
        </w:rPr>
        <w:t>hidden</w:t>
      </w:r>
      <w:r w:rsidRPr="00E45331">
        <w:rPr>
          <w:rStyle w:val="CodeChar"/>
          <w:rPrChange w:id="202" w:author="Author">
            <w:rPr>
              <w:rStyle w:val="Strong"/>
              <w:b w:val="0"/>
            </w:rPr>
          </w:rPrChange>
        </w:rPr>
        <w:t>"</w:t>
      </w:r>
      <w:r>
        <w:rPr>
          <w:rStyle w:val="Strong"/>
          <w:b w:val="0"/>
        </w:rPr>
        <w:t xml:space="preserve"> </w:t>
      </w:r>
      <w:r w:rsidR="002E6154">
        <w:rPr>
          <w:rStyle w:val="Strong"/>
          <w:b w:val="0"/>
        </w:rPr>
        <w:t xml:space="preserve">in the form </w:t>
      </w:r>
      <w:r>
        <w:rPr>
          <w:rStyle w:val="Strong"/>
          <w:b w:val="0"/>
        </w:rPr>
        <w:t xml:space="preserve">where you </w:t>
      </w:r>
      <w:r w:rsidR="006460D6">
        <w:rPr>
          <w:rStyle w:val="Strong"/>
          <w:b w:val="0"/>
        </w:rPr>
        <w:t>should</w:t>
      </w:r>
      <w:r>
        <w:rPr>
          <w:rStyle w:val="Strong"/>
          <w:b w:val="0"/>
        </w:rPr>
        <w:t xml:space="preserve"> </w:t>
      </w:r>
      <w:r w:rsidR="002E6154">
        <w:rPr>
          <w:rStyle w:val="Strong"/>
          <w:b w:val="0"/>
        </w:rPr>
        <w:t>store</w:t>
      </w:r>
      <w:r>
        <w:rPr>
          <w:rStyle w:val="Strong"/>
          <w:b w:val="0"/>
        </w:rPr>
        <w:t xml:space="preserve"> </w:t>
      </w:r>
      <w:r w:rsidR="00462384">
        <w:rPr>
          <w:rStyle w:val="Strong"/>
          <w:b w:val="0"/>
        </w:rPr>
        <w:t>the</w:t>
      </w:r>
      <w:r>
        <w:rPr>
          <w:rStyle w:val="Strong"/>
          <w:b w:val="0"/>
        </w:rPr>
        <w:t xml:space="preserve"> </w:t>
      </w:r>
      <w:r w:rsidRPr="002E6154">
        <w:rPr>
          <w:rStyle w:val="Strong"/>
        </w:rPr>
        <w:t xml:space="preserve">task </w:t>
      </w:r>
      <w:del w:id="203" w:author="Author">
        <w:r w:rsidRPr="002E6154" w:rsidDel="0085163E">
          <w:rPr>
            <w:rStyle w:val="Strong"/>
          </w:rPr>
          <w:delText>id</w:delText>
        </w:r>
      </w:del>
      <w:ins w:id="204" w:author="Author">
        <w:r w:rsidR="0085163E">
          <w:rPr>
            <w:rStyle w:val="Strong"/>
          </w:rPr>
          <w:t>ID</w:t>
        </w:r>
      </w:ins>
      <w:r w:rsidR="00462384">
        <w:rPr>
          <w:rStyle w:val="Strong"/>
          <w:b w:val="0"/>
        </w:rPr>
        <w:t xml:space="preserve"> you </w:t>
      </w:r>
      <w:del w:id="205" w:author="Author">
        <w:r w:rsidR="00462384" w:rsidDel="0085163E">
          <w:rPr>
            <w:rStyle w:val="Strong"/>
            <w:b w:val="0"/>
          </w:rPr>
          <w:delText xml:space="preserve">previous </w:delText>
        </w:r>
      </w:del>
      <w:r w:rsidR="00462384">
        <w:rPr>
          <w:rStyle w:val="Strong"/>
          <w:b w:val="0"/>
        </w:rPr>
        <w:t xml:space="preserve">generated </w:t>
      </w:r>
      <w:ins w:id="206" w:author="Author">
        <w:r w:rsidR="0085163E">
          <w:rPr>
            <w:rStyle w:val="Strong"/>
            <w:b w:val="0"/>
          </w:rPr>
          <w:t>when you created the task</w:t>
        </w:r>
      </w:ins>
      <w:del w:id="207" w:author="Author">
        <w:r w:rsidR="00462384" w:rsidDel="0085163E">
          <w:rPr>
            <w:rStyle w:val="Strong"/>
            <w:b w:val="0"/>
          </w:rPr>
          <w:delText>with create</w:delText>
        </w:r>
      </w:del>
      <w:r w:rsidR="002E6154">
        <w:rPr>
          <w:rStyle w:val="Strong"/>
          <w:b w:val="0"/>
        </w:rPr>
        <w:t>.</w:t>
      </w:r>
    </w:p>
    <w:p w14:paraId="7D559EC3" w14:textId="36FECF4F" w:rsidR="002E6154" w:rsidRDefault="002E6154" w:rsidP="002E6154">
      <w:pPr>
        <w:pStyle w:val="ListParagraph"/>
        <w:rPr>
          <w:rStyle w:val="Strong"/>
          <w:b w:val="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E2F0A7A" wp14:editId="459A2667">
            <wp:extent cx="6011182" cy="2916590"/>
            <wp:effectExtent l="19050" t="19050" r="2794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431" cy="2918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3E197" w14:textId="0176F55E" w:rsidR="002E6154" w:rsidRDefault="002E6154" w:rsidP="002E6154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commentRangeStart w:id="208"/>
      <w:r w:rsidRPr="002E6154">
        <w:rPr>
          <w:rFonts w:ascii="Calibri" w:eastAsia="Times New Roman" w:hAnsi="Calibri" w:cs="Times New Roman"/>
          <w:b/>
          <w:color w:val="8F400B"/>
          <w:sz w:val="32"/>
          <w:szCs w:val="32"/>
        </w:rPr>
        <w:t>Delete</w:t>
      </w:r>
      <w:ins w:id="209" w:author="Author">
        <w:r w:rsidR="0085163E">
          <w:rPr>
            <w:rFonts w:ascii="Calibri" w:eastAsia="Times New Roman" w:hAnsi="Calibri" w:cs="Times New Roman"/>
            <w:b/>
            <w:color w:val="8F400B"/>
            <w:sz w:val="32"/>
            <w:szCs w:val="32"/>
          </w:rPr>
          <w:t xml:space="preserve"> a</w:t>
        </w:r>
      </w:ins>
      <w:r w:rsidRPr="002E6154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  <w:commentRangeEnd w:id="208"/>
      <w:r w:rsidR="00DF46A5">
        <w:rPr>
          <w:rStyle w:val="CommentReference"/>
        </w:rPr>
        <w:commentReference w:id="208"/>
      </w:r>
    </w:p>
    <w:p w14:paraId="69719440" w14:textId="0C586DA9" w:rsidR="002E6154" w:rsidRPr="002E6154" w:rsidRDefault="002E6154" w:rsidP="002E6154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 xml:space="preserve">Clicking on the </w:t>
      </w:r>
      <w:ins w:id="210" w:author="Author">
        <w:r w:rsidR="0085163E" w:rsidRPr="00E45331">
          <w:rPr>
            <w:rStyle w:val="Strong"/>
            <w:bCs w:val="0"/>
            <w:rPrChange w:id="211" w:author="Author">
              <w:rPr>
                <w:rStyle w:val="Strong"/>
                <w:b w:val="0"/>
              </w:rPr>
            </w:rPrChange>
          </w:rPr>
          <w:t>[</w:t>
        </w:r>
      </w:ins>
      <w:del w:id="212" w:author="Author">
        <w:r w:rsidRPr="00E45331" w:rsidDel="0085163E">
          <w:rPr>
            <w:rStyle w:val="Strong"/>
            <w:bCs w:val="0"/>
            <w:rPrChange w:id="213" w:author="Author">
              <w:rPr>
                <w:rStyle w:val="Strong"/>
                <w:b w:val="0"/>
              </w:rPr>
            </w:rPrChange>
          </w:rPr>
          <w:delText>"</w:delText>
        </w:r>
      </w:del>
      <w:r w:rsidRPr="0085163E">
        <w:rPr>
          <w:rStyle w:val="Strong"/>
          <w:bCs w:val="0"/>
        </w:rPr>
        <w:t>Delete Task</w:t>
      </w:r>
      <w:ins w:id="214" w:author="Author">
        <w:r w:rsidR="0085163E" w:rsidRPr="00E45331">
          <w:rPr>
            <w:rStyle w:val="Strong"/>
            <w:bCs w:val="0"/>
            <w:rPrChange w:id="215" w:author="Author">
              <w:rPr>
                <w:rStyle w:val="Strong"/>
                <w:b w:val="0"/>
              </w:rPr>
            </w:rPrChange>
          </w:rPr>
          <w:t>]</w:t>
        </w:r>
      </w:ins>
      <w:del w:id="216" w:author="Author">
        <w:r w:rsidDel="0085163E">
          <w:rPr>
            <w:rStyle w:val="Strong"/>
            <w:b w:val="0"/>
          </w:rPr>
          <w:delText>"</w:delText>
        </w:r>
      </w:del>
      <w:r>
        <w:rPr>
          <w:rStyle w:val="Strong"/>
          <w:b w:val="0"/>
        </w:rPr>
        <w:t xml:space="preserve"> </w:t>
      </w:r>
      <w:r w:rsidRPr="00462384">
        <w:rPr>
          <w:rStyle w:val="Strong"/>
        </w:rPr>
        <w:t>button</w:t>
      </w:r>
      <w:r>
        <w:rPr>
          <w:rStyle w:val="Strong"/>
          <w:b w:val="0"/>
        </w:rPr>
        <w:t xml:space="preserve"> should remove the element from the DOM</w:t>
      </w:r>
      <w:ins w:id="217" w:author="Author">
        <w:r w:rsidR="0085163E">
          <w:rPr>
            <w:rStyle w:val="Strong"/>
            <w:b w:val="0"/>
          </w:rPr>
          <w:t>.</w:t>
        </w:r>
      </w:ins>
    </w:p>
    <w:p w14:paraId="7CD839DF" w14:textId="5D2278C0" w:rsidR="002E6154" w:rsidRPr="002E6154" w:rsidRDefault="002E6154" w:rsidP="002E6154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 w:rsidRPr="002E6154">
        <w:rPr>
          <w:rStyle w:val="Strong"/>
        </w:rPr>
        <w:t>Clear</w:t>
      </w:r>
      <w:r>
        <w:rPr>
          <w:rStyle w:val="Strong"/>
          <w:b w:val="0"/>
        </w:rPr>
        <w:t xml:space="preserve"> </w:t>
      </w:r>
      <w:r w:rsidRPr="002E6154">
        <w:rPr>
          <w:rStyle w:val="Strong"/>
        </w:rPr>
        <w:t>out</w:t>
      </w:r>
      <w:r>
        <w:rPr>
          <w:rStyle w:val="Strong"/>
          <w:b w:val="0"/>
        </w:rPr>
        <w:t xml:space="preserve"> all of the </w:t>
      </w:r>
      <w:r w:rsidRPr="002E6154">
        <w:rPr>
          <w:rStyle w:val="Strong"/>
        </w:rPr>
        <w:t>fields</w:t>
      </w:r>
      <w:r>
        <w:rPr>
          <w:rStyle w:val="Strong"/>
          <w:b w:val="0"/>
        </w:rPr>
        <w:t xml:space="preserve"> and </w:t>
      </w:r>
      <w:r w:rsidRPr="002E6154">
        <w:rPr>
          <w:rStyle w:val="Strong"/>
        </w:rPr>
        <w:t>enable</w:t>
      </w:r>
      <w:r>
        <w:rPr>
          <w:rStyle w:val="Strong"/>
          <w:b w:val="0"/>
        </w:rPr>
        <w:t xml:space="preserve"> </w:t>
      </w:r>
      <w:r w:rsidRPr="002E6154">
        <w:rPr>
          <w:rStyle w:val="Strong"/>
        </w:rPr>
        <w:t>them</w:t>
      </w:r>
      <w:r>
        <w:rPr>
          <w:rStyle w:val="Strong"/>
          <w:b w:val="0"/>
        </w:rPr>
        <w:t xml:space="preserve"> </w:t>
      </w:r>
      <w:r w:rsidRPr="002E6154">
        <w:rPr>
          <w:rStyle w:val="Strong"/>
        </w:rPr>
        <w:t>again</w:t>
      </w:r>
      <w:r>
        <w:rPr>
          <w:rStyle w:val="Strong"/>
          <w:b w:val="0"/>
        </w:rPr>
        <w:t xml:space="preserve"> after deleting</w:t>
      </w:r>
      <w:ins w:id="218" w:author="Author">
        <w:r w:rsidR="0085163E">
          <w:rPr>
            <w:rStyle w:val="Strong"/>
            <w:b w:val="0"/>
          </w:rPr>
          <w:t>.</w:t>
        </w:r>
      </w:ins>
    </w:p>
    <w:p w14:paraId="04AEEB31" w14:textId="34F3CBB8" w:rsidR="002E6154" w:rsidRPr="00EB4DE6" w:rsidRDefault="002E6154" w:rsidP="002E6154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 w:rsidRPr="002E6154">
        <w:rPr>
          <w:rStyle w:val="Strong"/>
        </w:rPr>
        <w:t>Enable</w:t>
      </w:r>
      <w:r>
        <w:rPr>
          <w:rStyle w:val="Strong"/>
          <w:b w:val="0"/>
        </w:rPr>
        <w:t xml:space="preserve"> the </w:t>
      </w:r>
      <w:ins w:id="219" w:author="Author">
        <w:r w:rsidR="0085163E" w:rsidRPr="00E45331">
          <w:rPr>
            <w:rStyle w:val="Strong"/>
            <w:bCs w:val="0"/>
            <w:rPrChange w:id="220" w:author="Author">
              <w:rPr>
                <w:rStyle w:val="Strong"/>
                <w:b w:val="0"/>
              </w:rPr>
            </w:rPrChange>
          </w:rPr>
          <w:t>[</w:t>
        </w:r>
      </w:ins>
      <w:del w:id="221" w:author="Author">
        <w:r w:rsidRPr="00E45331" w:rsidDel="0085163E">
          <w:rPr>
            <w:rStyle w:val="Strong"/>
            <w:bCs w:val="0"/>
            <w:rPrChange w:id="222" w:author="Author">
              <w:rPr>
                <w:rStyle w:val="Strong"/>
                <w:b w:val="0"/>
              </w:rPr>
            </w:rPrChange>
          </w:rPr>
          <w:delText>"</w:delText>
        </w:r>
      </w:del>
      <w:r w:rsidRPr="0085163E">
        <w:rPr>
          <w:rStyle w:val="Strong"/>
          <w:bCs w:val="0"/>
        </w:rPr>
        <w:t>Create Task</w:t>
      </w:r>
      <w:ins w:id="223" w:author="Author">
        <w:r w:rsidR="0085163E" w:rsidRPr="00E45331">
          <w:rPr>
            <w:rStyle w:val="Strong"/>
            <w:bCs w:val="0"/>
            <w:rPrChange w:id="224" w:author="Author">
              <w:rPr>
                <w:rStyle w:val="Strong"/>
                <w:b w:val="0"/>
              </w:rPr>
            </w:rPrChange>
          </w:rPr>
          <w:t>]</w:t>
        </w:r>
      </w:ins>
      <w:del w:id="225" w:author="Author">
        <w:r w:rsidDel="0085163E">
          <w:rPr>
            <w:rStyle w:val="Strong"/>
            <w:b w:val="0"/>
          </w:rPr>
          <w:delText>"</w:delText>
        </w:r>
      </w:del>
      <w:r>
        <w:rPr>
          <w:rStyle w:val="Strong"/>
          <w:b w:val="0"/>
        </w:rPr>
        <w:t xml:space="preserve"> button and </w:t>
      </w:r>
      <w:r w:rsidRPr="002E6154">
        <w:rPr>
          <w:rStyle w:val="Strong"/>
        </w:rPr>
        <w:t>disable</w:t>
      </w:r>
      <w:r>
        <w:rPr>
          <w:rStyle w:val="Strong"/>
          <w:b w:val="0"/>
        </w:rPr>
        <w:t xml:space="preserve"> the </w:t>
      </w:r>
      <w:ins w:id="226" w:author="Author">
        <w:r w:rsidR="0085163E" w:rsidRPr="00E45331">
          <w:rPr>
            <w:rStyle w:val="Strong"/>
            <w:bCs w:val="0"/>
            <w:rPrChange w:id="227" w:author="Author">
              <w:rPr>
                <w:rStyle w:val="Strong"/>
                <w:b w:val="0"/>
              </w:rPr>
            </w:rPrChange>
          </w:rPr>
          <w:t>[</w:t>
        </w:r>
      </w:ins>
      <w:del w:id="228" w:author="Author">
        <w:r w:rsidRPr="00E45331" w:rsidDel="0085163E">
          <w:rPr>
            <w:rStyle w:val="Strong"/>
            <w:bCs w:val="0"/>
            <w:rPrChange w:id="229" w:author="Author">
              <w:rPr>
                <w:rStyle w:val="Strong"/>
                <w:b w:val="0"/>
              </w:rPr>
            </w:rPrChange>
          </w:rPr>
          <w:delText>"</w:delText>
        </w:r>
      </w:del>
      <w:r w:rsidRPr="0085163E">
        <w:rPr>
          <w:rStyle w:val="Strong"/>
          <w:bCs w:val="0"/>
        </w:rPr>
        <w:t>Delete Task</w:t>
      </w:r>
      <w:ins w:id="230" w:author="Author">
        <w:r w:rsidR="0085163E" w:rsidRPr="00E45331">
          <w:rPr>
            <w:rStyle w:val="Strong"/>
            <w:bCs w:val="0"/>
            <w:rPrChange w:id="231" w:author="Author">
              <w:rPr>
                <w:rStyle w:val="Strong"/>
                <w:b w:val="0"/>
              </w:rPr>
            </w:rPrChange>
          </w:rPr>
          <w:t>]</w:t>
        </w:r>
      </w:ins>
      <w:del w:id="232" w:author="Author">
        <w:r w:rsidDel="0085163E">
          <w:rPr>
            <w:rStyle w:val="Strong"/>
            <w:b w:val="0"/>
          </w:rPr>
          <w:delText>"</w:delText>
        </w:r>
      </w:del>
      <w:r w:rsidR="00174402">
        <w:rPr>
          <w:rStyle w:val="Strong"/>
          <w:b w:val="0"/>
        </w:rPr>
        <w:t xml:space="preserve"> button</w:t>
      </w:r>
      <w:ins w:id="233" w:author="Author">
        <w:r w:rsidR="0085163E">
          <w:rPr>
            <w:rStyle w:val="Strong"/>
            <w:b w:val="0"/>
          </w:rPr>
          <w:t>.</w:t>
        </w:r>
      </w:ins>
    </w:p>
    <w:p w14:paraId="5BA8217D" w14:textId="06F835D1" w:rsidR="00EB4DE6" w:rsidRPr="00EB4DE6" w:rsidRDefault="00EB4DE6" w:rsidP="00EB4DE6">
      <w:pPr>
        <w:rPr>
          <w:rStyle w:val="Strong"/>
          <w:b w:val="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35389D" wp14:editId="3BF3083F">
            <wp:extent cx="6232072" cy="2993903"/>
            <wp:effectExtent l="19050" t="19050" r="16510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3223" cy="299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758108" w14:textId="2E8189CC" w:rsidR="00174402" w:rsidRDefault="00174402" w:rsidP="0017440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</w:pPr>
      <w:r w:rsidRPr="00174402"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  <w:t>Total Points</w:t>
      </w:r>
    </w:p>
    <w:p w14:paraId="037E2667" w14:textId="26C4E46C" w:rsidR="00174402" w:rsidRPr="00174402" w:rsidRDefault="00174402" w:rsidP="00174402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 xml:space="preserve">On the </w:t>
      </w:r>
      <w:r w:rsidRPr="00023046">
        <w:rPr>
          <w:rStyle w:val="Strong"/>
        </w:rPr>
        <w:t>upper right corner</w:t>
      </w:r>
      <w:r>
        <w:rPr>
          <w:rStyle w:val="Strong"/>
          <w:b w:val="0"/>
        </w:rPr>
        <w:t xml:space="preserve"> of the page</w:t>
      </w:r>
      <w:ins w:id="234" w:author="Author">
        <w:r w:rsidR="00944621">
          <w:rPr>
            <w:rStyle w:val="Strong"/>
            <w:b w:val="0"/>
            <w:lang w:val="bg-BG"/>
          </w:rPr>
          <w:t>,</w:t>
        </w:r>
      </w:ins>
      <w:r>
        <w:rPr>
          <w:rStyle w:val="Strong"/>
          <w:b w:val="0"/>
        </w:rPr>
        <w:t xml:space="preserve"> there is a </w:t>
      </w:r>
      <w:del w:id="235" w:author="Author">
        <w:r w:rsidRPr="00023046" w:rsidDel="0055086E">
          <w:rPr>
            <w:rStyle w:val="Strong"/>
          </w:rPr>
          <w:delText>T</w:delText>
        </w:r>
      </w:del>
      <w:ins w:id="236" w:author="Author">
        <w:r w:rsidR="0055086E">
          <w:rPr>
            <w:rStyle w:val="Strong"/>
          </w:rPr>
          <w:t>t</w:t>
        </w:r>
      </w:ins>
      <w:r w:rsidRPr="00023046">
        <w:rPr>
          <w:rStyle w:val="Strong"/>
        </w:rPr>
        <w:t xml:space="preserve">otal </w:t>
      </w:r>
      <w:del w:id="237" w:author="Author">
        <w:r w:rsidRPr="00023046" w:rsidDel="0055086E">
          <w:rPr>
            <w:rStyle w:val="Strong"/>
          </w:rPr>
          <w:delText>P</w:delText>
        </w:r>
      </w:del>
      <w:ins w:id="238" w:author="Author">
        <w:r w:rsidR="0055086E">
          <w:rPr>
            <w:rStyle w:val="Strong"/>
          </w:rPr>
          <w:t>p</w:t>
        </w:r>
      </w:ins>
      <w:r w:rsidRPr="00023046">
        <w:rPr>
          <w:rStyle w:val="Strong"/>
        </w:rPr>
        <w:t xml:space="preserve">oints </w:t>
      </w:r>
      <w:r>
        <w:rPr>
          <w:rStyle w:val="Strong"/>
          <w:b w:val="0"/>
        </w:rPr>
        <w:t xml:space="preserve">paragraph that needs to be </w:t>
      </w:r>
      <w:r w:rsidRPr="00023046">
        <w:rPr>
          <w:rStyle w:val="Strong"/>
        </w:rPr>
        <w:t>updated</w:t>
      </w:r>
      <w:r>
        <w:rPr>
          <w:rStyle w:val="Strong"/>
          <w:b w:val="0"/>
        </w:rPr>
        <w:t>.</w:t>
      </w:r>
    </w:p>
    <w:p w14:paraId="04ACACD1" w14:textId="12F9D661" w:rsidR="00174402" w:rsidRPr="00174402" w:rsidRDefault="00174402" w:rsidP="00174402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lastRenderedPageBreak/>
        <w:t xml:space="preserve">When </w:t>
      </w:r>
      <w:r w:rsidRPr="00023046">
        <w:rPr>
          <w:rStyle w:val="Strong"/>
        </w:rPr>
        <w:t>creating a new task</w:t>
      </w:r>
      <w:r>
        <w:rPr>
          <w:rStyle w:val="Strong"/>
          <w:b w:val="0"/>
        </w:rPr>
        <w:t xml:space="preserve"> add the new </w:t>
      </w:r>
      <w:r w:rsidRPr="00023046">
        <w:rPr>
          <w:rStyle w:val="Strong"/>
        </w:rPr>
        <w:t>estimation points</w:t>
      </w:r>
      <w:r>
        <w:rPr>
          <w:rStyle w:val="Strong"/>
          <w:b w:val="0"/>
        </w:rPr>
        <w:t xml:space="preserve"> to that counter.</w:t>
      </w:r>
    </w:p>
    <w:p w14:paraId="30555074" w14:textId="1A0F0CE4" w:rsidR="00174402" w:rsidRPr="002E6154" w:rsidRDefault="00174402" w:rsidP="00174402">
      <w:pPr>
        <w:pStyle w:val="ListParagraph"/>
        <w:numPr>
          <w:ilvl w:val="0"/>
          <w:numId w:val="38"/>
        </w:numPr>
        <w:rPr>
          <w:rStyle w:val="Strong"/>
          <w:b w:val="0"/>
          <w:lang w:val="bg-BG"/>
        </w:rPr>
      </w:pPr>
      <w:r>
        <w:rPr>
          <w:rStyle w:val="Strong"/>
          <w:b w:val="0"/>
        </w:rPr>
        <w:t xml:space="preserve">After </w:t>
      </w:r>
      <w:r w:rsidRPr="00023046">
        <w:rPr>
          <w:rStyle w:val="Strong"/>
        </w:rPr>
        <w:t>successfully deleting a task</w:t>
      </w:r>
      <w:r>
        <w:rPr>
          <w:rStyle w:val="Strong"/>
          <w:b w:val="0"/>
        </w:rPr>
        <w:t xml:space="preserve"> from the </w:t>
      </w:r>
      <w:r w:rsidRPr="00023046">
        <w:rPr>
          <w:rStyle w:val="Strong"/>
        </w:rPr>
        <w:t>form</w:t>
      </w:r>
      <w:ins w:id="239" w:author="Author">
        <w:r w:rsidR="0085163E" w:rsidRPr="00E45331">
          <w:rPr>
            <w:rStyle w:val="Strong"/>
            <w:b w:val="0"/>
            <w:bCs w:val="0"/>
            <w:rPrChange w:id="240" w:author="Author">
              <w:rPr>
                <w:rStyle w:val="Strong"/>
              </w:rPr>
            </w:rPrChange>
          </w:rPr>
          <w:t>,</w:t>
        </w:r>
      </w:ins>
      <w:r>
        <w:rPr>
          <w:rStyle w:val="Strong"/>
          <w:b w:val="0"/>
        </w:rPr>
        <w:t xml:space="preserve"> </w:t>
      </w:r>
      <w:r w:rsidRPr="00023046">
        <w:rPr>
          <w:rStyle w:val="Strong"/>
        </w:rPr>
        <w:t>subtract</w:t>
      </w:r>
      <w:r>
        <w:rPr>
          <w:rStyle w:val="Strong"/>
          <w:b w:val="0"/>
        </w:rPr>
        <w:t xml:space="preserve"> the </w:t>
      </w:r>
      <w:ins w:id="241" w:author="Author">
        <w:r w:rsidR="0085163E">
          <w:rPr>
            <w:rStyle w:val="Strong"/>
            <w:b w:val="0"/>
          </w:rPr>
          <w:t xml:space="preserve">estimation points of the deleted task from the </w:t>
        </w:r>
      </w:ins>
      <w:r>
        <w:rPr>
          <w:rStyle w:val="Strong"/>
          <w:b w:val="0"/>
        </w:rPr>
        <w:t>total points</w:t>
      </w:r>
      <w:del w:id="242" w:author="Author">
        <w:r w:rsidDel="0085163E">
          <w:rPr>
            <w:rStyle w:val="Strong"/>
            <w:b w:val="0"/>
          </w:rPr>
          <w:delText xml:space="preserve"> with the deleted task estimated points</w:delText>
        </w:r>
      </w:del>
      <w:r>
        <w:rPr>
          <w:rStyle w:val="Strong"/>
          <w:b w:val="0"/>
        </w:rPr>
        <w:t>.</w:t>
      </w:r>
    </w:p>
    <w:p w14:paraId="77D9B5BB" w14:textId="074B9A90" w:rsidR="005F5B07" w:rsidRPr="00ED78FD" w:rsidRDefault="005F5B07" w:rsidP="00ED78F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D78FD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09566AF" w14:textId="1B9CEE89" w:rsidR="00954D40" w:rsidRPr="005F5B07" w:rsidRDefault="00C56D8D" w:rsidP="005F5B07">
      <w:r>
        <w:t>Submit only your</w:t>
      </w:r>
      <w:r w:rsidR="005F5B07" w:rsidRPr="005F5B07">
        <w:t xml:space="preserve"> </w:t>
      </w:r>
      <w:r w:rsidRPr="00E45331">
        <w:rPr>
          <w:rStyle w:val="CodeChar"/>
          <w:rPrChange w:id="243" w:author="Author">
            <w:rPr>
              <w:b/>
              <w:bCs/>
            </w:rPr>
          </w:rPrChange>
        </w:rPr>
        <w:t>solve</w:t>
      </w:r>
      <w:r w:rsidR="005F5B07" w:rsidRPr="00E45331">
        <w:rPr>
          <w:rStyle w:val="CodeChar"/>
          <w:rPrChange w:id="244" w:author="Author">
            <w:rPr>
              <w:b/>
              <w:bCs/>
            </w:rPr>
          </w:rPrChange>
        </w:rPr>
        <w:t>()</w:t>
      </w:r>
      <w:r>
        <w:t xml:space="preserve"> function</w:t>
      </w:r>
      <w:ins w:id="245" w:author="Author">
        <w:r w:rsidR="00196843">
          <w:t>.</w:t>
        </w:r>
      </w:ins>
    </w:p>
    <w:sectPr w:rsidR="00954D40" w:rsidRPr="005F5B07" w:rsidSect="009060E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6D09FB3F" w14:textId="48097535" w:rsidR="00DF46A5" w:rsidRPr="00DF46A5" w:rsidRDefault="00DF46A5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Да се добави, че с </w:t>
      </w:r>
      <w:r>
        <w:t xml:space="preserve">FormData </w:t>
      </w:r>
      <w:r>
        <w:rPr>
          <w:lang w:val="bg-BG"/>
        </w:rPr>
        <w:t>не става.</w:t>
      </w:r>
    </w:p>
  </w:comment>
  <w:comment w:id="5" w:author="Author" w:initials="A">
    <w:p w14:paraId="6BE59400" w14:textId="335DE5B0" w:rsidR="00AB3E47" w:rsidRPr="00AB3E47" w:rsidRDefault="00AB3E47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Повтаря се отдолу.</w:t>
      </w:r>
    </w:p>
  </w:comment>
  <w:comment w:id="10" w:author="Author" w:initials="A">
    <w:p w14:paraId="7EF63324" w14:textId="09170E23" w:rsidR="0085163E" w:rsidRPr="0085163E" w:rsidRDefault="0085163E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 xml:space="preserve">На скрийншота горе вдясно е добре да има двоеточие след </w:t>
      </w:r>
      <w:r>
        <w:t>Total Points.</w:t>
      </w:r>
    </w:p>
  </w:comment>
  <w:comment w:id="208" w:author="Author" w:initials="A">
    <w:p w14:paraId="62313EB4" w14:textId="7BB2E3FA" w:rsidR="00DF46A5" w:rsidRPr="00DF46A5" w:rsidRDefault="00DF46A5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Може би да се опише какво се случва с айдитата</w:t>
      </w:r>
      <w:r>
        <w:t xml:space="preserve"> </w:t>
      </w:r>
      <w:r>
        <w:rPr>
          <w:lang w:val="bg-BG"/>
        </w:rPr>
        <w:t>на следващите задачи, след като една е изтрита?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09FB3F" w15:done="0"/>
  <w15:commentEx w15:paraId="6BE59400" w15:done="0"/>
  <w15:commentEx w15:paraId="7EF63324" w15:done="0"/>
  <w15:commentEx w15:paraId="62313E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09FB3F" w16cid:durableId="27C82EA7"/>
  <w16cid:commentId w16cid:paraId="6BE59400" w16cid:durableId="27C74C91"/>
  <w16cid:commentId w16cid:paraId="7EF63324" w16cid:durableId="27C74F18"/>
  <w16cid:commentId w16cid:paraId="62313EB4" w16cid:durableId="27C830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868D" w14:textId="77777777" w:rsidR="000E7F47" w:rsidRDefault="000E7F47">
      <w:pPr>
        <w:spacing w:before="0" w:after="0" w:line="240" w:lineRule="auto"/>
      </w:pPr>
      <w:r>
        <w:separator/>
      </w:r>
    </w:p>
  </w:endnote>
  <w:endnote w:type="continuationSeparator" w:id="0">
    <w:p w14:paraId="280470FA" w14:textId="77777777" w:rsidR="000E7F47" w:rsidRDefault="000E7F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C930" w14:textId="54638FBE" w:rsidR="009060E2" w:rsidRPr="00310CD6" w:rsidRDefault="00310CD6" w:rsidP="00310CD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E93F4" wp14:editId="48653EB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1" name="Текстово 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C03B17" w14:textId="77777777" w:rsidR="00310CD6" w:rsidRPr="002C539D" w:rsidRDefault="00310CD6" w:rsidP="00310CD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E93F4" id="_x0000_t202" coordsize="21600,21600" o:spt="202" path="m,l,21600r21600,l21600,xe">
              <v:stroke joinstyle="miter"/>
              <v:path gradientshapeok="t" o:connecttype="rect"/>
            </v:shapetype>
            <v:shape id="Текстово поле 3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BC03B17" w14:textId="77777777" w:rsidR="00310CD6" w:rsidRPr="002C539D" w:rsidRDefault="00310CD6" w:rsidP="00310CD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4EAE0A" wp14:editId="31BEE10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0" name="Текстово 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7E395" w14:textId="77777777" w:rsidR="00310CD6" w:rsidRPr="002C539D" w:rsidRDefault="00310CD6" w:rsidP="00310CD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46"/>
                        <w:p w14:paraId="6BD29947" w14:textId="77777777" w:rsidR="00310CD6" w:rsidRPr="00596AA5" w:rsidRDefault="00310CD6" w:rsidP="00310CD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4F23F2" wp14:editId="3C22A4C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9148E" wp14:editId="15365B6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5CA999" wp14:editId="3AE33B1C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5F638F" wp14:editId="787B3C3D">
                                <wp:extent cx="180000" cy="180000"/>
                                <wp:effectExtent l="0" t="0" r="0" b="0"/>
                                <wp:docPr id="2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C2E174" wp14:editId="114FEB3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FE9EA7" wp14:editId="60193D1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488B32" wp14:editId="5110C4B8">
                                <wp:extent cx="180000" cy="180000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57B298" wp14:editId="3E6B2C5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90C525" wp14:editId="3CE7F77B">
                                <wp:extent cx="180000" cy="180000"/>
                                <wp:effectExtent l="0" t="0" r="0" b="0"/>
                                <wp:docPr id="2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EAE0A" id="Текстово поле 30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A7E395" w14:textId="77777777" w:rsidR="00310CD6" w:rsidRPr="002C539D" w:rsidRDefault="00310CD6" w:rsidP="00310CD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7"/>
                  <w:p w14:paraId="6BD29947" w14:textId="77777777" w:rsidR="00310CD6" w:rsidRPr="00596AA5" w:rsidRDefault="00310CD6" w:rsidP="00310CD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4F23F2" wp14:editId="3C22A4C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9148E" wp14:editId="15365B6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5CA999" wp14:editId="3AE33B1C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5F638F" wp14:editId="787B3C3D">
                          <wp:extent cx="180000" cy="180000"/>
                          <wp:effectExtent l="0" t="0" r="0" b="0"/>
                          <wp:docPr id="24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C2E174" wp14:editId="114FEB3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FE9EA7" wp14:editId="60193D1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488B32" wp14:editId="5110C4B8">
                          <wp:extent cx="180000" cy="180000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57B298" wp14:editId="3E6B2C5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90C525" wp14:editId="3CE7F77B">
                          <wp:extent cx="180000" cy="180000"/>
                          <wp:effectExtent l="0" t="0" r="0" b="0"/>
                          <wp:docPr id="26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13A4E40" wp14:editId="44D8CD6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1778A87" wp14:editId="0DD68D5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8" name="Право съединени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800CE" id="Право съединение 28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A2F2A" wp14:editId="2C8336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7" name="Текстово 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0DF7C3" w14:textId="04391237" w:rsidR="00310CD6" w:rsidRPr="00596AA5" w:rsidRDefault="00310CD6" w:rsidP="00310C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0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460D6" w:rsidRPr="006460D6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A2F2A" id="Текстово поле 2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A0DF7C3" w14:textId="04391237" w:rsidR="00310CD6" w:rsidRPr="00596AA5" w:rsidRDefault="00310CD6" w:rsidP="00310C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60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460D6" w:rsidRPr="006460D6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504B" w14:textId="77777777" w:rsidR="000E7F47" w:rsidRDefault="000E7F47">
      <w:pPr>
        <w:spacing w:before="0" w:after="0" w:line="240" w:lineRule="auto"/>
      </w:pPr>
      <w:r>
        <w:separator/>
      </w:r>
    </w:p>
  </w:footnote>
  <w:footnote w:type="continuationSeparator" w:id="0">
    <w:p w14:paraId="78036287" w14:textId="77777777" w:rsidR="000E7F47" w:rsidRDefault="000E7F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1104" w14:textId="77777777" w:rsidR="009060E2" w:rsidRDefault="009060E2" w:rsidP="009060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72F69"/>
    <w:multiLevelType w:val="hybridMultilevel"/>
    <w:tmpl w:val="E4E6E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4D06BA"/>
    <w:multiLevelType w:val="hybridMultilevel"/>
    <w:tmpl w:val="5682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0DBC"/>
    <w:multiLevelType w:val="hybridMultilevel"/>
    <w:tmpl w:val="90742E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EE5862"/>
    <w:multiLevelType w:val="hybridMultilevel"/>
    <w:tmpl w:val="D24AE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610CD"/>
    <w:multiLevelType w:val="hybridMultilevel"/>
    <w:tmpl w:val="3C669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422F3"/>
    <w:multiLevelType w:val="hybridMultilevel"/>
    <w:tmpl w:val="EEEC6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8395086">
    <w:abstractNumId w:val="5"/>
  </w:num>
  <w:num w:numId="2" w16cid:durableId="487018583">
    <w:abstractNumId w:val="17"/>
  </w:num>
  <w:num w:numId="3" w16cid:durableId="338698801">
    <w:abstractNumId w:val="10"/>
  </w:num>
  <w:num w:numId="4" w16cid:durableId="932128946">
    <w:abstractNumId w:val="18"/>
  </w:num>
  <w:num w:numId="5" w16cid:durableId="487553132">
    <w:abstractNumId w:val="12"/>
  </w:num>
  <w:num w:numId="6" w16cid:durableId="17268277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5769135">
    <w:abstractNumId w:val="3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4650576">
    <w:abstractNumId w:val="26"/>
  </w:num>
  <w:num w:numId="9" w16cid:durableId="1992321003">
    <w:abstractNumId w:val="33"/>
  </w:num>
  <w:num w:numId="10" w16cid:durableId="842278923">
    <w:abstractNumId w:val="35"/>
  </w:num>
  <w:num w:numId="11" w16cid:durableId="167402402">
    <w:abstractNumId w:val="1"/>
  </w:num>
  <w:num w:numId="12" w16cid:durableId="392392745">
    <w:abstractNumId w:val="13"/>
  </w:num>
  <w:num w:numId="13" w16cid:durableId="367536550">
    <w:abstractNumId w:val="21"/>
  </w:num>
  <w:num w:numId="14" w16cid:durableId="601647127">
    <w:abstractNumId w:val="30"/>
  </w:num>
  <w:num w:numId="15" w16cid:durableId="1676151413">
    <w:abstractNumId w:val="15"/>
  </w:num>
  <w:num w:numId="16" w16cid:durableId="1443644631">
    <w:abstractNumId w:val="7"/>
  </w:num>
  <w:num w:numId="17" w16cid:durableId="1310745042">
    <w:abstractNumId w:val="32"/>
  </w:num>
  <w:num w:numId="18" w16cid:durableId="1314263310">
    <w:abstractNumId w:val="0"/>
  </w:num>
  <w:num w:numId="19" w16cid:durableId="1334256381">
    <w:abstractNumId w:val="31"/>
  </w:num>
  <w:num w:numId="20" w16cid:durableId="1510637413">
    <w:abstractNumId w:val="3"/>
  </w:num>
  <w:num w:numId="21" w16cid:durableId="1057644">
    <w:abstractNumId w:val="16"/>
  </w:num>
  <w:num w:numId="22" w16cid:durableId="1477795687">
    <w:abstractNumId w:val="2"/>
  </w:num>
  <w:num w:numId="23" w16cid:durableId="460151768">
    <w:abstractNumId w:val="20"/>
  </w:num>
  <w:num w:numId="24" w16cid:durableId="1242986793">
    <w:abstractNumId w:val="19"/>
  </w:num>
  <w:num w:numId="25" w16cid:durableId="1389374876">
    <w:abstractNumId w:val="22"/>
  </w:num>
  <w:num w:numId="26" w16cid:durableId="1577546975">
    <w:abstractNumId w:val="9"/>
  </w:num>
  <w:num w:numId="27" w16cid:durableId="795680157">
    <w:abstractNumId w:val="27"/>
  </w:num>
  <w:num w:numId="28" w16cid:durableId="714695421">
    <w:abstractNumId w:val="34"/>
  </w:num>
  <w:num w:numId="29" w16cid:durableId="1268582281">
    <w:abstractNumId w:val="8"/>
  </w:num>
  <w:num w:numId="30" w16cid:durableId="1974166682">
    <w:abstractNumId w:val="6"/>
  </w:num>
  <w:num w:numId="31" w16cid:durableId="1385376218">
    <w:abstractNumId w:val="23"/>
  </w:num>
  <w:num w:numId="32" w16cid:durableId="143740880">
    <w:abstractNumId w:val="4"/>
  </w:num>
  <w:num w:numId="33" w16cid:durableId="1195267878">
    <w:abstractNumId w:val="25"/>
  </w:num>
  <w:num w:numId="34" w16cid:durableId="13263412">
    <w:abstractNumId w:val="14"/>
  </w:num>
  <w:num w:numId="35" w16cid:durableId="1385637566">
    <w:abstractNumId w:val="28"/>
  </w:num>
  <w:num w:numId="36" w16cid:durableId="1733773653">
    <w:abstractNumId w:val="11"/>
  </w:num>
  <w:num w:numId="37" w16cid:durableId="1146120914">
    <w:abstractNumId w:val="24"/>
  </w:num>
  <w:num w:numId="38" w16cid:durableId="43537100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sDQyNDIzMTIyMjZV0lEKTi0uzszPAykwrgUA8pmwTCwAAAA="/>
  </w:docVars>
  <w:rsids>
    <w:rsidRoot w:val="00E626DA"/>
    <w:rsid w:val="00002AB7"/>
    <w:rsid w:val="00023046"/>
    <w:rsid w:val="000250CB"/>
    <w:rsid w:val="00025320"/>
    <w:rsid w:val="00026D8A"/>
    <w:rsid w:val="00033BD7"/>
    <w:rsid w:val="00037B18"/>
    <w:rsid w:val="000758C6"/>
    <w:rsid w:val="00083DDD"/>
    <w:rsid w:val="00087159"/>
    <w:rsid w:val="000A3468"/>
    <w:rsid w:val="000B170D"/>
    <w:rsid w:val="000B7BC3"/>
    <w:rsid w:val="000D4B37"/>
    <w:rsid w:val="000E7F47"/>
    <w:rsid w:val="000F0E40"/>
    <w:rsid w:val="00104F96"/>
    <w:rsid w:val="00113FD5"/>
    <w:rsid w:val="00126682"/>
    <w:rsid w:val="00141520"/>
    <w:rsid w:val="0014656F"/>
    <w:rsid w:val="00152BBF"/>
    <w:rsid w:val="0016649F"/>
    <w:rsid w:val="00174402"/>
    <w:rsid w:val="001764AF"/>
    <w:rsid w:val="00182A80"/>
    <w:rsid w:val="00183801"/>
    <w:rsid w:val="00187D99"/>
    <w:rsid w:val="00196843"/>
    <w:rsid w:val="001A3B09"/>
    <w:rsid w:val="001A5226"/>
    <w:rsid w:val="001A71FF"/>
    <w:rsid w:val="001B25A9"/>
    <w:rsid w:val="001B334E"/>
    <w:rsid w:val="001B5C3C"/>
    <w:rsid w:val="001B70F6"/>
    <w:rsid w:val="001D169C"/>
    <w:rsid w:val="001F4891"/>
    <w:rsid w:val="001F5CA8"/>
    <w:rsid w:val="00230928"/>
    <w:rsid w:val="00241A73"/>
    <w:rsid w:val="00241BA2"/>
    <w:rsid w:val="00247FCD"/>
    <w:rsid w:val="00264779"/>
    <w:rsid w:val="002823FF"/>
    <w:rsid w:val="002A0620"/>
    <w:rsid w:val="002A6CE1"/>
    <w:rsid w:val="002C637A"/>
    <w:rsid w:val="002D15C4"/>
    <w:rsid w:val="002D7377"/>
    <w:rsid w:val="002E0E9B"/>
    <w:rsid w:val="002E6154"/>
    <w:rsid w:val="002F2619"/>
    <w:rsid w:val="002F364B"/>
    <w:rsid w:val="00310CD6"/>
    <w:rsid w:val="00317771"/>
    <w:rsid w:val="00322B37"/>
    <w:rsid w:val="00324874"/>
    <w:rsid w:val="003278F1"/>
    <w:rsid w:val="00335755"/>
    <w:rsid w:val="00337D6B"/>
    <w:rsid w:val="00357E39"/>
    <w:rsid w:val="00373190"/>
    <w:rsid w:val="003B74B0"/>
    <w:rsid w:val="003C2C3A"/>
    <w:rsid w:val="003D7D20"/>
    <w:rsid w:val="00426D25"/>
    <w:rsid w:val="00433931"/>
    <w:rsid w:val="0044218E"/>
    <w:rsid w:val="00460357"/>
    <w:rsid w:val="00462384"/>
    <w:rsid w:val="0046542D"/>
    <w:rsid w:val="00493A17"/>
    <w:rsid w:val="004956FB"/>
    <w:rsid w:val="004D6F30"/>
    <w:rsid w:val="004F71C2"/>
    <w:rsid w:val="00504B9F"/>
    <w:rsid w:val="00511AF9"/>
    <w:rsid w:val="00512EEA"/>
    <w:rsid w:val="00523D0D"/>
    <w:rsid w:val="00531C9E"/>
    <w:rsid w:val="0055086E"/>
    <w:rsid w:val="00561359"/>
    <w:rsid w:val="00574A0B"/>
    <w:rsid w:val="0058625B"/>
    <w:rsid w:val="00591B71"/>
    <w:rsid w:val="00597ACA"/>
    <w:rsid w:val="005A6B7F"/>
    <w:rsid w:val="005D0BC7"/>
    <w:rsid w:val="005E0413"/>
    <w:rsid w:val="005E6CB0"/>
    <w:rsid w:val="005F5B07"/>
    <w:rsid w:val="00601B21"/>
    <w:rsid w:val="00606B33"/>
    <w:rsid w:val="00631C04"/>
    <w:rsid w:val="0063435C"/>
    <w:rsid w:val="00635766"/>
    <w:rsid w:val="006460D6"/>
    <w:rsid w:val="006535D5"/>
    <w:rsid w:val="00654882"/>
    <w:rsid w:val="006874A4"/>
    <w:rsid w:val="00697002"/>
    <w:rsid w:val="006A1248"/>
    <w:rsid w:val="006A4189"/>
    <w:rsid w:val="006A5BBE"/>
    <w:rsid w:val="006A5E4E"/>
    <w:rsid w:val="006B61EB"/>
    <w:rsid w:val="006C0262"/>
    <w:rsid w:val="006C3C1A"/>
    <w:rsid w:val="006D3315"/>
    <w:rsid w:val="006F68D5"/>
    <w:rsid w:val="00704652"/>
    <w:rsid w:val="00712921"/>
    <w:rsid w:val="00724F85"/>
    <w:rsid w:val="00725ADA"/>
    <w:rsid w:val="007312A8"/>
    <w:rsid w:val="00753B55"/>
    <w:rsid w:val="00772B48"/>
    <w:rsid w:val="0079745F"/>
    <w:rsid w:val="007C1380"/>
    <w:rsid w:val="007C5FEA"/>
    <w:rsid w:val="007E582E"/>
    <w:rsid w:val="007F1A97"/>
    <w:rsid w:val="007F24CD"/>
    <w:rsid w:val="007F2A26"/>
    <w:rsid w:val="0080195B"/>
    <w:rsid w:val="0080207A"/>
    <w:rsid w:val="008058D6"/>
    <w:rsid w:val="00807ADB"/>
    <w:rsid w:val="00807CAE"/>
    <w:rsid w:val="008262AE"/>
    <w:rsid w:val="0085163E"/>
    <w:rsid w:val="00866740"/>
    <w:rsid w:val="008703D1"/>
    <w:rsid w:val="00883FC4"/>
    <w:rsid w:val="008C69C0"/>
    <w:rsid w:val="008D6222"/>
    <w:rsid w:val="008E663F"/>
    <w:rsid w:val="009060E2"/>
    <w:rsid w:val="0091382F"/>
    <w:rsid w:val="00920CF9"/>
    <w:rsid w:val="00944621"/>
    <w:rsid w:val="00945FC2"/>
    <w:rsid w:val="00954D40"/>
    <w:rsid w:val="0096606E"/>
    <w:rsid w:val="00980BB9"/>
    <w:rsid w:val="009817F5"/>
    <w:rsid w:val="00987DB3"/>
    <w:rsid w:val="00990303"/>
    <w:rsid w:val="009B7729"/>
    <w:rsid w:val="009C276A"/>
    <w:rsid w:val="009D20E1"/>
    <w:rsid w:val="009D6D90"/>
    <w:rsid w:val="009F1D11"/>
    <w:rsid w:val="00A06C8F"/>
    <w:rsid w:val="00A264E4"/>
    <w:rsid w:val="00A26A04"/>
    <w:rsid w:val="00A3186B"/>
    <w:rsid w:val="00A37432"/>
    <w:rsid w:val="00A4217F"/>
    <w:rsid w:val="00A54B95"/>
    <w:rsid w:val="00A60228"/>
    <w:rsid w:val="00A845EF"/>
    <w:rsid w:val="00A92152"/>
    <w:rsid w:val="00AB3E47"/>
    <w:rsid w:val="00AE26BA"/>
    <w:rsid w:val="00AE5CA8"/>
    <w:rsid w:val="00AF2BEC"/>
    <w:rsid w:val="00AF36E3"/>
    <w:rsid w:val="00B25551"/>
    <w:rsid w:val="00B519AA"/>
    <w:rsid w:val="00B60F31"/>
    <w:rsid w:val="00B80EA0"/>
    <w:rsid w:val="00B81D43"/>
    <w:rsid w:val="00B82D54"/>
    <w:rsid w:val="00B969F1"/>
    <w:rsid w:val="00B977BC"/>
    <w:rsid w:val="00BA0136"/>
    <w:rsid w:val="00BA720B"/>
    <w:rsid w:val="00BB4807"/>
    <w:rsid w:val="00BC184C"/>
    <w:rsid w:val="00BD0B89"/>
    <w:rsid w:val="00BE64F8"/>
    <w:rsid w:val="00BF3CEB"/>
    <w:rsid w:val="00C1252E"/>
    <w:rsid w:val="00C13402"/>
    <w:rsid w:val="00C56D8D"/>
    <w:rsid w:val="00C578E7"/>
    <w:rsid w:val="00C60522"/>
    <w:rsid w:val="00C63E70"/>
    <w:rsid w:val="00C673A9"/>
    <w:rsid w:val="00C74763"/>
    <w:rsid w:val="00C825D2"/>
    <w:rsid w:val="00C91D79"/>
    <w:rsid w:val="00CA4832"/>
    <w:rsid w:val="00CA62ED"/>
    <w:rsid w:val="00CA69A5"/>
    <w:rsid w:val="00D042D3"/>
    <w:rsid w:val="00D0520A"/>
    <w:rsid w:val="00D3086C"/>
    <w:rsid w:val="00D3321A"/>
    <w:rsid w:val="00D44929"/>
    <w:rsid w:val="00D77D11"/>
    <w:rsid w:val="00D863BC"/>
    <w:rsid w:val="00DA2167"/>
    <w:rsid w:val="00DA6065"/>
    <w:rsid w:val="00DC6680"/>
    <w:rsid w:val="00DE1C3F"/>
    <w:rsid w:val="00DF46A5"/>
    <w:rsid w:val="00E1170F"/>
    <w:rsid w:val="00E124BE"/>
    <w:rsid w:val="00E14CB8"/>
    <w:rsid w:val="00E45331"/>
    <w:rsid w:val="00E46034"/>
    <w:rsid w:val="00E570FB"/>
    <w:rsid w:val="00E626DA"/>
    <w:rsid w:val="00E632BB"/>
    <w:rsid w:val="00E64D26"/>
    <w:rsid w:val="00E77819"/>
    <w:rsid w:val="00E8686D"/>
    <w:rsid w:val="00EA20ED"/>
    <w:rsid w:val="00EB20C2"/>
    <w:rsid w:val="00EB3E4A"/>
    <w:rsid w:val="00EB4DE6"/>
    <w:rsid w:val="00EC1D80"/>
    <w:rsid w:val="00ED0766"/>
    <w:rsid w:val="00ED3F1A"/>
    <w:rsid w:val="00ED41B7"/>
    <w:rsid w:val="00ED78FD"/>
    <w:rsid w:val="00EE0111"/>
    <w:rsid w:val="00EE34F7"/>
    <w:rsid w:val="00F16FB1"/>
    <w:rsid w:val="00F30139"/>
    <w:rsid w:val="00F70437"/>
    <w:rsid w:val="00F72EF7"/>
    <w:rsid w:val="00F75FC3"/>
    <w:rsid w:val="00F93B92"/>
    <w:rsid w:val="00FB47D8"/>
    <w:rsid w:val="00FB6D8F"/>
    <w:rsid w:val="00FC2703"/>
    <w:rsid w:val="00FC7661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AE8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E0E9B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5D0B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0F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B3E47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4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4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E4DC-2762-460C-AA41-4EFCD6B5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2022-09-06T16:32:00Z</dcterms:created>
  <dcterms:modified xsi:type="dcterms:W3CDTF">2023-03-25T09:36:00Z</dcterms:modified>
</cp:coreProperties>
</file>