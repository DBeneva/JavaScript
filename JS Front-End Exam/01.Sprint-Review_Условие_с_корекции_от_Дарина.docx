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960D" w14:textId="66869190" w:rsidR="004F7F3E" w:rsidRPr="004F7F3E" w:rsidRDefault="0052043F" w:rsidP="00371F5A">
      <w:pPr>
        <w:pStyle w:val="Heading2"/>
        <w:numPr>
          <w:ilvl w:val="0"/>
          <w:numId w:val="0"/>
        </w:numPr>
        <w:ind w:left="360"/>
        <w:jc w:val="center"/>
      </w:pPr>
      <w:r w:rsidRPr="004F7F3E">
        <w:rPr>
          <w:sz w:val="40"/>
          <w:szCs w:val="40"/>
        </w:rPr>
        <w:t xml:space="preserve">Problem </w:t>
      </w:r>
      <w:r w:rsidR="00AC0B3E">
        <w:rPr>
          <w:sz w:val="40"/>
          <w:szCs w:val="40"/>
        </w:rPr>
        <w:t>1</w:t>
      </w:r>
      <w:r w:rsidR="004F7F3E">
        <w:rPr>
          <w:sz w:val="40"/>
          <w:szCs w:val="40"/>
        </w:rPr>
        <w:t xml:space="preserve"> </w:t>
      </w:r>
      <w:r w:rsidR="00465C9F">
        <w:rPr>
          <w:sz w:val="40"/>
          <w:szCs w:val="40"/>
        </w:rPr>
        <w:t>–</w:t>
      </w:r>
      <w:r w:rsidRPr="004F7F3E">
        <w:rPr>
          <w:sz w:val="40"/>
          <w:szCs w:val="40"/>
        </w:rPr>
        <w:t xml:space="preserve"> </w:t>
      </w:r>
      <w:r w:rsidR="00465C9F">
        <w:rPr>
          <w:sz w:val="40"/>
          <w:szCs w:val="40"/>
        </w:rPr>
        <w:t>Sprint Review</w:t>
      </w:r>
    </w:p>
    <w:p w14:paraId="6D521375" w14:textId="61D8B4BB" w:rsidR="009C6659" w:rsidRDefault="009C6659" w:rsidP="0052043F">
      <w:r>
        <w:t xml:space="preserve">It's the end of the </w:t>
      </w:r>
      <w:r w:rsidRPr="00DE7E3F">
        <w:rPr>
          <w:b/>
        </w:rPr>
        <w:t>two</w:t>
      </w:r>
      <w:ins w:id="0" w:author="Darina" w:date="2023-03-23T18:57:00Z">
        <w:r w:rsidR="00051BB2">
          <w:rPr>
            <w:b/>
          </w:rPr>
          <w:t>-</w:t>
        </w:r>
      </w:ins>
      <w:del w:id="1" w:author="Darina" w:date="2023-03-23T18:57:00Z">
        <w:r w:rsidRPr="00DE7E3F" w:rsidDel="00051BB2">
          <w:rPr>
            <w:b/>
          </w:rPr>
          <w:delText xml:space="preserve"> </w:delText>
        </w:r>
      </w:del>
      <w:r w:rsidRPr="00DE7E3F">
        <w:rPr>
          <w:b/>
        </w:rPr>
        <w:t>week</w:t>
      </w:r>
      <w:r>
        <w:t xml:space="preserve"> </w:t>
      </w:r>
      <w:del w:id="2" w:author="Darina" w:date="2023-03-23T22:27:00Z">
        <w:r w:rsidDel="00CB081C">
          <w:delText>s</w:delText>
        </w:r>
      </w:del>
      <w:ins w:id="3" w:author="Darina" w:date="2023-03-23T22:27:00Z">
        <w:r w:rsidR="00CB081C">
          <w:t>S</w:t>
        </w:r>
      </w:ins>
      <w:r>
        <w:t>print, and you</w:t>
      </w:r>
      <w:del w:id="4" w:author="Darina" w:date="2023-03-23T18:31:00Z">
        <w:r w:rsidDel="00C16331">
          <w:delText>'</w:delText>
        </w:r>
      </w:del>
      <w:r>
        <w:t>r</w:t>
      </w:r>
      <w:del w:id="5" w:author="Darina" w:date="2023-03-23T18:57:00Z">
        <w:r w:rsidDel="00051BB2">
          <w:delText>e</w:delText>
        </w:r>
      </w:del>
      <w:r>
        <w:t xml:space="preserve"> job now is to </w:t>
      </w:r>
      <w:r w:rsidRPr="009C6659">
        <w:rPr>
          <w:b/>
        </w:rPr>
        <w:t>calculate</w:t>
      </w:r>
      <w:r>
        <w:t xml:space="preserve"> the </w:t>
      </w:r>
      <w:r w:rsidRPr="009C6659">
        <w:rPr>
          <w:b/>
        </w:rPr>
        <w:t>sum</w:t>
      </w:r>
      <w:r>
        <w:t xml:space="preserve"> of</w:t>
      </w:r>
      <w:ins w:id="6" w:author="Darina" w:date="2023-03-23T18:31:00Z">
        <w:r w:rsidR="00C16331">
          <w:rPr>
            <w:lang w:val="bg-BG"/>
          </w:rPr>
          <w:t xml:space="preserve"> </w:t>
        </w:r>
        <w:r w:rsidR="00C16331">
          <w:t>the</w:t>
        </w:r>
      </w:ins>
      <w:r>
        <w:t xml:space="preserve"> </w:t>
      </w:r>
      <w:r w:rsidRPr="009C6659">
        <w:rPr>
          <w:b/>
        </w:rPr>
        <w:t>estimat</w:t>
      </w:r>
      <w:ins w:id="7" w:author="Darina" w:date="2023-03-23T18:58:00Z">
        <w:r w:rsidR="00051BB2">
          <w:rPr>
            <w:b/>
          </w:rPr>
          <w:t>ion</w:t>
        </w:r>
      </w:ins>
      <w:del w:id="8" w:author="Darina" w:date="2023-03-23T18:58:00Z">
        <w:r w:rsidRPr="009C6659" w:rsidDel="00051BB2">
          <w:rPr>
            <w:b/>
          </w:rPr>
          <w:delText>ed</w:delText>
        </w:r>
      </w:del>
      <w:r w:rsidRPr="009C6659">
        <w:rPr>
          <w:b/>
        </w:rPr>
        <w:t xml:space="preserve"> points</w:t>
      </w:r>
      <w:r>
        <w:t xml:space="preserve"> for each of the </w:t>
      </w:r>
      <w:r w:rsidRPr="009C6659">
        <w:rPr>
          <w:b/>
        </w:rPr>
        <w:t>different columns</w:t>
      </w:r>
      <w:r>
        <w:t xml:space="preserve"> on the </w:t>
      </w:r>
      <w:ins w:id="9" w:author="Darina" w:date="2023-03-23T22:27:00Z">
        <w:r w:rsidR="00CB081C">
          <w:t>S</w:t>
        </w:r>
      </w:ins>
      <w:del w:id="10" w:author="Darina" w:date="2023-03-23T22:27:00Z">
        <w:r w:rsidDel="00CB081C">
          <w:delText>s</w:delText>
        </w:r>
      </w:del>
      <w:r>
        <w:t xml:space="preserve">print board and decide </w:t>
      </w:r>
      <w:ins w:id="11" w:author="Darina" w:date="2023-03-23T18:58:00Z">
        <w:r w:rsidR="00051BB2">
          <w:t>whether</w:t>
        </w:r>
      </w:ins>
      <w:del w:id="12" w:author="Darina" w:date="2023-03-23T18:58:00Z">
        <w:r w:rsidDel="00051BB2">
          <w:delText>if</w:delText>
        </w:r>
      </w:del>
      <w:r>
        <w:t xml:space="preserve"> the </w:t>
      </w:r>
      <w:del w:id="13" w:author="Darina" w:date="2023-03-23T22:28:00Z">
        <w:r w:rsidRPr="009C6659" w:rsidDel="00CB081C">
          <w:rPr>
            <w:b/>
          </w:rPr>
          <w:delText>s</w:delText>
        </w:r>
      </w:del>
      <w:ins w:id="14" w:author="Darina" w:date="2023-03-23T22:28:00Z">
        <w:r w:rsidR="00CB081C">
          <w:rPr>
            <w:b/>
          </w:rPr>
          <w:t>S</w:t>
        </w:r>
      </w:ins>
      <w:r w:rsidRPr="009C6659">
        <w:rPr>
          <w:b/>
        </w:rPr>
        <w:t>print</w:t>
      </w:r>
      <w:r>
        <w:t xml:space="preserve"> was </w:t>
      </w:r>
      <w:r w:rsidRPr="009C6659">
        <w:rPr>
          <w:b/>
        </w:rPr>
        <w:t>successful</w:t>
      </w:r>
      <w:r>
        <w:t xml:space="preserve"> or </w:t>
      </w:r>
      <w:r w:rsidRPr="009C6659">
        <w:rPr>
          <w:b/>
        </w:rPr>
        <w:t>not</w:t>
      </w:r>
      <w:r>
        <w:t xml:space="preserve">. The </w:t>
      </w:r>
      <w:ins w:id="15" w:author="Darina" w:date="2023-03-23T22:27:00Z">
        <w:r w:rsidR="00CB081C">
          <w:t>S</w:t>
        </w:r>
      </w:ins>
      <w:del w:id="16" w:author="Darina" w:date="2023-03-23T22:27:00Z">
        <w:r w:rsidDel="00CB081C">
          <w:delText>s</w:delText>
        </w:r>
      </w:del>
      <w:r>
        <w:t xml:space="preserve">print board contains </w:t>
      </w:r>
      <w:r w:rsidRPr="009C6659">
        <w:rPr>
          <w:b/>
        </w:rPr>
        <w:t>assignees</w:t>
      </w:r>
      <w:r>
        <w:t xml:space="preserve"> and their </w:t>
      </w:r>
      <w:r w:rsidRPr="009C6659">
        <w:rPr>
          <w:b/>
        </w:rPr>
        <w:t>individual tasks</w:t>
      </w:r>
      <w:r>
        <w:t xml:space="preserve">, each task has a </w:t>
      </w:r>
      <w:r w:rsidRPr="009C6659">
        <w:rPr>
          <w:b/>
        </w:rPr>
        <w:t>task</w:t>
      </w:r>
      <w:ins w:id="17" w:author="Darina" w:date="2023-03-23T18:32:00Z">
        <w:r w:rsidR="00C16331">
          <w:rPr>
            <w:b/>
          </w:rPr>
          <w:t xml:space="preserve"> </w:t>
        </w:r>
      </w:ins>
      <w:r w:rsidRPr="009C6659">
        <w:rPr>
          <w:b/>
        </w:rPr>
        <w:t>I</w:t>
      </w:r>
      <w:ins w:id="18" w:author="Darina" w:date="2023-03-23T18:32:00Z">
        <w:r w:rsidR="00C16331">
          <w:rPr>
            <w:b/>
          </w:rPr>
          <w:t>D</w:t>
        </w:r>
      </w:ins>
      <w:del w:id="19" w:author="Darina" w:date="2023-03-23T18:32:00Z">
        <w:r w:rsidRPr="009C6659" w:rsidDel="00C16331">
          <w:rPr>
            <w:b/>
          </w:rPr>
          <w:delText>d</w:delText>
        </w:r>
      </w:del>
      <w:r>
        <w:t xml:space="preserve"> (</w:t>
      </w:r>
      <w:ins w:id="20" w:author="Darina" w:date="2023-03-23T18:32:00Z">
        <w:r w:rsidR="00C16331">
          <w:t xml:space="preserve">a </w:t>
        </w:r>
      </w:ins>
      <w:r>
        <w:t xml:space="preserve">unique string), </w:t>
      </w:r>
      <w:r w:rsidRPr="009C6659">
        <w:rPr>
          <w:b/>
        </w:rPr>
        <w:t>title</w:t>
      </w:r>
      <w:r>
        <w:t xml:space="preserve">, </w:t>
      </w:r>
      <w:r w:rsidRPr="009C6659">
        <w:rPr>
          <w:b/>
        </w:rPr>
        <w:t>status</w:t>
      </w:r>
      <w:r>
        <w:t xml:space="preserve"> ('</w:t>
      </w:r>
      <w:proofErr w:type="spellStart"/>
      <w:r>
        <w:t>ToDo</w:t>
      </w:r>
      <w:proofErr w:type="spellEnd"/>
      <w:r>
        <w:t>', 'In Progress', 'Code Review', 'Done')</w:t>
      </w:r>
      <w:ins w:id="21" w:author="Darina" w:date="2023-03-24T09:32:00Z">
        <w:r w:rsidR="004D0FC3">
          <w:t>,</w:t>
        </w:r>
      </w:ins>
      <w:r>
        <w:t xml:space="preserve"> and</w:t>
      </w:r>
      <w:del w:id="22" w:author="Darina" w:date="2023-03-23T18:33:00Z">
        <w:r w:rsidDel="00C16331">
          <w:delText xml:space="preserve"> a</w:delText>
        </w:r>
      </w:del>
      <w:r>
        <w:t xml:space="preserve"> </w:t>
      </w:r>
      <w:ins w:id="23" w:author="Darina" w:date="2023-03-23T18:33:00Z">
        <w:r w:rsidR="00C16331" w:rsidRPr="009C6659">
          <w:rPr>
            <w:b/>
          </w:rPr>
          <w:t xml:space="preserve">estimation </w:t>
        </w:r>
      </w:ins>
      <w:r w:rsidRPr="009C6659">
        <w:rPr>
          <w:b/>
        </w:rPr>
        <w:t>points</w:t>
      </w:r>
      <w:del w:id="24" w:author="Darina" w:date="2023-03-23T18:33:00Z">
        <w:r w:rsidRPr="009C6659" w:rsidDel="00C16331">
          <w:rPr>
            <w:b/>
          </w:rPr>
          <w:delText xml:space="preserve"> estimation</w:delText>
        </w:r>
      </w:del>
      <w:r>
        <w:t>.</w:t>
      </w:r>
    </w:p>
    <w:p w14:paraId="767FE754" w14:textId="030E9661" w:rsidR="009C6659" w:rsidRDefault="009C6659" w:rsidP="0052043F">
      <w:r>
        <w:t xml:space="preserve">You will receive </w:t>
      </w:r>
      <w:r w:rsidR="00955AB7">
        <w:rPr>
          <w:b/>
        </w:rPr>
        <w:t>an array as a parameter</w:t>
      </w:r>
      <w:r>
        <w:t>.</w:t>
      </w:r>
      <w:r w:rsidR="00955AB7">
        <w:t xml:space="preserve"> The </w:t>
      </w:r>
      <w:r w:rsidR="00955AB7" w:rsidRPr="00955AB7">
        <w:rPr>
          <w:b/>
        </w:rPr>
        <w:t xml:space="preserve">first element </w:t>
      </w:r>
      <w:r w:rsidR="00955AB7">
        <w:t>in that array is an integer</w:t>
      </w:r>
      <w:ins w:id="25" w:author="Darina" w:date="2023-03-23T18:58:00Z">
        <w:r w:rsidR="00051BB2">
          <w:t>,</w:t>
        </w:r>
      </w:ins>
      <w:r w:rsidR="00955AB7">
        <w:t xml:space="preserve"> </w:t>
      </w:r>
      <w:r w:rsidR="00955AB7" w:rsidRPr="00955AB7">
        <w:rPr>
          <w:b/>
        </w:rPr>
        <w:t>n</w:t>
      </w:r>
      <w:r w:rsidR="00955AB7">
        <w:t>.</w:t>
      </w:r>
    </w:p>
    <w:p w14:paraId="7528C0FF" w14:textId="28A27842" w:rsidR="009C6659" w:rsidRDefault="009C6659" w:rsidP="0052043F">
      <w:pPr>
        <w:rPr>
          <w:rStyle w:val="CodeChar"/>
        </w:rPr>
      </w:pPr>
      <w:r>
        <w:t xml:space="preserve">The </w:t>
      </w:r>
      <w:r w:rsidR="00955AB7">
        <w:rPr>
          <w:b/>
        </w:rPr>
        <w:t>next n amount of elements</w:t>
      </w:r>
      <w:r w:rsidR="00955AB7">
        <w:t xml:space="preserve"> contain</w:t>
      </w:r>
      <w:r>
        <w:t xml:space="preserve"> information about the </w:t>
      </w:r>
      <w:r w:rsidRPr="00CE143E">
        <w:rPr>
          <w:b/>
        </w:rPr>
        <w:t>initial state</w:t>
      </w:r>
      <w:r>
        <w:t xml:space="preserve"> of the </w:t>
      </w:r>
      <w:del w:id="26" w:author="Darina" w:date="2023-03-23T22:28:00Z">
        <w:r w:rsidDel="00CB081C">
          <w:delText>s</w:delText>
        </w:r>
      </w:del>
      <w:ins w:id="27" w:author="Darina" w:date="2023-03-23T22:28:00Z">
        <w:r w:rsidR="00CB081C">
          <w:t>S</w:t>
        </w:r>
      </w:ins>
      <w:r>
        <w:t xml:space="preserve">print board, </w:t>
      </w:r>
      <w:del w:id="28" w:author="Darina" w:date="2023-03-23T18:58:00Z">
        <w:r w:rsidDel="00051BB2">
          <w:delText xml:space="preserve">with </w:delText>
        </w:r>
      </w:del>
      <w:r>
        <w:t xml:space="preserve">each element having the following format: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assignee</w:t>
      </w:r>
      <w:r w:rsidR="0014102E">
        <w:rPr>
          <w:rStyle w:val="CodeChar"/>
        </w:rPr>
        <w:t>}:</w:t>
      </w:r>
      <w:r w:rsidRPr="0052043F">
        <w:rPr>
          <w:rStyle w:val="CodeChar"/>
        </w:rPr>
        <w:t>{</w:t>
      </w:r>
      <w:r>
        <w:rPr>
          <w:rStyle w:val="CodeChar"/>
        </w:rPr>
        <w:t>taskId</w:t>
      </w:r>
      <w:r w:rsidR="0014102E">
        <w:rPr>
          <w:rStyle w:val="CodeChar"/>
        </w:rPr>
        <w:t>}:</w:t>
      </w:r>
      <w:r w:rsidRPr="0052043F">
        <w:rPr>
          <w:rStyle w:val="CodeChar"/>
        </w:rPr>
        <w:t>{</w:t>
      </w:r>
      <w:r>
        <w:rPr>
          <w:rStyle w:val="CodeChar"/>
        </w:rPr>
        <w:t>title</w:t>
      </w:r>
      <w:r w:rsidRPr="0052043F">
        <w:rPr>
          <w:rStyle w:val="CodeChar"/>
        </w:rPr>
        <w:t>}</w:t>
      </w:r>
      <w:r w:rsidR="0014102E">
        <w:rPr>
          <w:rStyle w:val="CodeChar"/>
        </w:rPr>
        <w:t>:</w:t>
      </w:r>
      <w:r>
        <w:rPr>
          <w:rStyle w:val="CodeChar"/>
        </w:rPr>
        <w:t>{status}</w:t>
      </w:r>
      <w:r w:rsidR="0014102E">
        <w:rPr>
          <w:rStyle w:val="CodeChar"/>
        </w:rPr>
        <w:t>:</w:t>
      </w:r>
      <w:r>
        <w:rPr>
          <w:rStyle w:val="CodeChar"/>
        </w:rPr>
        <w:t>{estimatedPoints}"</w:t>
      </w:r>
      <w:r w:rsidR="0014102E" w:rsidRPr="0014102E">
        <w:t>.</w:t>
      </w:r>
      <w:r w:rsidR="0014102E">
        <w:t xml:space="preserve"> An </w:t>
      </w:r>
      <w:r w:rsidR="0014102E" w:rsidRPr="0014102E">
        <w:rPr>
          <w:b/>
        </w:rPr>
        <w:t>assignee</w:t>
      </w:r>
      <w:r w:rsidR="0014102E">
        <w:t xml:space="preserve"> can have </w:t>
      </w:r>
      <w:r w:rsidR="0014102E" w:rsidRPr="0014102E">
        <w:rPr>
          <w:b/>
        </w:rPr>
        <w:t>multiple tasks</w:t>
      </w:r>
      <w:r w:rsidR="0014102E">
        <w:t>!</w:t>
      </w:r>
    </w:p>
    <w:p w14:paraId="36DF3593" w14:textId="3CD67E15" w:rsidR="0014102E" w:rsidRDefault="0014102E" w:rsidP="0052043F">
      <w:r>
        <w:t xml:space="preserve">The </w:t>
      </w:r>
      <w:r w:rsidR="00955AB7">
        <w:rPr>
          <w:b/>
        </w:rPr>
        <w:t>other elements inside the array</w:t>
      </w:r>
      <w:r w:rsidR="00955AB7">
        <w:t xml:space="preserve"> contain</w:t>
      </w:r>
      <w:r>
        <w:t xml:space="preserve"> commands that will </w:t>
      </w:r>
      <w:r w:rsidRPr="004232B5">
        <w:rPr>
          <w:b/>
        </w:rPr>
        <w:t>change</w:t>
      </w:r>
      <w:r>
        <w:t xml:space="preserve"> the </w:t>
      </w:r>
      <w:r w:rsidRPr="004232B5">
        <w:rPr>
          <w:b/>
        </w:rPr>
        <w:t>state</w:t>
      </w:r>
      <w:r>
        <w:t xml:space="preserve"> of the </w:t>
      </w:r>
      <w:r w:rsidRPr="004232B5">
        <w:rPr>
          <w:b/>
        </w:rPr>
        <w:t>tasks</w:t>
      </w:r>
      <w:r>
        <w:t xml:space="preserve"> inside the board, each command contain</w:t>
      </w:r>
      <w:ins w:id="29" w:author="Darina" w:date="2023-03-23T18:34:00Z">
        <w:r w:rsidR="00C16331">
          <w:t>ing</w:t>
        </w:r>
      </w:ins>
      <w:del w:id="30" w:author="Darina" w:date="2023-03-23T18:34:00Z">
        <w:r w:rsidDel="00C16331">
          <w:delText>s</w:delText>
        </w:r>
      </w:del>
      <w:r>
        <w:t xml:space="preserve"> information separated with the symbol </w:t>
      </w:r>
      <w:r w:rsidRPr="0014102E">
        <w:rPr>
          <w:rStyle w:val="CodeChar"/>
        </w:rPr>
        <w:t>":"</w:t>
      </w:r>
      <w:ins w:id="31" w:author="Darina" w:date="2023-03-23T18:34:00Z">
        <w:r w:rsidR="00C16331" w:rsidRPr="00C16331">
          <w:rPr>
            <w:rPrChange w:id="32" w:author="Darina" w:date="2023-03-23T18:34:00Z">
              <w:rPr>
                <w:rStyle w:val="CodeChar"/>
              </w:rPr>
            </w:rPrChange>
          </w:rPr>
          <w:t>.</w:t>
        </w:r>
      </w:ins>
    </w:p>
    <w:p w14:paraId="3D11AB69" w14:textId="4C81735D" w:rsidR="0014102E" w:rsidRDefault="0014102E" w:rsidP="0052043F">
      <w:del w:id="33" w:author="Darina" w:date="2023-03-23T18:34:00Z">
        <w:r w:rsidDel="00C16331">
          <w:delText>C</w:delText>
        </w:r>
      </w:del>
      <w:ins w:id="34" w:author="Darina" w:date="2023-03-23T18:34:00Z">
        <w:r w:rsidR="00C16331">
          <w:t>The c</w:t>
        </w:r>
      </w:ins>
      <w:r>
        <w:t>ommands will be the following:</w:t>
      </w:r>
    </w:p>
    <w:p w14:paraId="097C81B9" w14:textId="06A0777C" w:rsidR="0052043F" w:rsidRPr="00C002EF" w:rsidRDefault="004F7F3E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4232B5">
        <w:rPr>
          <w:rStyle w:val="CodeChar"/>
        </w:rPr>
        <w:t xml:space="preserve"> New:</w:t>
      </w:r>
      <w:r w:rsidR="004232B5" w:rsidRPr="0052043F">
        <w:rPr>
          <w:rStyle w:val="CodeChar"/>
        </w:rPr>
        <w:t>{</w:t>
      </w:r>
      <w:r w:rsidR="004232B5">
        <w:rPr>
          <w:rStyle w:val="CodeChar"/>
        </w:rPr>
        <w:t>assignee}:</w:t>
      </w:r>
      <w:r w:rsidR="004232B5" w:rsidRPr="0052043F">
        <w:rPr>
          <w:rStyle w:val="CodeChar"/>
        </w:rPr>
        <w:t>{</w:t>
      </w:r>
      <w:r w:rsidR="004232B5">
        <w:rPr>
          <w:rStyle w:val="CodeChar"/>
        </w:rPr>
        <w:t>taskId}:</w:t>
      </w:r>
      <w:r w:rsidR="004232B5" w:rsidRPr="0052043F">
        <w:rPr>
          <w:rStyle w:val="CodeChar"/>
        </w:rPr>
        <w:t>{</w:t>
      </w:r>
      <w:r w:rsidR="004232B5">
        <w:rPr>
          <w:rStyle w:val="CodeChar"/>
        </w:rPr>
        <w:t>title</w:t>
      </w:r>
      <w:r w:rsidR="004232B5" w:rsidRPr="0052043F">
        <w:rPr>
          <w:rStyle w:val="CodeChar"/>
        </w:rPr>
        <w:t>}</w:t>
      </w:r>
      <w:r w:rsidR="004232B5">
        <w:rPr>
          <w:rStyle w:val="CodeChar"/>
        </w:rPr>
        <w:t>:{status}:{estimatedPoints}</w:t>
      </w:r>
      <w:r>
        <w:rPr>
          <w:rStyle w:val="CodeChar"/>
        </w:rPr>
        <w:t>"</w:t>
      </w:r>
      <w:r>
        <w:t>:</w:t>
      </w:r>
    </w:p>
    <w:p w14:paraId="18C7EEA0" w14:textId="72D1C861" w:rsidR="0052043F" w:rsidRPr="004232B5" w:rsidRDefault="0052043F" w:rsidP="004232B5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</w:t>
      </w:r>
      <w:r w:rsidR="004232B5">
        <w:t xml:space="preserve">need to </w:t>
      </w:r>
      <w:r w:rsidR="004232B5" w:rsidRPr="004232B5">
        <w:rPr>
          <w:b/>
        </w:rPr>
        <w:t>add</w:t>
      </w:r>
      <w:r w:rsidR="004232B5">
        <w:t xml:space="preserve"> the </w:t>
      </w:r>
      <w:r w:rsidR="004232B5" w:rsidRPr="004232B5">
        <w:rPr>
          <w:b/>
        </w:rPr>
        <w:t>new task</w:t>
      </w:r>
      <w:r w:rsidR="00CE143E">
        <w:rPr>
          <w:b/>
        </w:rPr>
        <w:t xml:space="preserve"> to the end of</w:t>
      </w:r>
      <w:r w:rsidR="004232B5">
        <w:t xml:space="preserve"> the tasks collection of the given </w:t>
      </w:r>
      <w:r w:rsidR="004232B5" w:rsidRPr="004232B5">
        <w:rPr>
          <w:b/>
        </w:rPr>
        <w:t>assignee</w:t>
      </w:r>
      <w:ins w:id="35" w:author="Darina" w:date="2023-03-23T18:35:00Z">
        <w:r w:rsidR="00C16331" w:rsidRPr="00C16331">
          <w:rPr>
            <w:bCs/>
            <w:rPrChange w:id="36" w:author="Darina" w:date="2023-03-23T18:35:00Z">
              <w:rPr>
                <w:b/>
              </w:rPr>
            </w:rPrChange>
          </w:rPr>
          <w:t>.</w:t>
        </w:r>
      </w:ins>
    </w:p>
    <w:p w14:paraId="11BA85CE" w14:textId="33DFE6B0" w:rsidR="004232B5" w:rsidRPr="004232B5" w:rsidRDefault="004232B5" w:rsidP="004232B5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assignee </w:t>
      </w:r>
      <w:r w:rsidRPr="002C40ED">
        <w:rPr>
          <w:b/>
        </w:rPr>
        <w:t>does not exist</w:t>
      </w:r>
      <w:r>
        <w:t xml:space="preserve"> on the board</w:t>
      </w:r>
      <w:ins w:id="37" w:author="Darina" w:date="2023-03-23T18:35:00Z">
        <w:r w:rsidR="00C16331">
          <w:t>,</w:t>
        </w:r>
      </w:ins>
      <w:r>
        <w:t xml:space="preserve"> print</w:t>
      </w:r>
      <w:r w:rsidR="00FE2CE8">
        <w:t>:</w:t>
      </w:r>
    </w:p>
    <w:p w14:paraId="5F75CFC8" w14:textId="29A54054" w:rsidR="004232B5" w:rsidRPr="004232B5" w:rsidRDefault="004232B5" w:rsidP="004232B5">
      <w:pPr>
        <w:pStyle w:val="ListParagraph"/>
        <w:numPr>
          <w:ilvl w:val="2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"Assignee </w:t>
      </w:r>
      <w:r w:rsidRPr="004232B5">
        <w:rPr>
          <w:rStyle w:val="CodeChar"/>
        </w:rPr>
        <w:t>{assignee} does not exist on the board!</w:t>
      </w:r>
      <w:r w:rsidRPr="002D7E4D">
        <w:rPr>
          <w:rStyle w:val="CodeChar"/>
        </w:rPr>
        <w:t>"</w:t>
      </w:r>
    </w:p>
    <w:p w14:paraId="455A674A" w14:textId="71BB426A" w:rsidR="00262A95" w:rsidRPr="002D7E4D" w:rsidRDefault="004F7F3E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FE2CE8">
        <w:rPr>
          <w:rStyle w:val="CodeChar"/>
        </w:rPr>
        <w:t>Change Status:</w:t>
      </w:r>
      <w:r w:rsidR="0052043F" w:rsidRPr="00262A95">
        <w:rPr>
          <w:rStyle w:val="CodeChar"/>
        </w:rPr>
        <w:t>{</w:t>
      </w:r>
      <w:r w:rsidR="00FE2CE8">
        <w:rPr>
          <w:rStyle w:val="CodeChar"/>
        </w:rPr>
        <w:t>assignee</w:t>
      </w:r>
      <w:r w:rsidR="0052043F" w:rsidRPr="00262A95">
        <w:rPr>
          <w:rStyle w:val="CodeChar"/>
        </w:rPr>
        <w:t>}</w:t>
      </w:r>
      <w:r w:rsidR="00FE2CE8">
        <w:rPr>
          <w:rStyle w:val="CodeChar"/>
        </w:rPr>
        <w:t>{taskId}:{newStatus}</w:t>
      </w:r>
      <w:r>
        <w:rPr>
          <w:rStyle w:val="CodeChar"/>
        </w:rPr>
        <w:t>"</w:t>
      </w:r>
      <w:r>
        <w:t>:</w:t>
      </w:r>
    </w:p>
    <w:p w14:paraId="69AA56F9" w14:textId="425565FF" w:rsidR="00FE2CE8" w:rsidRDefault="00FE2CE8" w:rsidP="00FE2CE8">
      <w:pPr>
        <w:pStyle w:val="ListParagraph"/>
        <w:numPr>
          <w:ilvl w:val="1"/>
          <w:numId w:val="42"/>
        </w:numPr>
      </w:pPr>
      <w:r w:rsidRPr="00FE2CE8">
        <w:t>C</w:t>
      </w:r>
      <w:r>
        <w:t xml:space="preserve">hange the </w:t>
      </w:r>
      <w:r w:rsidRPr="002C40ED">
        <w:rPr>
          <w:b/>
        </w:rPr>
        <w:t>status</w:t>
      </w:r>
      <w:r>
        <w:t xml:space="preserve"> of the task with the give</w:t>
      </w:r>
      <w:r w:rsidR="002C40ED">
        <w:t>n</w:t>
      </w:r>
      <w:r>
        <w:t xml:space="preserve"> </w:t>
      </w:r>
      <w:r w:rsidRPr="002C40ED">
        <w:rPr>
          <w:b/>
        </w:rPr>
        <w:t>task</w:t>
      </w:r>
      <w:ins w:id="38" w:author="Darina" w:date="2023-03-23T18:36:00Z">
        <w:r w:rsidR="00C16331">
          <w:rPr>
            <w:b/>
          </w:rPr>
          <w:t xml:space="preserve"> </w:t>
        </w:r>
      </w:ins>
      <w:r w:rsidRPr="002C40ED">
        <w:rPr>
          <w:b/>
        </w:rPr>
        <w:t>I</w:t>
      </w:r>
      <w:ins w:id="39" w:author="Darina" w:date="2023-03-23T18:36:00Z">
        <w:r w:rsidR="00C16331">
          <w:rPr>
            <w:b/>
          </w:rPr>
          <w:t>D</w:t>
        </w:r>
      </w:ins>
      <w:del w:id="40" w:author="Darina" w:date="2023-03-23T18:36:00Z">
        <w:r w:rsidRPr="002C40ED" w:rsidDel="00C16331">
          <w:rPr>
            <w:b/>
          </w:rPr>
          <w:delText>d</w:delText>
        </w:r>
      </w:del>
      <w:r>
        <w:t xml:space="preserve"> </w:t>
      </w:r>
      <w:r w:rsidR="00266A54">
        <w:t>for</w:t>
      </w:r>
      <w:r>
        <w:t xml:space="preserve"> the </w:t>
      </w:r>
      <w:r w:rsidRPr="002C40ED">
        <w:rPr>
          <w:b/>
        </w:rPr>
        <w:t>assigned</w:t>
      </w:r>
      <w:r>
        <w:t xml:space="preserve"> </w:t>
      </w:r>
      <w:r w:rsidRPr="002C40ED">
        <w:rPr>
          <w:b/>
        </w:rPr>
        <w:t>person</w:t>
      </w:r>
      <w:ins w:id="41" w:author="Darina" w:date="2023-03-23T18:36:00Z">
        <w:r w:rsidR="00C16331" w:rsidRPr="00C16331">
          <w:rPr>
            <w:bCs/>
            <w:rPrChange w:id="42" w:author="Darina" w:date="2023-03-23T18:36:00Z">
              <w:rPr>
                <w:b/>
              </w:rPr>
            </w:rPrChange>
          </w:rPr>
          <w:t>.</w:t>
        </w:r>
      </w:ins>
    </w:p>
    <w:p w14:paraId="1F795F7F" w14:textId="56AFBA08" w:rsidR="00FE2CE8" w:rsidRPr="004232B5" w:rsidRDefault="00FE2CE8" w:rsidP="00FE2CE8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assignee </w:t>
      </w:r>
      <w:r w:rsidRPr="002C40ED">
        <w:rPr>
          <w:b/>
        </w:rPr>
        <w:t>does not exist</w:t>
      </w:r>
      <w:r>
        <w:t xml:space="preserve"> on the board</w:t>
      </w:r>
      <w:ins w:id="43" w:author="Darina" w:date="2023-03-23T18:36:00Z">
        <w:r w:rsidR="00C16331">
          <w:t>,</w:t>
        </w:r>
      </w:ins>
      <w:r>
        <w:t xml:space="preserve"> print:</w:t>
      </w:r>
    </w:p>
    <w:p w14:paraId="0E513CD1" w14:textId="77777777" w:rsidR="00FE2CE8" w:rsidRPr="004232B5" w:rsidRDefault="00FE2CE8" w:rsidP="00FE2CE8">
      <w:pPr>
        <w:pStyle w:val="ListParagraph"/>
        <w:numPr>
          <w:ilvl w:val="2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"Assignee </w:t>
      </w:r>
      <w:r w:rsidRPr="004232B5">
        <w:rPr>
          <w:rStyle w:val="CodeChar"/>
        </w:rPr>
        <w:t>{assignee} does not exist on the board!</w:t>
      </w:r>
      <w:r w:rsidRPr="002D7E4D">
        <w:rPr>
          <w:rStyle w:val="CodeChar"/>
        </w:rPr>
        <w:t>"</w:t>
      </w:r>
    </w:p>
    <w:p w14:paraId="31881FDC" w14:textId="7708EE2B" w:rsidR="00FE2CE8" w:rsidRDefault="00FE2CE8" w:rsidP="00FE2CE8">
      <w:pPr>
        <w:pStyle w:val="ListParagraph"/>
        <w:numPr>
          <w:ilvl w:val="1"/>
          <w:numId w:val="42"/>
        </w:numPr>
      </w:pPr>
      <w:r>
        <w:t xml:space="preserve">If the task </w:t>
      </w:r>
      <w:del w:id="44" w:author="Darina" w:date="2023-03-23T18:36:00Z">
        <w:r w:rsidDel="00C16331">
          <w:delText>id</w:delText>
        </w:r>
      </w:del>
      <w:ins w:id="45" w:author="Darina" w:date="2023-03-23T18:36:00Z">
        <w:r w:rsidR="00C16331">
          <w:t>ID</w:t>
        </w:r>
      </w:ins>
      <w:r>
        <w:t xml:space="preserve"> </w:t>
      </w:r>
      <w:r w:rsidRPr="002C40ED">
        <w:rPr>
          <w:b/>
        </w:rPr>
        <w:t>does not exist</w:t>
      </w:r>
      <w:r>
        <w:t xml:space="preserve"> inside the collection </w:t>
      </w:r>
      <w:r w:rsidR="00BA71F7">
        <w:t>for</w:t>
      </w:r>
      <w:r>
        <w:t xml:space="preserve"> the assignee</w:t>
      </w:r>
      <w:ins w:id="46" w:author="Darina" w:date="2023-03-23T18:36:00Z">
        <w:r w:rsidR="00C16331">
          <w:t>,</w:t>
        </w:r>
      </w:ins>
      <w:r>
        <w:t xml:space="preserve"> print:</w:t>
      </w:r>
    </w:p>
    <w:p w14:paraId="3F417AA2" w14:textId="5D148299" w:rsidR="00FE2CE8" w:rsidRPr="00FE2CE8" w:rsidRDefault="008D587E" w:rsidP="00FE2CE8">
      <w:pPr>
        <w:pStyle w:val="ListParagraph"/>
        <w:numPr>
          <w:ilvl w:val="2"/>
          <w:numId w:val="42"/>
        </w:numPr>
        <w:rPr>
          <w:rStyle w:val="CodeChar"/>
        </w:rPr>
      </w:pPr>
      <w:r>
        <w:rPr>
          <w:rStyle w:val="CodeChar"/>
        </w:rPr>
        <w:t>"</w:t>
      </w:r>
      <w:r w:rsidR="00FE2CE8">
        <w:rPr>
          <w:rStyle w:val="CodeChar"/>
        </w:rPr>
        <w:t xml:space="preserve">Task with ID {taskId} does not exist for </w:t>
      </w:r>
      <w:r w:rsidR="00FE2CE8" w:rsidRPr="00FE2CE8">
        <w:rPr>
          <w:rStyle w:val="CodeChar"/>
        </w:rPr>
        <w:t>{assignee}</w:t>
      </w:r>
      <w:r>
        <w:rPr>
          <w:rStyle w:val="CodeChar"/>
        </w:rPr>
        <w:t>!"</w:t>
      </w:r>
    </w:p>
    <w:p w14:paraId="4F6632EE" w14:textId="0AD15259" w:rsidR="000F7EAC" w:rsidRPr="002D7E4D" w:rsidRDefault="004F7F3E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FE2CE8">
        <w:rPr>
          <w:rStyle w:val="CodeChar"/>
        </w:rPr>
        <w:t>Remove Task:{assignee}{index}</w:t>
      </w:r>
      <w:r>
        <w:rPr>
          <w:rStyle w:val="CodeChar"/>
        </w:rPr>
        <w:t>"</w:t>
      </w:r>
      <w:r>
        <w:t>:</w:t>
      </w:r>
    </w:p>
    <w:p w14:paraId="3953FA91" w14:textId="596A6BDF" w:rsidR="002C40ED" w:rsidRPr="00FB1149" w:rsidRDefault="002C40ED" w:rsidP="002C40ED">
      <w:pPr>
        <w:pStyle w:val="ListParagraph"/>
        <w:numPr>
          <w:ilvl w:val="1"/>
          <w:numId w:val="42"/>
        </w:numPr>
        <w:rPr>
          <w:noProof/>
          <w:lang w:val="bg-BG"/>
        </w:rPr>
      </w:pPr>
      <w:r>
        <w:t xml:space="preserve">Remove the </w:t>
      </w:r>
      <w:r w:rsidRPr="002C40ED">
        <w:rPr>
          <w:b/>
        </w:rPr>
        <w:t>task</w:t>
      </w:r>
      <w:r>
        <w:t xml:space="preserve"> at the </w:t>
      </w:r>
      <w:r w:rsidRPr="002C40ED">
        <w:rPr>
          <w:b/>
        </w:rPr>
        <w:t>given index</w:t>
      </w:r>
      <w:r>
        <w:t xml:space="preserve"> from the assignee's </w:t>
      </w:r>
      <w:r w:rsidRPr="002C40ED">
        <w:rPr>
          <w:b/>
        </w:rPr>
        <w:t>collection</w:t>
      </w:r>
      <w:ins w:id="47" w:author="Darina" w:date="2023-03-23T18:37:00Z">
        <w:r w:rsidR="00C16331" w:rsidRPr="00C16331">
          <w:rPr>
            <w:bCs/>
            <w:rPrChange w:id="48" w:author="Darina" w:date="2023-03-23T18:37:00Z">
              <w:rPr>
                <w:b/>
              </w:rPr>
            </w:rPrChange>
          </w:rPr>
          <w:t>.</w:t>
        </w:r>
      </w:ins>
    </w:p>
    <w:p w14:paraId="0D244DA0" w14:textId="35FA0D05" w:rsidR="00FB1149" w:rsidRPr="004232B5" w:rsidRDefault="00FB1149" w:rsidP="00FB1149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assignee </w:t>
      </w:r>
      <w:r w:rsidRPr="002C40ED">
        <w:rPr>
          <w:b/>
        </w:rPr>
        <w:t>does not exist</w:t>
      </w:r>
      <w:r>
        <w:t xml:space="preserve"> on the board</w:t>
      </w:r>
      <w:ins w:id="49" w:author="Darina" w:date="2023-03-23T18:37:00Z">
        <w:r w:rsidR="00C16331">
          <w:t>,</w:t>
        </w:r>
      </w:ins>
      <w:r>
        <w:t xml:space="preserve"> print:</w:t>
      </w:r>
    </w:p>
    <w:p w14:paraId="79526720" w14:textId="70E1CAF4" w:rsidR="00FB1149" w:rsidRPr="00FB1149" w:rsidRDefault="00FB1149" w:rsidP="00FB1149">
      <w:pPr>
        <w:pStyle w:val="ListParagraph"/>
        <w:numPr>
          <w:ilvl w:val="2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"Assignee </w:t>
      </w:r>
      <w:r w:rsidRPr="004232B5">
        <w:rPr>
          <w:rStyle w:val="CodeChar"/>
        </w:rPr>
        <w:t>{assignee} does not exist on the board!</w:t>
      </w:r>
      <w:r w:rsidRPr="002D7E4D">
        <w:rPr>
          <w:rStyle w:val="CodeChar"/>
        </w:rPr>
        <w:t>"</w:t>
      </w:r>
    </w:p>
    <w:p w14:paraId="1EF94BBC" w14:textId="3B0B2E0B" w:rsidR="002C40ED" w:rsidRPr="002C40ED" w:rsidRDefault="002C40ED" w:rsidP="002C40ED">
      <w:pPr>
        <w:pStyle w:val="ListParagraph"/>
        <w:numPr>
          <w:ilvl w:val="1"/>
          <w:numId w:val="42"/>
        </w:numPr>
        <w:rPr>
          <w:noProof/>
          <w:lang w:val="bg-BG"/>
        </w:rPr>
      </w:pPr>
      <w:r>
        <w:t xml:space="preserve">If the index is </w:t>
      </w:r>
      <w:r w:rsidRPr="002C40ED">
        <w:rPr>
          <w:b/>
        </w:rPr>
        <w:t>out of bounds</w:t>
      </w:r>
      <w:ins w:id="50" w:author="Darina" w:date="2023-03-23T18:37:00Z">
        <w:r w:rsidR="00C16331" w:rsidRPr="00C16331">
          <w:rPr>
            <w:bCs/>
            <w:rPrChange w:id="51" w:author="Darina" w:date="2023-03-23T18:37:00Z">
              <w:rPr>
                <w:b/>
              </w:rPr>
            </w:rPrChange>
          </w:rPr>
          <w:t>,</w:t>
        </w:r>
      </w:ins>
      <w:r>
        <w:t xml:space="preserve"> print:</w:t>
      </w:r>
    </w:p>
    <w:p w14:paraId="4F3A979E" w14:textId="3EAA8BE2" w:rsidR="002C40ED" w:rsidRPr="002C40ED" w:rsidRDefault="008D587E" w:rsidP="002C40ED">
      <w:pPr>
        <w:pStyle w:val="ListParagraph"/>
        <w:numPr>
          <w:ilvl w:val="2"/>
          <w:numId w:val="42"/>
        </w:numPr>
        <w:rPr>
          <w:rStyle w:val="CodeChar"/>
        </w:rPr>
      </w:pPr>
      <w:r>
        <w:rPr>
          <w:rStyle w:val="CodeChar"/>
        </w:rPr>
        <w:t>"</w:t>
      </w:r>
      <w:r w:rsidR="002C40ED" w:rsidRPr="002C40ED">
        <w:rPr>
          <w:rStyle w:val="CodeChar"/>
        </w:rPr>
        <w:t>Index is out of range!</w:t>
      </w:r>
      <w:r>
        <w:rPr>
          <w:rStyle w:val="CodeChar"/>
        </w:rPr>
        <w:t>"</w:t>
      </w:r>
    </w:p>
    <w:p w14:paraId="01F1EA96" w14:textId="71D9D222" w:rsidR="00B3037E" w:rsidRDefault="00B3037E" w:rsidP="002C40ED">
      <w:pPr>
        <w:rPr>
          <w:noProof/>
        </w:rPr>
      </w:pPr>
      <w:r>
        <w:rPr>
          <w:noProof/>
        </w:rPr>
        <w:t>In the end</w:t>
      </w:r>
      <w:ins w:id="52" w:author="Darina" w:date="2023-03-23T18:37:00Z">
        <w:r w:rsidR="00C16331">
          <w:rPr>
            <w:noProof/>
          </w:rPr>
          <w:t>,</w:t>
        </w:r>
      </w:ins>
      <w:r>
        <w:rPr>
          <w:noProof/>
        </w:rPr>
        <w:t xml:space="preserve"> you have to print the </w:t>
      </w:r>
      <w:r w:rsidRPr="00C32F8B">
        <w:rPr>
          <w:b/>
          <w:noProof/>
        </w:rPr>
        <w:t xml:space="preserve">total points </w:t>
      </w:r>
      <w:r>
        <w:rPr>
          <w:noProof/>
        </w:rPr>
        <w:t>of</w:t>
      </w:r>
      <w:r w:rsidR="00BE599C">
        <w:rPr>
          <w:noProof/>
        </w:rPr>
        <w:t xml:space="preserve"> all</w:t>
      </w:r>
      <w:r>
        <w:rPr>
          <w:noProof/>
        </w:rPr>
        <w:t xml:space="preserve"> </w:t>
      </w:r>
      <w:r w:rsidRPr="00C32F8B">
        <w:rPr>
          <w:b/>
          <w:noProof/>
        </w:rPr>
        <w:t>ToDo</w:t>
      </w:r>
      <w:r>
        <w:rPr>
          <w:noProof/>
        </w:rPr>
        <w:t xml:space="preserve">, </w:t>
      </w:r>
      <w:r w:rsidRPr="0055171E">
        <w:rPr>
          <w:b/>
          <w:bCs/>
          <w:noProof/>
        </w:rPr>
        <w:t>In</w:t>
      </w:r>
      <w:r>
        <w:rPr>
          <w:noProof/>
        </w:rPr>
        <w:t xml:space="preserve"> </w:t>
      </w:r>
      <w:r w:rsidRPr="00C32F8B">
        <w:rPr>
          <w:b/>
          <w:noProof/>
        </w:rPr>
        <w:t>Progress</w:t>
      </w:r>
      <w:r>
        <w:rPr>
          <w:noProof/>
        </w:rPr>
        <w:t xml:space="preserve">, </w:t>
      </w:r>
      <w:r w:rsidRPr="00C32F8B">
        <w:rPr>
          <w:b/>
          <w:noProof/>
        </w:rPr>
        <w:t>Code Review</w:t>
      </w:r>
      <w:ins w:id="53" w:author="Darina" w:date="2023-03-23T18:37:00Z">
        <w:r w:rsidR="00C16331" w:rsidRPr="00C16331">
          <w:rPr>
            <w:bCs/>
            <w:noProof/>
            <w:rPrChange w:id="54" w:author="Darina" w:date="2023-03-23T18:37:00Z">
              <w:rPr>
                <w:b/>
                <w:noProof/>
              </w:rPr>
            </w:rPrChange>
          </w:rPr>
          <w:t>,</w:t>
        </w:r>
      </w:ins>
      <w:r>
        <w:rPr>
          <w:noProof/>
        </w:rPr>
        <w:t xml:space="preserve"> and </w:t>
      </w:r>
      <w:r w:rsidRPr="00C32F8B">
        <w:rPr>
          <w:b/>
          <w:noProof/>
        </w:rPr>
        <w:t>Done</w:t>
      </w:r>
      <w:r w:rsidR="0096111C">
        <w:rPr>
          <w:b/>
          <w:noProof/>
        </w:rPr>
        <w:t xml:space="preserve"> </w:t>
      </w:r>
      <w:del w:id="55" w:author="Darina" w:date="2023-03-23T18:38:00Z">
        <w:r w:rsidR="0096111C" w:rsidDel="00C16331">
          <w:rPr>
            <w:b/>
            <w:noProof/>
          </w:rPr>
          <w:delText>Points</w:delText>
        </w:r>
        <w:r w:rsidDel="00C16331">
          <w:rPr>
            <w:noProof/>
          </w:rPr>
          <w:delText xml:space="preserve"> </w:delText>
        </w:r>
      </w:del>
      <w:r>
        <w:rPr>
          <w:noProof/>
        </w:rPr>
        <w:t>tasks</w:t>
      </w:r>
      <w:ins w:id="56" w:author="Darina" w:date="2023-03-23T18:38:00Z">
        <w:r w:rsidR="00C16331">
          <w:rPr>
            <w:noProof/>
          </w:rPr>
          <w:t>,</w:t>
        </w:r>
      </w:ins>
      <w:r>
        <w:rPr>
          <w:noProof/>
        </w:rPr>
        <w:t xml:space="preserve"> each on a </w:t>
      </w:r>
      <w:r w:rsidRPr="00C32F8B">
        <w:rPr>
          <w:b/>
          <w:noProof/>
        </w:rPr>
        <w:t>separate line</w:t>
      </w:r>
      <w:ins w:id="57" w:author="Darina" w:date="2023-03-23T18:38:00Z">
        <w:r w:rsidR="00C16331" w:rsidRPr="00C16331">
          <w:rPr>
            <w:bCs/>
            <w:noProof/>
            <w:rPrChange w:id="58" w:author="Darina" w:date="2023-03-23T18:38:00Z">
              <w:rPr>
                <w:b/>
                <w:noProof/>
              </w:rPr>
            </w:rPrChange>
          </w:rPr>
          <w:t>,</w:t>
        </w:r>
      </w:ins>
      <w:r>
        <w:rPr>
          <w:noProof/>
        </w:rPr>
        <w:t xml:space="preserve"> in the following format:</w:t>
      </w:r>
    </w:p>
    <w:p w14:paraId="7195A3A9" w14:textId="658CFD2F" w:rsidR="00B3037E" w:rsidRPr="00B3037E" w:rsidRDefault="00B3037E" w:rsidP="00B3037E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"</w:t>
      </w:r>
      <w:proofErr w:type="spellStart"/>
      <w:r>
        <w:rPr>
          <w:rFonts w:ascii="Consolas" w:hAnsi="Consolas"/>
          <w:b/>
        </w:rPr>
        <w:t>ToDo</w:t>
      </w:r>
      <w:proofErr w:type="spellEnd"/>
      <w:r w:rsidRPr="00B3037E">
        <w:rPr>
          <w:rFonts w:ascii="Consolas" w:hAnsi="Consolas"/>
          <w:b/>
        </w:rPr>
        <w:t>: {</w:t>
      </w:r>
      <w:proofErr w:type="spellStart"/>
      <w:r>
        <w:rPr>
          <w:rFonts w:ascii="Consolas" w:hAnsi="Consolas"/>
          <w:b/>
        </w:rPr>
        <w:t>toDoTasksTotalPoints</w:t>
      </w:r>
      <w:proofErr w:type="spellEnd"/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36A1E2E8" w14:textId="5DE23037" w:rsidR="00B3037E" w:rsidRPr="00B3037E" w:rsidRDefault="00B3037E" w:rsidP="00B3037E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"</w:t>
      </w:r>
      <w:r>
        <w:rPr>
          <w:rFonts w:ascii="Consolas" w:hAnsi="Consolas"/>
          <w:b/>
        </w:rPr>
        <w:t>In Progress</w:t>
      </w:r>
      <w:r w:rsidRPr="00B3037E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inProgressTasksTotalPoints</w:t>
      </w:r>
      <w:proofErr w:type="spellEnd"/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765CD03D" w14:textId="5620DCAE" w:rsidR="00B3037E" w:rsidRPr="00B3037E" w:rsidRDefault="00B3037E" w:rsidP="00B3037E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"</w:t>
      </w:r>
      <w:r>
        <w:rPr>
          <w:rFonts w:ascii="Consolas" w:hAnsi="Consolas"/>
          <w:b/>
        </w:rPr>
        <w:t>Code Review</w:t>
      </w:r>
      <w:r w:rsidRPr="00B3037E">
        <w:rPr>
          <w:rFonts w:ascii="Consolas" w:hAnsi="Consolas"/>
          <w:b/>
        </w:rPr>
        <w:t>: {</w:t>
      </w:r>
      <w:proofErr w:type="spellStart"/>
      <w:r>
        <w:rPr>
          <w:rFonts w:ascii="Consolas" w:hAnsi="Consolas"/>
          <w:b/>
        </w:rPr>
        <w:t>codeReviewTasksTotalPoints</w:t>
      </w:r>
      <w:proofErr w:type="spellEnd"/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0F17D9A2" w14:textId="08535424" w:rsidR="00B3037E" w:rsidRDefault="00B3037E" w:rsidP="002C40ED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>"</w:t>
      </w:r>
      <w:r>
        <w:rPr>
          <w:rFonts w:ascii="Consolas" w:hAnsi="Consolas"/>
          <w:b/>
        </w:rPr>
        <w:t>Done</w:t>
      </w:r>
      <w:r w:rsidR="0096111C">
        <w:rPr>
          <w:rFonts w:ascii="Consolas" w:hAnsi="Consolas"/>
          <w:b/>
        </w:rPr>
        <w:t xml:space="preserve"> Points</w:t>
      </w:r>
      <w:r w:rsidRPr="00B3037E">
        <w:rPr>
          <w:rFonts w:ascii="Consolas" w:hAnsi="Consolas"/>
          <w:b/>
        </w:rPr>
        <w:t>: {</w:t>
      </w:r>
      <w:proofErr w:type="spellStart"/>
      <w:r>
        <w:rPr>
          <w:rFonts w:ascii="Consolas" w:hAnsi="Consolas"/>
          <w:b/>
        </w:rPr>
        <w:t>doneTasksTotalPoints</w:t>
      </w:r>
      <w:proofErr w:type="spellEnd"/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7E0121E1" w14:textId="2C180543" w:rsidR="00D2727D" w:rsidRDefault="00F74AAA" w:rsidP="002C40ED">
      <w:pPr>
        <w:rPr>
          <w:noProof/>
        </w:rPr>
      </w:pPr>
      <w:r>
        <w:rPr>
          <w:noProof/>
        </w:rPr>
        <w:t xml:space="preserve">You also have to print </w:t>
      </w:r>
      <w:r w:rsidRPr="00BA2722">
        <w:rPr>
          <w:b/>
          <w:noProof/>
        </w:rPr>
        <w:t>whether</w:t>
      </w:r>
      <w:r>
        <w:rPr>
          <w:noProof/>
        </w:rPr>
        <w:t xml:space="preserve"> or </w:t>
      </w:r>
      <w:r w:rsidRPr="00BA2722">
        <w:rPr>
          <w:b/>
          <w:noProof/>
        </w:rPr>
        <w:t>not</w:t>
      </w:r>
      <w:r>
        <w:rPr>
          <w:noProof/>
        </w:rPr>
        <w:t xml:space="preserve"> the </w:t>
      </w:r>
      <w:ins w:id="59" w:author="Darina" w:date="2023-03-23T22:28:00Z">
        <w:r w:rsidR="00CB081C">
          <w:rPr>
            <w:b/>
            <w:noProof/>
          </w:rPr>
          <w:t>S</w:t>
        </w:r>
      </w:ins>
      <w:del w:id="60" w:author="Darina" w:date="2023-03-23T22:28:00Z">
        <w:r w:rsidRPr="00BA2722" w:rsidDel="00CB081C">
          <w:rPr>
            <w:b/>
            <w:noProof/>
          </w:rPr>
          <w:delText>s</w:delText>
        </w:r>
      </w:del>
      <w:r w:rsidRPr="00BA2722">
        <w:rPr>
          <w:b/>
          <w:noProof/>
        </w:rPr>
        <w:t>print</w:t>
      </w:r>
      <w:r>
        <w:rPr>
          <w:noProof/>
        </w:rPr>
        <w:t xml:space="preserve"> was </w:t>
      </w:r>
      <w:r w:rsidRPr="00BA2722">
        <w:rPr>
          <w:b/>
          <w:noProof/>
        </w:rPr>
        <w:t>successful</w:t>
      </w:r>
      <w:r>
        <w:rPr>
          <w:noProof/>
        </w:rPr>
        <w:t>. A two</w:t>
      </w:r>
      <w:del w:id="61" w:author="Darina" w:date="2023-03-23T22:28:00Z">
        <w:r w:rsidDel="00CB081C">
          <w:rPr>
            <w:noProof/>
          </w:rPr>
          <w:delText xml:space="preserve"> </w:delText>
        </w:r>
      </w:del>
      <w:ins w:id="62" w:author="Darina" w:date="2023-03-23T22:28:00Z">
        <w:r w:rsidR="00CB081C">
          <w:rPr>
            <w:noProof/>
          </w:rPr>
          <w:t>-</w:t>
        </w:r>
      </w:ins>
      <w:r>
        <w:rPr>
          <w:noProof/>
        </w:rPr>
        <w:t>w</w:t>
      </w:r>
      <w:r w:rsidR="009C3A09">
        <w:rPr>
          <w:noProof/>
        </w:rPr>
        <w:t xml:space="preserve">eek </w:t>
      </w:r>
      <w:ins w:id="63" w:author="Darina" w:date="2023-03-23T22:28:00Z">
        <w:r w:rsidR="00CB081C">
          <w:rPr>
            <w:noProof/>
          </w:rPr>
          <w:t>S</w:t>
        </w:r>
      </w:ins>
      <w:del w:id="64" w:author="Darina" w:date="2023-03-23T22:28:00Z">
        <w:r w:rsidR="009C3A09" w:rsidDel="00CB081C">
          <w:rPr>
            <w:noProof/>
          </w:rPr>
          <w:delText>s</w:delText>
        </w:r>
      </w:del>
      <w:r w:rsidR="009C3A09">
        <w:rPr>
          <w:noProof/>
        </w:rPr>
        <w:t xml:space="preserve">print is successful if the </w:t>
      </w:r>
      <w:r w:rsidR="009C3A09" w:rsidRPr="009C3A09">
        <w:rPr>
          <w:b/>
          <w:noProof/>
        </w:rPr>
        <w:t>total</w:t>
      </w:r>
      <w:r w:rsidR="009C3A09">
        <w:rPr>
          <w:noProof/>
        </w:rPr>
        <w:t xml:space="preserve"> </w:t>
      </w:r>
      <w:r w:rsidRPr="00BA2722">
        <w:rPr>
          <w:b/>
          <w:noProof/>
        </w:rPr>
        <w:t>points</w:t>
      </w:r>
      <w:r w:rsidR="00856C67">
        <w:rPr>
          <w:noProof/>
        </w:rPr>
        <w:t xml:space="preserve"> for </w:t>
      </w:r>
      <w:r w:rsidR="00856C67" w:rsidRPr="00C27544">
        <w:rPr>
          <w:b/>
          <w:noProof/>
        </w:rPr>
        <w:t>all</w:t>
      </w:r>
      <w:ins w:id="65" w:author="Darina" w:date="2023-03-24T09:35:00Z">
        <w:r w:rsidR="004D0FC3">
          <w:rPr>
            <w:b/>
            <w:noProof/>
          </w:rPr>
          <w:t xml:space="preserve"> the</w:t>
        </w:r>
      </w:ins>
      <w:r w:rsidR="00856C67" w:rsidRPr="00C27544">
        <w:rPr>
          <w:b/>
          <w:noProof/>
        </w:rPr>
        <w:t xml:space="preserve"> tasks</w:t>
      </w:r>
      <w:r w:rsidR="00856C67">
        <w:rPr>
          <w:noProof/>
        </w:rPr>
        <w:t xml:space="preserve"> with </w:t>
      </w:r>
      <w:r w:rsidR="00856C67" w:rsidRPr="00C27544">
        <w:rPr>
          <w:b/>
          <w:noProof/>
        </w:rPr>
        <w:t>status</w:t>
      </w:r>
      <w:r>
        <w:rPr>
          <w:noProof/>
        </w:rPr>
        <w:t xml:space="preserve"> "</w:t>
      </w:r>
      <w:r w:rsidRPr="00BA2722">
        <w:rPr>
          <w:b/>
          <w:noProof/>
        </w:rPr>
        <w:t>Done</w:t>
      </w:r>
      <w:r>
        <w:rPr>
          <w:noProof/>
        </w:rPr>
        <w:t xml:space="preserve">" is </w:t>
      </w:r>
      <w:r w:rsidRPr="00BA2722">
        <w:rPr>
          <w:b/>
          <w:noProof/>
        </w:rPr>
        <w:t>more</w:t>
      </w:r>
      <w:r>
        <w:rPr>
          <w:noProof/>
        </w:rPr>
        <w:t xml:space="preserve"> or </w:t>
      </w:r>
      <w:r w:rsidRPr="00BA2722">
        <w:rPr>
          <w:b/>
          <w:noProof/>
        </w:rPr>
        <w:t>equal</w:t>
      </w:r>
      <w:r>
        <w:rPr>
          <w:noProof/>
        </w:rPr>
        <w:t xml:space="preserve"> </w:t>
      </w:r>
      <w:r w:rsidRPr="00BA2722">
        <w:rPr>
          <w:b/>
          <w:noProof/>
        </w:rPr>
        <w:t>than</w:t>
      </w:r>
      <w:r>
        <w:rPr>
          <w:noProof/>
        </w:rPr>
        <w:t xml:space="preserve"> the </w:t>
      </w:r>
      <w:r w:rsidRPr="00BA2722">
        <w:rPr>
          <w:b/>
          <w:noProof/>
        </w:rPr>
        <w:t>sum</w:t>
      </w:r>
      <w:r>
        <w:rPr>
          <w:noProof/>
        </w:rPr>
        <w:t xml:space="preserve"> of </w:t>
      </w:r>
      <w:r w:rsidR="00C27544" w:rsidRPr="00C27544">
        <w:rPr>
          <w:b/>
          <w:noProof/>
        </w:rPr>
        <w:t>all</w:t>
      </w:r>
      <w:r w:rsidRPr="004D0FC3">
        <w:rPr>
          <w:b/>
          <w:bCs/>
          <w:noProof/>
          <w:rPrChange w:id="66" w:author="Darina" w:date="2023-03-24T09:35:00Z">
            <w:rPr>
              <w:noProof/>
            </w:rPr>
          </w:rPrChange>
        </w:rPr>
        <w:t xml:space="preserve"> </w:t>
      </w:r>
      <w:ins w:id="67" w:author="Darina" w:date="2023-03-24T09:35:00Z">
        <w:r w:rsidR="004D0FC3" w:rsidRPr="004D0FC3">
          <w:rPr>
            <w:b/>
            <w:bCs/>
            <w:noProof/>
            <w:rPrChange w:id="68" w:author="Darina" w:date="2023-03-24T09:35:00Z">
              <w:rPr>
                <w:noProof/>
              </w:rPr>
            </w:rPrChange>
          </w:rPr>
          <w:t xml:space="preserve">the </w:t>
        </w:r>
      </w:ins>
      <w:r w:rsidRPr="00BA2722">
        <w:rPr>
          <w:b/>
          <w:noProof/>
        </w:rPr>
        <w:t>points</w:t>
      </w:r>
      <w:r>
        <w:rPr>
          <w:noProof/>
        </w:rPr>
        <w:t xml:space="preserve"> for the </w:t>
      </w:r>
      <w:r w:rsidRPr="00BA2722">
        <w:rPr>
          <w:b/>
          <w:noProof/>
        </w:rPr>
        <w:t xml:space="preserve">other 3 </w:t>
      </w:r>
      <w:r w:rsidR="00856C67">
        <w:rPr>
          <w:b/>
          <w:noProof/>
        </w:rPr>
        <w:t>type</w:t>
      </w:r>
      <w:ins w:id="69" w:author="Darina" w:date="2023-03-23T18:38:00Z">
        <w:r w:rsidR="00C16331">
          <w:rPr>
            <w:b/>
            <w:noProof/>
          </w:rPr>
          <w:t>s</w:t>
        </w:r>
      </w:ins>
      <w:r w:rsidR="00856C67">
        <w:rPr>
          <w:b/>
          <w:noProof/>
        </w:rPr>
        <w:t xml:space="preserve"> of tasks</w:t>
      </w:r>
      <w:r w:rsidR="009C3A09">
        <w:rPr>
          <w:b/>
          <w:noProof/>
        </w:rPr>
        <w:t xml:space="preserve"> combi</w:t>
      </w:r>
      <w:r w:rsidR="00904849">
        <w:rPr>
          <w:b/>
          <w:noProof/>
        </w:rPr>
        <w:t>n</w:t>
      </w:r>
      <w:r w:rsidR="009C3A09">
        <w:rPr>
          <w:b/>
          <w:noProof/>
        </w:rPr>
        <w:t>ed</w:t>
      </w:r>
      <w:r>
        <w:rPr>
          <w:noProof/>
        </w:rPr>
        <w:t xml:space="preserve"> </w:t>
      </w:r>
      <w:ins w:id="70" w:author="Darina" w:date="2023-03-23T18:39:00Z">
        <w:r w:rsidR="00C16331">
          <w:rPr>
            <w:noProof/>
          </w:rPr>
          <w:t>(</w:t>
        </w:r>
      </w:ins>
      <w:r>
        <w:rPr>
          <w:noProof/>
        </w:rPr>
        <w:t>"</w:t>
      </w:r>
      <w:r w:rsidRPr="00BA2722">
        <w:rPr>
          <w:b/>
          <w:noProof/>
        </w:rPr>
        <w:t>ToDo</w:t>
      </w:r>
      <w:r>
        <w:rPr>
          <w:noProof/>
        </w:rPr>
        <w:t>", "</w:t>
      </w:r>
      <w:r w:rsidRPr="00BA2722">
        <w:rPr>
          <w:b/>
          <w:noProof/>
        </w:rPr>
        <w:t>In Progress</w:t>
      </w:r>
      <w:r>
        <w:rPr>
          <w:noProof/>
        </w:rPr>
        <w:t>" and "</w:t>
      </w:r>
      <w:r w:rsidRPr="00BA2722">
        <w:rPr>
          <w:b/>
          <w:noProof/>
        </w:rPr>
        <w:t>Code Review</w:t>
      </w:r>
      <w:r>
        <w:rPr>
          <w:noProof/>
        </w:rPr>
        <w:t>"</w:t>
      </w:r>
      <w:ins w:id="71" w:author="Darina" w:date="2023-03-23T18:39:00Z">
        <w:r w:rsidR="00C16331">
          <w:rPr>
            <w:noProof/>
          </w:rPr>
          <w:t>).</w:t>
        </w:r>
      </w:ins>
    </w:p>
    <w:p w14:paraId="212B3247" w14:textId="759DDC59" w:rsidR="00BA2722" w:rsidRPr="00BA2722" w:rsidRDefault="00BA2722" w:rsidP="00BA2722">
      <w:pPr>
        <w:pStyle w:val="ListParagraph"/>
        <w:numPr>
          <w:ilvl w:val="0"/>
          <w:numId w:val="45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</w:rPr>
        <w:t xml:space="preserve">If the </w:t>
      </w:r>
      <w:ins w:id="72" w:author="Darina" w:date="2023-03-23T22:28:00Z">
        <w:r w:rsidR="00CB081C">
          <w:rPr>
            <w:rStyle w:val="CodeChar"/>
            <w:rFonts w:asciiTheme="minorHAnsi" w:hAnsiTheme="minorHAnsi"/>
            <w:b w:val="0"/>
          </w:rPr>
          <w:t>S</w:t>
        </w:r>
      </w:ins>
      <w:del w:id="73" w:author="Darina" w:date="2023-03-23T22:28:00Z">
        <w:r w:rsidDel="00CB081C">
          <w:rPr>
            <w:rStyle w:val="CodeChar"/>
            <w:rFonts w:asciiTheme="minorHAnsi" w:hAnsiTheme="minorHAnsi"/>
            <w:b w:val="0"/>
          </w:rPr>
          <w:delText>s</w:delText>
        </w:r>
      </w:del>
      <w:r>
        <w:rPr>
          <w:rStyle w:val="CodeChar"/>
          <w:rFonts w:asciiTheme="minorHAnsi" w:hAnsiTheme="minorHAnsi"/>
          <w:b w:val="0"/>
        </w:rPr>
        <w:t>print was successful, print:</w:t>
      </w:r>
    </w:p>
    <w:p w14:paraId="24920B9C" w14:textId="2F1C7764" w:rsidR="00BA2722" w:rsidRDefault="00BA2722" w:rsidP="00BA2722">
      <w:pPr>
        <w:pStyle w:val="ListParagraph"/>
        <w:numPr>
          <w:ilvl w:val="1"/>
          <w:numId w:val="45"/>
        </w:numPr>
        <w:rPr>
          <w:rStyle w:val="CodeChar"/>
        </w:rPr>
      </w:pPr>
      <w:r>
        <w:rPr>
          <w:rStyle w:val="CodeChar"/>
        </w:rPr>
        <w:t>Sprint was successful!</w:t>
      </w:r>
    </w:p>
    <w:p w14:paraId="7A196BDF" w14:textId="6DF93461" w:rsidR="00BA2722" w:rsidRPr="00BA2722" w:rsidRDefault="00BA2722" w:rsidP="00BA2722">
      <w:pPr>
        <w:pStyle w:val="ListParagraph"/>
        <w:numPr>
          <w:ilvl w:val="0"/>
          <w:numId w:val="45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</w:rPr>
        <w:t xml:space="preserve">If the </w:t>
      </w:r>
      <w:del w:id="74" w:author="Darina" w:date="2023-03-24T09:35:00Z">
        <w:r w:rsidDel="004D0FC3">
          <w:rPr>
            <w:rStyle w:val="CodeChar"/>
            <w:rFonts w:asciiTheme="minorHAnsi" w:hAnsiTheme="minorHAnsi"/>
            <w:b w:val="0"/>
          </w:rPr>
          <w:delText>s</w:delText>
        </w:r>
      </w:del>
      <w:ins w:id="75" w:author="Darina" w:date="2023-03-24T09:35:00Z">
        <w:r w:rsidR="004D0FC3">
          <w:rPr>
            <w:rStyle w:val="CodeChar"/>
            <w:rFonts w:asciiTheme="minorHAnsi" w:hAnsiTheme="minorHAnsi"/>
            <w:b w:val="0"/>
          </w:rPr>
          <w:t>S</w:t>
        </w:r>
      </w:ins>
      <w:r>
        <w:rPr>
          <w:rStyle w:val="CodeChar"/>
          <w:rFonts w:asciiTheme="minorHAnsi" w:hAnsiTheme="minorHAnsi"/>
          <w:b w:val="0"/>
        </w:rPr>
        <w:t xml:space="preserve">print was </w:t>
      </w:r>
      <w:r w:rsidRPr="00BA2722">
        <w:rPr>
          <w:rStyle w:val="CodeChar"/>
          <w:rFonts w:asciiTheme="minorHAnsi" w:hAnsiTheme="minorHAnsi"/>
        </w:rPr>
        <w:t>NOT</w:t>
      </w:r>
      <w:r>
        <w:rPr>
          <w:rStyle w:val="CodeChar"/>
          <w:rFonts w:asciiTheme="minorHAnsi" w:hAnsiTheme="minorHAnsi"/>
          <w:b w:val="0"/>
        </w:rPr>
        <w:t xml:space="preserve"> successful, print:</w:t>
      </w:r>
    </w:p>
    <w:p w14:paraId="721D03E7" w14:textId="393808D5" w:rsidR="00BA2722" w:rsidRPr="00BA2722" w:rsidRDefault="00BA2722" w:rsidP="00BA2722">
      <w:pPr>
        <w:pStyle w:val="ListParagraph"/>
        <w:numPr>
          <w:ilvl w:val="1"/>
          <w:numId w:val="45"/>
        </w:numPr>
        <w:rPr>
          <w:rStyle w:val="CodeChar"/>
        </w:rPr>
      </w:pPr>
      <w:r>
        <w:rPr>
          <w:rStyle w:val="CodeChar"/>
        </w:rPr>
        <w:t>Sprint was unsuccessful</w:t>
      </w:r>
      <w:r w:rsidR="00751997">
        <w:rPr>
          <w:rStyle w:val="CodeChar"/>
          <w:lang w:val="bg-BG"/>
        </w:rPr>
        <w:t>...</w:t>
      </w:r>
    </w:p>
    <w:p w14:paraId="36C56D3B" w14:textId="3AE5A631" w:rsidR="0052043F" w:rsidRPr="0052043F" w:rsidRDefault="004F7F3E" w:rsidP="000C295E">
      <w:pPr>
        <w:pStyle w:val="Heading3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3"/>
        <w:gridCol w:w="5907"/>
      </w:tblGrid>
      <w:tr w:rsidR="00796081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96081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7FA7B77" w14:textId="77777777" w:rsidR="00CB52DE" w:rsidRPr="00CB52DE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[</w:t>
            </w:r>
          </w:p>
          <w:p w14:paraId="5F5F88B4" w14:textId="77777777" w:rsidR="00CB52DE" w:rsidRPr="00CB52DE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'5',</w:t>
            </w:r>
          </w:p>
          <w:p w14:paraId="6F0C409F" w14:textId="77777777" w:rsidR="00CB52DE" w:rsidRPr="00CB52DE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'Kiril:BOP-1209:Fix Minor Bug:ToDo:3',</w:t>
            </w:r>
          </w:p>
          <w:p w14:paraId="44180ECB" w14:textId="77777777" w:rsidR="00CB52DE" w:rsidRPr="00CB52DE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'Mariya:BOP-1210:Fix Major Bug:In Progress:3',</w:t>
            </w:r>
          </w:p>
          <w:p w14:paraId="69FC6579" w14:textId="77777777" w:rsidR="00CB52DE" w:rsidRPr="00CB52DE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'Peter:BOP-1211:POC:Code Review:5',</w:t>
            </w:r>
          </w:p>
          <w:p w14:paraId="12CDCA19" w14:textId="77777777" w:rsidR="00CB52DE" w:rsidRPr="00CB52DE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'Georgi:BOP-1212:Investigation Task:Done:2',</w:t>
            </w:r>
          </w:p>
          <w:p w14:paraId="7BCECD36" w14:textId="77777777" w:rsidR="00CB52DE" w:rsidRPr="00CB52DE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'Mariya:BOP-1213:New Account Page:In Progress:13',</w:t>
            </w:r>
          </w:p>
          <w:p w14:paraId="47A3904B" w14:textId="77777777" w:rsidR="00CB52DE" w:rsidRPr="00CB52DE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'Add New:Kiril:BOP-1217:Add Info Page:In Progress:5',</w:t>
            </w:r>
          </w:p>
          <w:p w14:paraId="68E37ADD" w14:textId="77777777" w:rsidR="00CB52DE" w:rsidRPr="00CB52DE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'Change Status:Peter:BOP-1290:ToDo',</w:t>
            </w:r>
          </w:p>
          <w:p w14:paraId="79ED6685" w14:textId="77777777" w:rsidR="00CB52DE" w:rsidRPr="00CB52DE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'Remove Task:Mariya:1',</w:t>
            </w:r>
          </w:p>
          <w:p w14:paraId="2382EE49" w14:textId="77777777" w:rsidR="00CB52DE" w:rsidRPr="00CB52DE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'Remove Task:Joro:1',</w:t>
            </w:r>
          </w:p>
          <w:p w14:paraId="013C97C7" w14:textId="70FC24A2" w:rsidR="00146B8A" w:rsidRPr="0052043F" w:rsidRDefault="00CB52DE" w:rsidP="00CB52DE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]</w:t>
            </w:r>
          </w:p>
        </w:tc>
        <w:tc>
          <w:tcPr>
            <w:tcW w:w="6461" w:type="dxa"/>
          </w:tcPr>
          <w:p w14:paraId="7CD67B51" w14:textId="692B8B7D" w:rsidR="00796081" w:rsidRPr="00796081" w:rsidRDefault="00796081" w:rsidP="00796081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Task with ID BOP-1290 does not exist for Peter</w:t>
            </w:r>
            <w:r w:rsidR="008D587E">
              <w:rPr>
                <w:rFonts w:ascii="Consolas" w:eastAsia="Calibri" w:hAnsi="Consolas" w:cs="Times New Roman"/>
                <w:noProof/>
              </w:rPr>
              <w:t>!</w:t>
            </w:r>
          </w:p>
          <w:p w14:paraId="4B45CAD6" w14:textId="77777777" w:rsidR="00796081" w:rsidRPr="00796081" w:rsidRDefault="00796081" w:rsidP="00796081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Assignee Joro does not exist on the board!</w:t>
            </w:r>
          </w:p>
          <w:p w14:paraId="4F8349AF" w14:textId="77777777" w:rsidR="00796081" w:rsidRPr="00796081" w:rsidRDefault="00796081" w:rsidP="00796081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ToDo: 3pts</w:t>
            </w:r>
          </w:p>
          <w:p w14:paraId="7AAEA586" w14:textId="77777777" w:rsidR="00796081" w:rsidRPr="00796081" w:rsidRDefault="00796081" w:rsidP="00796081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In Progress: 8pts</w:t>
            </w:r>
          </w:p>
          <w:p w14:paraId="1910F58D" w14:textId="77777777" w:rsidR="00796081" w:rsidRPr="00796081" w:rsidRDefault="00796081" w:rsidP="00796081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Code Review: 5pts</w:t>
            </w:r>
          </w:p>
          <w:p w14:paraId="3AA8DD0B" w14:textId="77777777" w:rsidR="00796081" w:rsidRPr="00796081" w:rsidRDefault="00796081" w:rsidP="00796081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Done Points: 2pts</w:t>
            </w:r>
          </w:p>
          <w:p w14:paraId="53C92F58" w14:textId="70884CB8" w:rsidR="00146B8A" w:rsidRPr="00751997" w:rsidRDefault="00796081" w:rsidP="00796081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Sprint was unsuccessful</w:t>
            </w:r>
            <w:r w:rsidR="00751997">
              <w:rPr>
                <w:rFonts w:ascii="Consolas" w:eastAsia="Calibri" w:hAnsi="Consolas" w:cs="Times New Roman"/>
                <w:noProof/>
                <w:lang w:val="bg-BG"/>
              </w:rPr>
              <w:t>...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0A6BF612" w:rsidR="00146B8A" w:rsidRPr="000C295E" w:rsidRDefault="00796081" w:rsidP="00F22B29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We first receive the </w:t>
            </w:r>
            <w:r w:rsidRPr="00796081">
              <w:rPr>
                <w:rFonts w:eastAsia="Calibri" w:cstheme="minorHAnsi"/>
                <w:b/>
                <w:noProof/>
              </w:rPr>
              <w:t>initial status</w:t>
            </w:r>
            <w:r>
              <w:rPr>
                <w:rFonts w:eastAsia="Calibri" w:cstheme="minorHAnsi"/>
                <w:noProof/>
              </w:rPr>
              <w:t xml:space="preserve"> of the </w:t>
            </w:r>
            <w:del w:id="76" w:author="Darina" w:date="2023-03-23T22:29:00Z">
              <w:r w:rsidRPr="00796081" w:rsidDel="00CB081C">
                <w:rPr>
                  <w:rFonts w:eastAsia="Calibri" w:cstheme="minorHAnsi"/>
                  <w:b/>
                  <w:noProof/>
                </w:rPr>
                <w:delText>s</w:delText>
              </w:r>
            </w:del>
            <w:ins w:id="77" w:author="Darina" w:date="2023-03-23T22:29:00Z">
              <w:r w:rsidR="00CB081C">
                <w:rPr>
                  <w:rFonts w:eastAsia="Calibri" w:cstheme="minorHAnsi"/>
                  <w:b/>
                  <w:noProof/>
                </w:rPr>
                <w:t>S</w:t>
              </w:r>
            </w:ins>
            <w:r w:rsidRPr="00796081">
              <w:rPr>
                <w:rFonts w:eastAsia="Calibri" w:cstheme="minorHAnsi"/>
                <w:b/>
                <w:noProof/>
              </w:rPr>
              <w:t>print board</w:t>
            </w:r>
            <w:r>
              <w:rPr>
                <w:rFonts w:eastAsia="Calibri" w:cstheme="minorHAnsi"/>
                <w:noProof/>
              </w:rPr>
              <w:t xml:space="preserve"> and parse the information inside our </w:t>
            </w:r>
            <w:r w:rsidRPr="00796081">
              <w:rPr>
                <w:rFonts w:eastAsia="Calibri" w:cstheme="minorHAnsi"/>
                <w:b/>
                <w:noProof/>
              </w:rPr>
              <w:t>collection</w:t>
            </w:r>
            <w:r>
              <w:rPr>
                <w:rFonts w:eastAsia="Calibri" w:cstheme="minorHAnsi"/>
                <w:noProof/>
              </w:rPr>
              <w:t xml:space="preserve"> structure. </w:t>
            </w:r>
            <w:ins w:id="78" w:author="Darina" w:date="2023-03-23T18:39:00Z">
              <w:r w:rsidR="00C16331">
                <w:rPr>
                  <w:rFonts w:eastAsia="Calibri" w:cstheme="minorHAnsi"/>
                  <w:noProof/>
                </w:rPr>
                <w:t>Then, w</w:t>
              </w:r>
            </w:ins>
            <w:del w:id="79" w:author="Darina" w:date="2023-03-23T18:39:00Z">
              <w:r w:rsidDel="00C16331">
                <w:rPr>
                  <w:rFonts w:eastAsia="Calibri" w:cstheme="minorHAnsi"/>
                  <w:noProof/>
                </w:rPr>
                <w:delText>W</w:delText>
              </w:r>
            </w:del>
            <w:r>
              <w:rPr>
                <w:rFonts w:eastAsia="Calibri" w:cstheme="minorHAnsi"/>
                <w:noProof/>
              </w:rPr>
              <w:t xml:space="preserve">e </w:t>
            </w:r>
            <w:del w:id="80" w:author="Darina" w:date="2023-03-23T18:39:00Z">
              <w:r w:rsidDel="00C16331">
                <w:rPr>
                  <w:rFonts w:eastAsia="Calibri" w:cstheme="minorHAnsi"/>
                  <w:noProof/>
                </w:rPr>
                <w:delText xml:space="preserve">then </w:delText>
              </w:r>
            </w:del>
            <w:r>
              <w:rPr>
                <w:rFonts w:eastAsia="Calibri" w:cstheme="minorHAnsi"/>
                <w:noProof/>
              </w:rPr>
              <w:t xml:space="preserve">start receiving the commands. The </w:t>
            </w:r>
            <w:r w:rsidRPr="00796081">
              <w:rPr>
                <w:rFonts w:eastAsia="Calibri" w:cstheme="minorHAnsi"/>
                <w:b/>
                <w:noProof/>
              </w:rPr>
              <w:t>first</w:t>
            </w:r>
            <w:r>
              <w:rPr>
                <w:rFonts w:eastAsia="Calibri" w:cstheme="minorHAnsi"/>
                <w:noProof/>
              </w:rPr>
              <w:t xml:space="preserve"> one </w:t>
            </w:r>
            <w:r w:rsidRPr="00796081">
              <w:rPr>
                <w:rFonts w:eastAsia="Calibri" w:cstheme="minorHAnsi"/>
                <w:b/>
                <w:noProof/>
              </w:rPr>
              <w:t>adds a new task</w:t>
            </w:r>
            <w:r>
              <w:rPr>
                <w:rFonts w:eastAsia="Calibri" w:cstheme="minorHAnsi"/>
                <w:noProof/>
              </w:rPr>
              <w:t xml:space="preserve"> to the assignee that exists on the board. The </w:t>
            </w:r>
            <w:r w:rsidRPr="00796081">
              <w:rPr>
                <w:rFonts w:eastAsia="Calibri" w:cstheme="minorHAnsi"/>
                <w:b/>
                <w:noProof/>
              </w:rPr>
              <w:t>second command</w:t>
            </w:r>
            <w:r>
              <w:rPr>
                <w:rFonts w:eastAsia="Calibri" w:cstheme="minorHAnsi"/>
                <w:noProof/>
              </w:rPr>
              <w:t xml:space="preserve"> tries to change the status of </w:t>
            </w:r>
            <w:ins w:id="81" w:author="Darina" w:date="2023-03-23T18:40:00Z">
              <w:r w:rsidR="00C16331">
                <w:rPr>
                  <w:rFonts w:eastAsia="Calibri" w:cstheme="minorHAnsi"/>
                  <w:noProof/>
                </w:rPr>
                <w:t xml:space="preserve">the </w:t>
              </w:r>
            </w:ins>
            <w:r>
              <w:rPr>
                <w:rFonts w:eastAsia="Calibri" w:cstheme="minorHAnsi"/>
                <w:noProof/>
              </w:rPr>
              <w:t xml:space="preserve">task with </w:t>
            </w:r>
            <w:ins w:id="82" w:author="Darina" w:date="2023-03-23T18:40:00Z">
              <w:r w:rsidR="00C16331">
                <w:rPr>
                  <w:rFonts w:eastAsia="Calibri" w:cstheme="minorHAnsi"/>
                  <w:noProof/>
                </w:rPr>
                <w:t>ID</w:t>
              </w:r>
            </w:ins>
            <w:del w:id="83" w:author="Darina" w:date="2023-03-23T18:40:00Z">
              <w:r w:rsidDel="00C16331">
                <w:rPr>
                  <w:rFonts w:eastAsia="Calibri" w:cstheme="minorHAnsi"/>
                  <w:noProof/>
                </w:rPr>
                <w:delText>id</w:delText>
              </w:r>
            </w:del>
            <w:r>
              <w:rPr>
                <w:rFonts w:eastAsia="Calibri" w:cstheme="minorHAnsi"/>
                <w:noProof/>
              </w:rPr>
              <w:t xml:space="preserve"> </w:t>
            </w:r>
            <w:r w:rsidRPr="00796081">
              <w:rPr>
                <w:rFonts w:eastAsia="Calibri" w:cstheme="minorHAnsi"/>
                <w:b/>
                <w:noProof/>
              </w:rPr>
              <w:t>BOP-1290</w:t>
            </w:r>
            <w:r>
              <w:rPr>
                <w:rFonts w:eastAsia="Calibri" w:cstheme="minorHAnsi"/>
                <w:noProof/>
              </w:rPr>
              <w:t xml:space="preserve"> that </w:t>
            </w:r>
            <w:r w:rsidRPr="00796081">
              <w:rPr>
                <w:rFonts w:eastAsia="Calibri" w:cstheme="minorHAnsi"/>
                <w:b/>
                <w:noProof/>
              </w:rPr>
              <w:t>does not exist</w:t>
            </w:r>
            <w:r>
              <w:rPr>
                <w:rFonts w:eastAsia="Calibri" w:cstheme="minorHAnsi"/>
                <w:noProof/>
              </w:rPr>
              <w:t xml:space="preserve"> in the collection</w:t>
            </w:r>
            <w:ins w:id="84" w:author="Darina" w:date="2023-03-23T18:40:00Z">
              <w:r w:rsidR="00C16331">
                <w:rPr>
                  <w:rFonts w:eastAsia="Calibri" w:cstheme="minorHAnsi"/>
                  <w:noProof/>
                </w:rPr>
                <w:t>,</w:t>
              </w:r>
            </w:ins>
            <w:r>
              <w:rPr>
                <w:rFonts w:eastAsia="Calibri" w:cstheme="minorHAnsi"/>
                <w:noProof/>
              </w:rPr>
              <w:t xml:space="preserve"> so we print a message. The </w:t>
            </w:r>
            <w:r w:rsidRPr="00796081">
              <w:rPr>
                <w:rFonts w:eastAsia="Calibri" w:cstheme="minorHAnsi"/>
                <w:b/>
                <w:noProof/>
              </w:rPr>
              <w:t>third command</w:t>
            </w:r>
            <w:r>
              <w:rPr>
                <w:rFonts w:eastAsia="Calibri" w:cstheme="minorHAnsi"/>
                <w:noProof/>
              </w:rPr>
              <w:t xml:space="preserve"> removes the task successfully. The </w:t>
            </w:r>
            <w:r w:rsidRPr="00796081">
              <w:rPr>
                <w:rFonts w:eastAsia="Calibri" w:cstheme="minorHAnsi"/>
                <w:b/>
                <w:noProof/>
              </w:rPr>
              <w:t>final command</w:t>
            </w:r>
            <w:r>
              <w:rPr>
                <w:rFonts w:eastAsia="Calibri" w:cstheme="minorHAnsi"/>
                <w:noProof/>
              </w:rPr>
              <w:t xml:space="preserve"> tries to remove a task of a </w:t>
            </w:r>
            <w:r w:rsidRPr="00796081">
              <w:rPr>
                <w:rFonts w:eastAsia="Calibri" w:cstheme="minorHAnsi"/>
                <w:b/>
                <w:noProof/>
              </w:rPr>
              <w:t>non</w:t>
            </w:r>
            <w:ins w:id="85" w:author="Darina" w:date="2023-03-23T18:40:00Z">
              <w:r w:rsidR="00C16331">
                <w:rPr>
                  <w:rFonts w:eastAsia="Calibri" w:cstheme="minorHAnsi"/>
                  <w:b/>
                  <w:noProof/>
                </w:rPr>
                <w:t>-</w:t>
              </w:r>
            </w:ins>
            <w:del w:id="86" w:author="Darina" w:date="2023-03-23T18:40:00Z">
              <w:r w:rsidRPr="00796081" w:rsidDel="00C16331">
                <w:rPr>
                  <w:rFonts w:eastAsia="Calibri" w:cstheme="minorHAnsi"/>
                  <w:b/>
                  <w:noProof/>
                </w:rPr>
                <w:delText xml:space="preserve"> </w:delText>
              </w:r>
            </w:del>
            <w:r w:rsidRPr="00796081">
              <w:rPr>
                <w:rFonts w:eastAsia="Calibri" w:cstheme="minorHAnsi"/>
                <w:b/>
                <w:noProof/>
              </w:rPr>
              <w:t>existent person</w:t>
            </w:r>
            <w:ins w:id="87" w:author="Darina" w:date="2023-03-23T18:40:00Z">
              <w:r w:rsidR="00C16331" w:rsidRPr="00C16331">
                <w:rPr>
                  <w:rFonts w:eastAsia="Calibri" w:cstheme="minorHAnsi"/>
                  <w:bCs/>
                  <w:noProof/>
                  <w:rPrChange w:id="88" w:author="Darina" w:date="2023-03-23T18:40:00Z">
                    <w:rPr>
                      <w:rFonts w:eastAsia="Calibri" w:cstheme="minorHAnsi"/>
                      <w:b/>
                      <w:noProof/>
                    </w:rPr>
                  </w:rPrChange>
                </w:rPr>
                <w:t>,</w:t>
              </w:r>
            </w:ins>
            <w:r>
              <w:rPr>
                <w:rFonts w:eastAsia="Calibri" w:cstheme="minorHAnsi"/>
                <w:noProof/>
              </w:rPr>
              <w:t xml:space="preserve"> so we print the error message. In the end</w:t>
            </w:r>
            <w:ins w:id="89" w:author="Darina" w:date="2023-03-23T18:41:00Z">
              <w:r w:rsidR="00B86E98">
                <w:rPr>
                  <w:rFonts w:eastAsia="Calibri" w:cstheme="minorHAnsi"/>
                  <w:noProof/>
                  <w:lang w:val="bg-BG"/>
                </w:rPr>
                <w:t>,</w:t>
              </w:r>
            </w:ins>
            <w:r>
              <w:rPr>
                <w:rFonts w:eastAsia="Calibri" w:cstheme="minorHAnsi"/>
                <w:noProof/>
              </w:rPr>
              <w:t xml:space="preserve"> we display a </w:t>
            </w:r>
            <w:del w:id="90" w:author="Darina" w:date="2023-03-23T22:29:00Z">
              <w:r w:rsidRPr="00796081" w:rsidDel="00CB081C">
                <w:rPr>
                  <w:rFonts w:eastAsia="Calibri" w:cstheme="minorHAnsi"/>
                  <w:b/>
                  <w:noProof/>
                </w:rPr>
                <w:delText>s</w:delText>
              </w:r>
            </w:del>
            <w:ins w:id="91" w:author="Darina" w:date="2023-03-23T22:29:00Z">
              <w:r w:rsidR="00CB081C">
                <w:rPr>
                  <w:rFonts w:eastAsia="Calibri" w:cstheme="minorHAnsi"/>
                  <w:b/>
                  <w:noProof/>
                </w:rPr>
                <w:t>S</w:t>
              </w:r>
            </w:ins>
            <w:r w:rsidRPr="00796081">
              <w:rPr>
                <w:rFonts w:eastAsia="Calibri" w:cstheme="minorHAnsi"/>
                <w:b/>
                <w:noProof/>
              </w:rPr>
              <w:t>print review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="00F7527C">
              <w:rPr>
                <w:rFonts w:eastAsia="Calibri" w:cstheme="minorHAnsi"/>
                <w:noProof/>
              </w:rPr>
              <w:t xml:space="preserve">– ToDo Tasks </w:t>
            </w:r>
            <w:r w:rsidR="00F7527C" w:rsidRPr="00AA1D3F">
              <w:rPr>
                <w:rFonts w:eastAsia="Calibri" w:cstheme="minorHAnsi"/>
                <w:b/>
                <w:noProof/>
              </w:rPr>
              <w:t>{3}</w:t>
            </w:r>
            <w:ins w:id="92" w:author="Darina" w:date="2023-03-23T18:56:00Z">
              <w:r w:rsidR="00051BB2" w:rsidRPr="00051BB2">
                <w:rPr>
                  <w:rFonts w:eastAsia="Calibri" w:cstheme="minorHAnsi"/>
                  <w:bCs/>
                  <w:noProof/>
                  <w:rPrChange w:id="93" w:author="Darina" w:date="2023-03-23T18:56:00Z">
                    <w:rPr>
                      <w:rFonts w:eastAsia="Calibri" w:cstheme="minorHAnsi"/>
                      <w:b/>
                      <w:noProof/>
                    </w:rPr>
                  </w:rPrChange>
                </w:rPr>
                <w:t>,</w:t>
              </w:r>
            </w:ins>
            <w:r w:rsidR="00F7527C">
              <w:rPr>
                <w:rFonts w:eastAsia="Calibri" w:cstheme="minorHAnsi"/>
                <w:noProof/>
              </w:rPr>
              <w:t xml:space="preserve"> In Progress Tasks </w:t>
            </w:r>
            <w:r w:rsidR="00F7527C" w:rsidRPr="00AA1D3F">
              <w:rPr>
                <w:rFonts w:eastAsia="Calibri" w:cstheme="minorHAnsi"/>
                <w:b/>
                <w:noProof/>
              </w:rPr>
              <w:t>{3 + 5 = 8}</w:t>
            </w:r>
            <w:ins w:id="94" w:author="Darina" w:date="2023-03-23T18:56:00Z">
              <w:r w:rsidR="00051BB2" w:rsidRPr="00051BB2">
                <w:rPr>
                  <w:rFonts w:eastAsia="Calibri" w:cstheme="minorHAnsi"/>
                  <w:bCs/>
                  <w:noProof/>
                  <w:rPrChange w:id="95" w:author="Darina" w:date="2023-03-23T18:56:00Z">
                    <w:rPr>
                      <w:rFonts w:eastAsia="Calibri" w:cstheme="minorHAnsi"/>
                      <w:b/>
                      <w:noProof/>
                    </w:rPr>
                  </w:rPrChange>
                </w:rPr>
                <w:t>,</w:t>
              </w:r>
            </w:ins>
            <w:r w:rsidR="00F7527C">
              <w:rPr>
                <w:rFonts w:eastAsia="Calibri" w:cstheme="minorHAnsi"/>
                <w:noProof/>
              </w:rPr>
              <w:t xml:space="preserve"> Code Review </w:t>
            </w:r>
            <w:r w:rsidR="00F7527C" w:rsidRPr="00AA1D3F">
              <w:rPr>
                <w:rFonts w:eastAsia="Calibri" w:cstheme="minorHAnsi"/>
                <w:b/>
                <w:noProof/>
              </w:rPr>
              <w:t>{</w:t>
            </w:r>
            <w:r w:rsidR="00044F99">
              <w:rPr>
                <w:rFonts w:eastAsia="Calibri" w:cstheme="minorHAnsi"/>
                <w:b/>
                <w:noProof/>
                <w:lang w:val="bg-BG"/>
              </w:rPr>
              <w:t>5</w:t>
            </w:r>
            <w:r w:rsidR="00F7527C" w:rsidRPr="00AA1D3F">
              <w:rPr>
                <w:rFonts w:eastAsia="Calibri" w:cstheme="minorHAnsi"/>
                <w:b/>
                <w:noProof/>
              </w:rPr>
              <w:t>}</w:t>
            </w:r>
            <w:ins w:id="96" w:author="Darina" w:date="2023-03-23T18:56:00Z">
              <w:r w:rsidR="00051BB2" w:rsidRPr="00051BB2">
                <w:rPr>
                  <w:rFonts w:eastAsia="Calibri" w:cstheme="minorHAnsi"/>
                  <w:bCs/>
                  <w:noProof/>
                  <w:rPrChange w:id="97" w:author="Darina" w:date="2023-03-23T18:56:00Z">
                    <w:rPr>
                      <w:rFonts w:eastAsia="Calibri" w:cstheme="minorHAnsi"/>
                      <w:b/>
                      <w:noProof/>
                    </w:rPr>
                  </w:rPrChange>
                </w:rPr>
                <w:t>,</w:t>
              </w:r>
            </w:ins>
            <w:r w:rsidR="00F7527C">
              <w:rPr>
                <w:rFonts w:eastAsia="Calibri" w:cstheme="minorHAnsi"/>
                <w:noProof/>
              </w:rPr>
              <w:t xml:space="preserve"> Done Tasks </w:t>
            </w:r>
            <w:r w:rsidR="00F7527C" w:rsidRPr="00AA1D3F">
              <w:rPr>
                <w:rFonts w:eastAsia="Calibri" w:cstheme="minorHAnsi"/>
                <w:b/>
                <w:noProof/>
              </w:rPr>
              <w:t>{2}</w:t>
            </w:r>
            <w:ins w:id="98" w:author="Darina" w:date="2023-03-23T18:57:00Z">
              <w:r w:rsidR="00051BB2">
                <w:rPr>
                  <w:rFonts w:eastAsia="Calibri" w:cstheme="minorHAnsi"/>
                  <w:noProof/>
                </w:rPr>
                <w:t>.</w:t>
              </w:r>
            </w:ins>
            <w:r w:rsidR="00F7527C">
              <w:rPr>
                <w:rFonts w:eastAsia="Calibri" w:cstheme="minorHAnsi"/>
                <w:noProof/>
              </w:rPr>
              <w:t xml:space="preserve"> </w:t>
            </w:r>
            <w:del w:id="99" w:author="Darina" w:date="2023-03-23T18:57:00Z">
              <w:r w:rsidDel="00051BB2">
                <w:rPr>
                  <w:rFonts w:eastAsia="Calibri" w:cstheme="minorHAnsi"/>
                  <w:noProof/>
                </w:rPr>
                <w:delText>and u</w:delText>
              </w:r>
            </w:del>
            <w:ins w:id="100" w:author="Darina" w:date="2023-03-23T18:57:00Z">
              <w:r w:rsidR="00051BB2">
                <w:rPr>
                  <w:rFonts w:eastAsia="Calibri" w:cstheme="minorHAnsi"/>
                  <w:noProof/>
                </w:rPr>
                <w:t>U</w:t>
              </w:r>
            </w:ins>
            <w:r>
              <w:rPr>
                <w:rFonts w:eastAsia="Calibri" w:cstheme="minorHAnsi"/>
                <w:noProof/>
              </w:rPr>
              <w:t>nfortunately</w:t>
            </w:r>
            <w:ins w:id="101" w:author="Darina" w:date="2023-03-23T18:42:00Z">
              <w:r w:rsidR="00B86E98">
                <w:rPr>
                  <w:rFonts w:eastAsia="Calibri" w:cstheme="minorHAnsi"/>
                  <w:noProof/>
                </w:rPr>
                <w:t>,</w:t>
              </w:r>
            </w:ins>
            <w:r>
              <w:rPr>
                <w:rFonts w:eastAsia="Calibri" w:cstheme="minorHAnsi"/>
                <w:noProof/>
              </w:rPr>
              <w:t xml:space="preserve"> this </w:t>
            </w:r>
            <w:ins w:id="102" w:author="Darina" w:date="2023-03-23T22:29:00Z">
              <w:r w:rsidR="00CB081C">
                <w:rPr>
                  <w:rFonts w:eastAsia="Calibri" w:cstheme="minorHAnsi"/>
                  <w:noProof/>
                </w:rPr>
                <w:t>S</w:t>
              </w:r>
            </w:ins>
            <w:del w:id="103" w:author="Darina" w:date="2023-03-23T22:29:00Z">
              <w:r w:rsidDel="00CB081C">
                <w:rPr>
                  <w:rFonts w:eastAsia="Calibri" w:cstheme="minorHAnsi"/>
                  <w:noProof/>
                </w:rPr>
                <w:delText>s</w:delText>
              </w:r>
            </w:del>
            <w:r>
              <w:rPr>
                <w:rFonts w:eastAsia="Calibri" w:cstheme="minorHAnsi"/>
                <w:noProof/>
              </w:rPr>
              <w:t xml:space="preserve">print was </w:t>
            </w:r>
            <w:r w:rsidRPr="00796081">
              <w:rPr>
                <w:rFonts w:eastAsia="Calibri" w:cstheme="minorHAnsi"/>
                <w:b/>
                <w:noProof/>
              </w:rPr>
              <w:t>unsuccessful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796081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96081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2D1D556C" w14:textId="77777777" w:rsidR="00986158" w:rsidRPr="00986158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[</w:t>
            </w:r>
          </w:p>
          <w:p w14:paraId="5962D28B" w14:textId="77777777" w:rsidR="00986158" w:rsidRPr="00986158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'4',</w:t>
            </w:r>
          </w:p>
          <w:p w14:paraId="3F34152F" w14:textId="77777777" w:rsidR="00986158" w:rsidRPr="00986158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'Kiril:BOP-1213:Fix Typo:Done:1',</w:t>
            </w:r>
          </w:p>
          <w:p w14:paraId="4C1D7B20" w14:textId="77777777" w:rsidR="00986158" w:rsidRPr="00986158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lastRenderedPageBreak/>
              <w:t xml:space="preserve">        'Peter:BOP-1214:New Products Page:In Progress:2',</w:t>
            </w:r>
          </w:p>
          <w:p w14:paraId="2209464E" w14:textId="77777777" w:rsidR="00986158" w:rsidRPr="00986158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'Mariya:BOP-1215:Setup Routing:ToDo:8',</w:t>
            </w:r>
          </w:p>
          <w:p w14:paraId="58DAE358" w14:textId="77777777" w:rsidR="00986158" w:rsidRPr="00986158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'Georgi:BOP-1216:Add Business Card:Code Review:3',</w:t>
            </w:r>
          </w:p>
          <w:p w14:paraId="60508BF8" w14:textId="77777777" w:rsidR="00986158" w:rsidRPr="00986158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'Add New:Sam:BOP-1237:Testing Home Page:Done:3',</w:t>
            </w:r>
          </w:p>
          <w:p w14:paraId="0D16A39B" w14:textId="77777777" w:rsidR="00986158" w:rsidRPr="00986158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'Change Status:Georgi:BOP-1216:Done',</w:t>
            </w:r>
          </w:p>
          <w:p w14:paraId="388F241C" w14:textId="77777777" w:rsidR="00986158" w:rsidRPr="00986158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'Change Status:Will:BOP-1212:In Progress',</w:t>
            </w:r>
          </w:p>
          <w:p w14:paraId="666925DA" w14:textId="77777777" w:rsidR="00986158" w:rsidRPr="00986158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'Remove Task:Georgi:3',</w:t>
            </w:r>
          </w:p>
          <w:p w14:paraId="6ADE1AAC" w14:textId="77777777" w:rsidR="00986158" w:rsidRPr="00986158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'Change Status:Mariya:BOP-1215:Done',</w:t>
            </w:r>
          </w:p>
          <w:p w14:paraId="5882C2A1" w14:textId="65B229B3" w:rsidR="00146B8A" w:rsidRPr="0052043F" w:rsidRDefault="00986158" w:rsidP="0098615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]</w:t>
            </w:r>
          </w:p>
        </w:tc>
        <w:tc>
          <w:tcPr>
            <w:tcW w:w="6461" w:type="dxa"/>
          </w:tcPr>
          <w:p w14:paraId="75651BEA" w14:textId="72858CE0" w:rsidR="00166EA6" w:rsidRPr="00166EA6" w:rsidRDefault="00166EA6" w:rsidP="00166E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lastRenderedPageBreak/>
              <w:t>Assignee Sam does not exist on the board!</w:t>
            </w:r>
          </w:p>
          <w:p w14:paraId="42ECDB44" w14:textId="77777777" w:rsidR="00166EA6" w:rsidRPr="00166EA6" w:rsidRDefault="00166EA6" w:rsidP="00166E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Assignee Will does not exist on the board!</w:t>
            </w:r>
          </w:p>
          <w:p w14:paraId="13A491E7" w14:textId="77777777" w:rsidR="00166EA6" w:rsidRPr="00166EA6" w:rsidRDefault="00166EA6" w:rsidP="00166E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Index is out of range!</w:t>
            </w:r>
          </w:p>
          <w:p w14:paraId="2B7E085C" w14:textId="2F6A490A" w:rsidR="00166EA6" w:rsidRPr="00166EA6" w:rsidRDefault="00CB52DE" w:rsidP="00166E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ToDo: 0</w:t>
            </w:r>
            <w:r w:rsidR="00166EA6" w:rsidRPr="00166EA6">
              <w:rPr>
                <w:rFonts w:ascii="Consolas" w:eastAsia="Calibri" w:hAnsi="Consolas" w:cs="Times New Roman"/>
                <w:noProof/>
              </w:rPr>
              <w:t>pts</w:t>
            </w:r>
          </w:p>
          <w:p w14:paraId="1D13892A" w14:textId="77777777" w:rsidR="00166EA6" w:rsidRPr="00166EA6" w:rsidRDefault="00166EA6" w:rsidP="00166E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In Progress: 2pts</w:t>
            </w:r>
          </w:p>
          <w:p w14:paraId="1181DEA3" w14:textId="77777777" w:rsidR="00166EA6" w:rsidRPr="00166EA6" w:rsidRDefault="00166EA6" w:rsidP="00166E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lastRenderedPageBreak/>
              <w:t>Code Review: 0pts</w:t>
            </w:r>
          </w:p>
          <w:p w14:paraId="3E46C68B" w14:textId="77777777" w:rsidR="00166EA6" w:rsidRPr="00166EA6" w:rsidRDefault="00166EA6" w:rsidP="00166E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Done Points: 12pts</w:t>
            </w:r>
          </w:p>
          <w:p w14:paraId="3EDFBDA1" w14:textId="3C3B863B" w:rsidR="00146B8A" w:rsidRPr="0052043F" w:rsidRDefault="00166EA6" w:rsidP="00166E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Sprint was successful!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26D2" w14:textId="77777777" w:rsidR="00740B3F" w:rsidRDefault="00740B3F" w:rsidP="008068A2">
      <w:pPr>
        <w:spacing w:after="0" w:line="240" w:lineRule="auto"/>
      </w:pPr>
      <w:r>
        <w:separator/>
      </w:r>
    </w:p>
  </w:endnote>
  <w:endnote w:type="continuationSeparator" w:id="0">
    <w:p w14:paraId="0D7B0A85" w14:textId="77777777" w:rsidR="00740B3F" w:rsidRDefault="00740B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9542" w14:textId="77777777" w:rsidR="004F7F3E" w:rsidRDefault="004F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F04A" w14:textId="77777777" w:rsidR="004F7F3E" w:rsidRDefault="004F7F3E" w:rsidP="004F7F3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04" w:name="_Hlk24191091"/>
                          <w:bookmarkEnd w:id="104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5B584DC8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D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D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50884F8" w14:textId="5B584DC8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A1D3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A1D3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8F6" w14:textId="77777777" w:rsidR="004F7F3E" w:rsidRDefault="004F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07DE" w14:textId="77777777" w:rsidR="00740B3F" w:rsidRDefault="00740B3F" w:rsidP="008068A2">
      <w:pPr>
        <w:spacing w:after="0" w:line="240" w:lineRule="auto"/>
      </w:pPr>
      <w:r>
        <w:separator/>
      </w:r>
    </w:p>
  </w:footnote>
  <w:footnote w:type="continuationSeparator" w:id="0">
    <w:p w14:paraId="7D55387D" w14:textId="77777777" w:rsidR="00740B3F" w:rsidRDefault="00740B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3F49" w14:textId="77777777" w:rsidR="004F7F3E" w:rsidRDefault="004F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C92" w14:textId="77777777" w:rsidR="004F7F3E" w:rsidRDefault="004F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A10A1"/>
    <w:multiLevelType w:val="hybridMultilevel"/>
    <w:tmpl w:val="362805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26A9D"/>
    <w:multiLevelType w:val="hybridMultilevel"/>
    <w:tmpl w:val="B1CAFF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626026">
    <w:abstractNumId w:val="0"/>
  </w:num>
  <w:num w:numId="2" w16cid:durableId="871840553">
    <w:abstractNumId w:val="44"/>
  </w:num>
  <w:num w:numId="3" w16cid:durableId="469247995">
    <w:abstractNumId w:val="9"/>
  </w:num>
  <w:num w:numId="4" w16cid:durableId="760565603">
    <w:abstractNumId w:val="29"/>
  </w:num>
  <w:num w:numId="5" w16cid:durableId="1708752806">
    <w:abstractNumId w:val="30"/>
  </w:num>
  <w:num w:numId="6" w16cid:durableId="337387966">
    <w:abstractNumId w:val="35"/>
  </w:num>
  <w:num w:numId="7" w16cid:durableId="742145511">
    <w:abstractNumId w:val="3"/>
  </w:num>
  <w:num w:numId="8" w16cid:durableId="2011904408">
    <w:abstractNumId w:val="7"/>
  </w:num>
  <w:num w:numId="9" w16cid:durableId="1838494585">
    <w:abstractNumId w:val="27"/>
  </w:num>
  <w:num w:numId="10" w16cid:durableId="10034307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5641175">
    <w:abstractNumId w:val="4"/>
  </w:num>
  <w:num w:numId="12" w16cid:durableId="308168192">
    <w:abstractNumId w:val="20"/>
  </w:num>
  <w:num w:numId="13" w16cid:durableId="57632420">
    <w:abstractNumId w:val="1"/>
  </w:num>
  <w:num w:numId="14" w16cid:durableId="34937614">
    <w:abstractNumId w:val="34"/>
  </w:num>
  <w:num w:numId="15" w16cid:durableId="1054809842">
    <w:abstractNumId w:val="10"/>
  </w:num>
  <w:num w:numId="16" w16cid:durableId="11343333">
    <w:abstractNumId w:val="39"/>
  </w:num>
  <w:num w:numId="17" w16cid:durableId="997224011">
    <w:abstractNumId w:val="28"/>
  </w:num>
  <w:num w:numId="18" w16cid:durableId="918640194">
    <w:abstractNumId w:val="43"/>
  </w:num>
  <w:num w:numId="19" w16cid:durableId="1103574826">
    <w:abstractNumId w:val="36"/>
  </w:num>
  <w:num w:numId="20" w16cid:durableId="820850286">
    <w:abstractNumId w:val="19"/>
  </w:num>
  <w:num w:numId="21" w16cid:durableId="109054766">
    <w:abstractNumId w:val="32"/>
  </w:num>
  <w:num w:numId="22" w16cid:durableId="1289624282">
    <w:abstractNumId w:val="12"/>
  </w:num>
  <w:num w:numId="23" w16cid:durableId="819031469">
    <w:abstractNumId w:val="15"/>
  </w:num>
  <w:num w:numId="24" w16cid:durableId="153570557">
    <w:abstractNumId w:val="2"/>
  </w:num>
  <w:num w:numId="25" w16cid:durableId="966593793">
    <w:abstractNumId w:val="6"/>
  </w:num>
  <w:num w:numId="26" w16cid:durableId="2103915197">
    <w:abstractNumId w:val="17"/>
  </w:num>
  <w:num w:numId="27" w16cid:durableId="1425034929">
    <w:abstractNumId w:val="38"/>
  </w:num>
  <w:num w:numId="28" w16cid:durableId="1667050815">
    <w:abstractNumId w:val="18"/>
  </w:num>
  <w:num w:numId="29" w16cid:durableId="2131044623">
    <w:abstractNumId w:val="42"/>
  </w:num>
  <w:num w:numId="30" w16cid:durableId="1667126362">
    <w:abstractNumId w:val="21"/>
  </w:num>
  <w:num w:numId="31" w16cid:durableId="1585528127">
    <w:abstractNumId w:val="11"/>
  </w:num>
  <w:num w:numId="32" w16cid:durableId="243682328">
    <w:abstractNumId w:val="37"/>
  </w:num>
  <w:num w:numId="33" w16cid:durableId="1549412768">
    <w:abstractNumId w:val="40"/>
  </w:num>
  <w:num w:numId="34" w16cid:durableId="1911232550">
    <w:abstractNumId w:val="24"/>
  </w:num>
  <w:num w:numId="35" w16cid:durableId="670372379">
    <w:abstractNumId w:val="41"/>
  </w:num>
  <w:num w:numId="36" w16cid:durableId="2143234205">
    <w:abstractNumId w:val="5"/>
  </w:num>
  <w:num w:numId="37" w16cid:durableId="1803109038">
    <w:abstractNumId w:val="22"/>
  </w:num>
  <w:num w:numId="38" w16cid:durableId="1414084584">
    <w:abstractNumId w:val="14"/>
  </w:num>
  <w:num w:numId="39" w16cid:durableId="817965070">
    <w:abstractNumId w:val="31"/>
  </w:num>
  <w:num w:numId="40" w16cid:durableId="1399280710">
    <w:abstractNumId w:val="26"/>
  </w:num>
  <w:num w:numId="41" w16cid:durableId="1456175936">
    <w:abstractNumId w:val="8"/>
  </w:num>
  <w:num w:numId="42" w16cid:durableId="2102218425">
    <w:abstractNumId w:val="33"/>
  </w:num>
  <w:num w:numId="43" w16cid:durableId="1292664300">
    <w:abstractNumId w:val="23"/>
  </w:num>
  <w:num w:numId="44" w16cid:durableId="751858908">
    <w:abstractNumId w:val="25"/>
  </w:num>
  <w:num w:numId="45" w16cid:durableId="184447065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ina">
    <w15:presenceInfo w15:providerId="None" w15:userId="Dar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gUAEBh0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44F99"/>
    <w:rsid w:val="00051BB2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102E"/>
    <w:rsid w:val="00142C75"/>
    <w:rsid w:val="001449E8"/>
    <w:rsid w:val="00146B8A"/>
    <w:rsid w:val="001619DF"/>
    <w:rsid w:val="00164CDC"/>
    <w:rsid w:val="00166EA6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6A54"/>
    <w:rsid w:val="002674C4"/>
    <w:rsid w:val="002819B5"/>
    <w:rsid w:val="002853F4"/>
    <w:rsid w:val="002978EB"/>
    <w:rsid w:val="002A2D2D"/>
    <w:rsid w:val="002C40E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71F5A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C4A0D"/>
    <w:rsid w:val="003D3059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06E74"/>
    <w:rsid w:val="0041081C"/>
    <w:rsid w:val="00414FD9"/>
    <w:rsid w:val="00422045"/>
    <w:rsid w:val="004232B5"/>
    <w:rsid w:val="004311CA"/>
    <w:rsid w:val="00442981"/>
    <w:rsid w:val="00446F7B"/>
    <w:rsid w:val="00465C9F"/>
    <w:rsid w:val="0047331A"/>
    <w:rsid w:val="004746D9"/>
    <w:rsid w:val="0047640B"/>
    <w:rsid w:val="0047644B"/>
    <w:rsid w:val="00476D4B"/>
    <w:rsid w:val="00490650"/>
    <w:rsid w:val="00491748"/>
    <w:rsid w:val="00491B39"/>
    <w:rsid w:val="004A7E77"/>
    <w:rsid w:val="004B0253"/>
    <w:rsid w:val="004C0A80"/>
    <w:rsid w:val="004D03E1"/>
    <w:rsid w:val="004D0FC3"/>
    <w:rsid w:val="004D29A9"/>
    <w:rsid w:val="004D7EB1"/>
    <w:rsid w:val="004E0D4F"/>
    <w:rsid w:val="004E4C1E"/>
    <w:rsid w:val="004F7F3E"/>
    <w:rsid w:val="0050017E"/>
    <w:rsid w:val="00503820"/>
    <w:rsid w:val="005054C7"/>
    <w:rsid w:val="00507F81"/>
    <w:rsid w:val="0051262E"/>
    <w:rsid w:val="00516AA2"/>
    <w:rsid w:val="005172E9"/>
    <w:rsid w:val="00517B12"/>
    <w:rsid w:val="0052043F"/>
    <w:rsid w:val="00524789"/>
    <w:rsid w:val="00527BE8"/>
    <w:rsid w:val="005439C9"/>
    <w:rsid w:val="00547A62"/>
    <w:rsid w:val="0055171E"/>
    <w:rsid w:val="00553CCB"/>
    <w:rsid w:val="00557A31"/>
    <w:rsid w:val="00561A1C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40B3F"/>
    <w:rsid w:val="00751997"/>
    <w:rsid w:val="00763912"/>
    <w:rsid w:val="007649B2"/>
    <w:rsid w:val="00774E44"/>
    <w:rsid w:val="00785258"/>
    <w:rsid w:val="00791F02"/>
    <w:rsid w:val="0079324A"/>
    <w:rsid w:val="00794EEE"/>
    <w:rsid w:val="00796081"/>
    <w:rsid w:val="007A635E"/>
    <w:rsid w:val="007B3686"/>
    <w:rsid w:val="007B6A27"/>
    <w:rsid w:val="007C2C37"/>
    <w:rsid w:val="007C302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56C67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C76F0"/>
    <w:rsid w:val="008D587E"/>
    <w:rsid w:val="008D6097"/>
    <w:rsid w:val="008D6BEA"/>
    <w:rsid w:val="008E6CF3"/>
    <w:rsid w:val="008F202C"/>
    <w:rsid w:val="008F5B43"/>
    <w:rsid w:val="008F5FDB"/>
    <w:rsid w:val="00901FD6"/>
    <w:rsid w:val="00902E68"/>
    <w:rsid w:val="00904849"/>
    <w:rsid w:val="00912BC6"/>
    <w:rsid w:val="00917566"/>
    <w:rsid w:val="0092145D"/>
    <w:rsid w:val="009254B7"/>
    <w:rsid w:val="00930CEE"/>
    <w:rsid w:val="00941FFF"/>
    <w:rsid w:val="00955691"/>
    <w:rsid w:val="00955AB7"/>
    <w:rsid w:val="0096111C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86158"/>
    <w:rsid w:val="009B4FB4"/>
    <w:rsid w:val="009C0C39"/>
    <w:rsid w:val="009C3A09"/>
    <w:rsid w:val="009C6659"/>
    <w:rsid w:val="009D1805"/>
    <w:rsid w:val="009E1A09"/>
    <w:rsid w:val="009F73BB"/>
    <w:rsid w:val="00A02545"/>
    <w:rsid w:val="00A025E6"/>
    <w:rsid w:val="00A05555"/>
    <w:rsid w:val="00A066E1"/>
    <w:rsid w:val="00A06D89"/>
    <w:rsid w:val="00A229E4"/>
    <w:rsid w:val="00A35790"/>
    <w:rsid w:val="00A45A89"/>
    <w:rsid w:val="00A47F12"/>
    <w:rsid w:val="00A51176"/>
    <w:rsid w:val="00A66DE2"/>
    <w:rsid w:val="00A70227"/>
    <w:rsid w:val="00A847D3"/>
    <w:rsid w:val="00A95676"/>
    <w:rsid w:val="00AA1D3F"/>
    <w:rsid w:val="00AA3772"/>
    <w:rsid w:val="00AB106E"/>
    <w:rsid w:val="00AB21AC"/>
    <w:rsid w:val="00AB2224"/>
    <w:rsid w:val="00AB5109"/>
    <w:rsid w:val="00AB7784"/>
    <w:rsid w:val="00AC0B3E"/>
    <w:rsid w:val="00AC36D6"/>
    <w:rsid w:val="00AC5390"/>
    <w:rsid w:val="00AC5E58"/>
    <w:rsid w:val="00AC60FE"/>
    <w:rsid w:val="00AC77AD"/>
    <w:rsid w:val="00AD3214"/>
    <w:rsid w:val="00AD4379"/>
    <w:rsid w:val="00AE05D3"/>
    <w:rsid w:val="00AE355A"/>
    <w:rsid w:val="00AF017C"/>
    <w:rsid w:val="00B148DD"/>
    <w:rsid w:val="00B2472A"/>
    <w:rsid w:val="00B3037E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86E98"/>
    <w:rsid w:val="00B9309B"/>
    <w:rsid w:val="00BA1F40"/>
    <w:rsid w:val="00BA2722"/>
    <w:rsid w:val="00BA4820"/>
    <w:rsid w:val="00BA71F7"/>
    <w:rsid w:val="00BB05FA"/>
    <w:rsid w:val="00BB12E4"/>
    <w:rsid w:val="00BB5B10"/>
    <w:rsid w:val="00BC56D6"/>
    <w:rsid w:val="00BD6B55"/>
    <w:rsid w:val="00BE399E"/>
    <w:rsid w:val="00BE599C"/>
    <w:rsid w:val="00BF1775"/>
    <w:rsid w:val="00BF201D"/>
    <w:rsid w:val="00C002EF"/>
    <w:rsid w:val="00C0490B"/>
    <w:rsid w:val="00C07904"/>
    <w:rsid w:val="00C121AF"/>
    <w:rsid w:val="00C14C80"/>
    <w:rsid w:val="00C16331"/>
    <w:rsid w:val="00C27544"/>
    <w:rsid w:val="00C27853"/>
    <w:rsid w:val="00C32F8B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77F"/>
    <w:rsid w:val="00C82862"/>
    <w:rsid w:val="00C84E4D"/>
    <w:rsid w:val="00CA2FD0"/>
    <w:rsid w:val="00CB081C"/>
    <w:rsid w:val="00CB52DE"/>
    <w:rsid w:val="00CB626D"/>
    <w:rsid w:val="00CD5181"/>
    <w:rsid w:val="00CD7485"/>
    <w:rsid w:val="00CE143E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57EE8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E7E3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EF555E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4AAA"/>
    <w:rsid w:val="00F7527C"/>
    <w:rsid w:val="00F77D18"/>
    <w:rsid w:val="00F963EB"/>
    <w:rsid w:val="00F96D0D"/>
    <w:rsid w:val="00F976AD"/>
    <w:rsid w:val="00FA4CB8"/>
    <w:rsid w:val="00FA6461"/>
    <w:rsid w:val="00FB1149"/>
    <w:rsid w:val="00FE038F"/>
    <w:rsid w:val="00F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7F3E"/>
  </w:style>
  <w:style w:type="paragraph" w:styleId="Revision">
    <w:name w:val="Revision"/>
    <w:hidden/>
    <w:uiPriority w:val="99"/>
    <w:semiHidden/>
    <w:rsid w:val="00C163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6DFBE-58FE-464F-AB46-9F3932F8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Darina</cp:lastModifiedBy>
  <cp:revision>83</cp:revision>
  <cp:lastPrinted>2015-10-26T22:35:00Z</cp:lastPrinted>
  <dcterms:created xsi:type="dcterms:W3CDTF">2019-11-12T12:29:00Z</dcterms:created>
  <dcterms:modified xsi:type="dcterms:W3CDTF">2023-03-24T07:37:00Z</dcterms:modified>
  <cp:category>programming; education; software engineering; software development</cp:category>
</cp:coreProperties>
</file>